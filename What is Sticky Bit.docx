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287" w:rsidRPr="00481D9E" w:rsidRDefault="00747287" w:rsidP="0099598D">
      <w:pPr>
        <w:spacing w:after="0" w:line="240" w:lineRule="auto"/>
        <w:outlineLvl w:val="1"/>
        <w:rPr>
          <w:rFonts w:ascii="Times New Roman" w:eastAsia="Times New Roman" w:hAnsi="Times New Roman" w:cs="Times New Roman"/>
          <w:b/>
          <w:bCs/>
          <w:sz w:val="16"/>
          <w:szCs w:val="16"/>
        </w:rPr>
      </w:pPr>
      <w:r w:rsidRPr="00481D9E">
        <w:rPr>
          <w:rFonts w:ascii="Times New Roman" w:eastAsia="Times New Roman" w:hAnsi="Times New Roman" w:cs="Times New Roman"/>
          <w:b/>
          <w:bCs/>
          <w:sz w:val="16"/>
          <w:szCs w:val="16"/>
        </w:rPr>
        <w:t>What is Sticky Bit?</w:t>
      </w:r>
    </w:p>
    <w:p w:rsidR="00747287" w:rsidRPr="00481D9E" w:rsidRDefault="00747287" w:rsidP="0099598D">
      <w:pPr>
        <w:spacing w:after="0" w:line="240" w:lineRule="auto"/>
        <w:rPr>
          <w:rFonts w:ascii="Times New Roman" w:eastAsia="Times New Roman" w:hAnsi="Times New Roman" w:cs="Times New Roman"/>
          <w:sz w:val="16"/>
          <w:szCs w:val="16"/>
        </w:rPr>
      </w:pPr>
      <w:r w:rsidRPr="00481D9E">
        <w:rPr>
          <w:rFonts w:ascii="Times New Roman" w:eastAsia="Times New Roman" w:hAnsi="Times New Roman" w:cs="Times New Roman"/>
          <w:b/>
          <w:bCs/>
          <w:sz w:val="16"/>
          <w:szCs w:val="16"/>
        </w:rPr>
        <w:t>Sticky Bit</w:t>
      </w:r>
      <w:r w:rsidRPr="00481D9E">
        <w:rPr>
          <w:rFonts w:ascii="Times New Roman" w:eastAsia="Times New Roman" w:hAnsi="Times New Roman" w:cs="Times New Roman"/>
          <w:sz w:val="16"/>
          <w:szCs w:val="16"/>
        </w:rPr>
        <w:t xml:space="preserve"> is mainly used on folders in order to avoid deletion of a folder and its content by other users though they having write permissions on the folder contents. If Sticky bit is enabled on a folder, the folder contents are deleted by only owner who created them and the root user. No one else can delete other users data in this </w:t>
      </w:r>
      <w:proofErr w:type="gramStart"/>
      <w:r w:rsidRPr="00481D9E">
        <w:rPr>
          <w:rFonts w:ascii="Times New Roman" w:eastAsia="Times New Roman" w:hAnsi="Times New Roman" w:cs="Times New Roman"/>
          <w:sz w:val="16"/>
          <w:szCs w:val="16"/>
        </w:rPr>
        <w:t>folder(</w:t>
      </w:r>
      <w:proofErr w:type="gramEnd"/>
      <w:r w:rsidRPr="00481D9E">
        <w:rPr>
          <w:rFonts w:ascii="Times New Roman" w:eastAsia="Times New Roman" w:hAnsi="Times New Roman" w:cs="Times New Roman"/>
          <w:sz w:val="16"/>
          <w:szCs w:val="16"/>
        </w:rPr>
        <w:t xml:space="preserve">Where sticky bit is set). This is a security measure to avoid deletion of critical folders and their </w:t>
      </w:r>
      <w:proofErr w:type="gramStart"/>
      <w:r w:rsidRPr="00481D9E">
        <w:rPr>
          <w:rFonts w:ascii="Times New Roman" w:eastAsia="Times New Roman" w:hAnsi="Times New Roman" w:cs="Times New Roman"/>
          <w:sz w:val="16"/>
          <w:szCs w:val="16"/>
        </w:rPr>
        <w:t>content(</w:t>
      </w:r>
      <w:proofErr w:type="gramEnd"/>
      <w:r w:rsidRPr="00481D9E">
        <w:rPr>
          <w:rFonts w:ascii="Times New Roman" w:eastAsia="Times New Roman" w:hAnsi="Times New Roman" w:cs="Times New Roman"/>
          <w:sz w:val="16"/>
          <w:szCs w:val="16"/>
        </w:rPr>
        <w:t>sub-folders and files), though other users have full permissions.</w:t>
      </w:r>
    </w:p>
    <w:p w:rsidR="00747287" w:rsidRPr="00481D9E" w:rsidRDefault="00747287" w:rsidP="0099598D">
      <w:pPr>
        <w:spacing w:after="0" w:line="240" w:lineRule="auto"/>
        <w:outlineLvl w:val="1"/>
        <w:rPr>
          <w:rFonts w:ascii="Times New Roman" w:eastAsia="Times New Roman" w:hAnsi="Times New Roman" w:cs="Times New Roman"/>
          <w:b/>
          <w:bCs/>
          <w:sz w:val="16"/>
          <w:szCs w:val="16"/>
        </w:rPr>
      </w:pPr>
      <w:r w:rsidRPr="00481D9E">
        <w:rPr>
          <w:rFonts w:ascii="Times New Roman" w:eastAsia="Times New Roman" w:hAnsi="Times New Roman" w:cs="Times New Roman"/>
          <w:b/>
          <w:bCs/>
          <w:sz w:val="16"/>
          <w:szCs w:val="16"/>
        </w:rPr>
        <w:t>Learn Sticky Bit with examples:</w:t>
      </w:r>
    </w:p>
    <w:p w:rsidR="00747287" w:rsidRPr="00481D9E" w:rsidRDefault="00747287" w:rsidP="0099598D">
      <w:pPr>
        <w:spacing w:after="0" w:line="240" w:lineRule="auto"/>
        <w:rPr>
          <w:rFonts w:ascii="Times New Roman" w:eastAsia="Times New Roman" w:hAnsi="Times New Roman" w:cs="Times New Roman"/>
          <w:sz w:val="16"/>
          <w:szCs w:val="16"/>
        </w:rPr>
      </w:pPr>
      <w:r w:rsidRPr="00481D9E">
        <w:rPr>
          <w:rFonts w:ascii="Times New Roman" w:eastAsia="Times New Roman" w:hAnsi="Times New Roman" w:cs="Times New Roman"/>
          <w:b/>
          <w:bCs/>
          <w:sz w:val="16"/>
          <w:szCs w:val="16"/>
        </w:rPr>
        <w:t>Example:</w:t>
      </w:r>
      <w:r w:rsidRPr="00481D9E">
        <w:rPr>
          <w:rFonts w:ascii="Times New Roman" w:eastAsia="Times New Roman" w:hAnsi="Times New Roman" w:cs="Times New Roman"/>
          <w:sz w:val="16"/>
          <w:szCs w:val="16"/>
        </w:rPr>
        <w:t xml:space="preserve"> Create a </w:t>
      </w:r>
      <w:proofErr w:type="gramStart"/>
      <w:r w:rsidRPr="00481D9E">
        <w:rPr>
          <w:rFonts w:ascii="Times New Roman" w:eastAsia="Times New Roman" w:hAnsi="Times New Roman" w:cs="Times New Roman"/>
          <w:sz w:val="16"/>
          <w:szCs w:val="16"/>
        </w:rPr>
        <w:t>project(</w:t>
      </w:r>
      <w:proofErr w:type="gramEnd"/>
      <w:r w:rsidRPr="00481D9E">
        <w:rPr>
          <w:rFonts w:ascii="Times New Roman" w:eastAsia="Times New Roman" w:hAnsi="Times New Roman" w:cs="Times New Roman"/>
          <w:sz w:val="16"/>
          <w:szCs w:val="16"/>
        </w:rPr>
        <w:t>A folder) where people will try to dump files for sharing, but they should not delete the files created by other users.</w:t>
      </w:r>
    </w:p>
    <w:p w:rsidR="00747287" w:rsidRPr="00481D9E" w:rsidRDefault="00747287" w:rsidP="0099598D">
      <w:pPr>
        <w:spacing w:after="0" w:line="240" w:lineRule="auto"/>
        <w:rPr>
          <w:rFonts w:ascii="Times New Roman" w:eastAsia="Times New Roman" w:hAnsi="Times New Roman" w:cs="Times New Roman"/>
          <w:sz w:val="16"/>
          <w:szCs w:val="16"/>
        </w:rPr>
      </w:pPr>
      <w:r w:rsidRPr="00481D9E">
        <w:rPr>
          <w:rFonts w:ascii="Times New Roman" w:eastAsia="Times New Roman" w:hAnsi="Times New Roman" w:cs="Times New Roman"/>
          <w:b/>
          <w:bCs/>
          <w:sz w:val="16"/>
          <w:szCs w:val="16"/>
        </w:rPr>
        <w:t>How can I setup Sticky Bit for a Folder?</w:t>
      </w:r>
    </w:p>
    <w:p w:rsidR="00747287" w:rsidRPr="00481D9E" w:rsidRDefault="00747287" w:rsidP="0099598D">
      <w:pPr>
        <w:spacing w:after="0" w:line="240" w:lineRule="auto"/>
        <w:rPr>
          <w:rFonts w:ascii="Times New Roman" w:eastAsia="Times New Roman" w:hAnsi="Times New Roman" w:cs="Times New Roman"/>
          <w:sz w:val="16"/>
          <w:szCs w:val="16"/>
        </w:rPr>
      </w:pPr>
      <w:r w:rsidRPr="00481D9E">
        <w:rPr>
          <w:rFonts w:ascii="Times New Roman" w:eastAsia="Times New Roman" w:hAnsi="Times New Roman" w:cs="Times New Roman"/>
          <w:sz w:val="16"/>
          <w:szCs w:val="16"/>
        </w:rPr>
        <w:t>Sticky Bit can be set in two ways</w:t>
      </w:r>
    </w:p>
    <w:p w:rsidR="00747287" w:rsidRPr="00481D9E" w:rsidRDefault="00747287" w:rsidP="0099598D">
      <w:pPr>
        <w:numPr>
          <w:ilvl w:val="0"/>
          <w:numId w:val="1"/>
        </w:numPr>
        <w:spacing w:after="0" w:line="240" w:lineRule="auto"/>
        <w:rPr>
          <w:rFonts w:ascii="Times New Roman" w:eastAsia="Times New Roman" w:hAnsi="Times New Roman" w:cs="Times New Roman"/>
          <w:sz w:val="16"/>
          <w:szCs w:val="16"/>
        </w:rPr>
      </w:pPr>
      <w:r w:rsidRPr="00481D9E">
        <w:rPr>
          <w:rFonts w:ascii="Times New Roman" w:eastAsia="Times New Roman" w:hAnsi="Times New Roman" w:cs="Times New Roman"/>
          <w:b/>
          <w:bCs/>
          <w:sz w:val="16"/>
          <w:szCs w:val="16"/>
        </w:rPr>
        <w:t>Symbolic way (t,represents sticky bit)</w:t>
      </w:r>
    </w:p>
    <w:p w:rsidR="00747287" w:rsidRPr="00481D9E" w:rsidRDefault="00747287" w:rsidP="0099598D">
      <w:pPr>
        <w:numPr>
          <w:ilvl w:val="0"/>
          <w:numId w:val="1"/>
        </w:numPr>
        <w:spacing w:after="0" w:line="240" w:lineRule="auto"/>
        <w:rPr>
          <w:rFonts w:ascii="Times New Roman" w:eastAsia="Times New Roman" w:hAnsi="Times New Roman" w:cs="Times New Roman"/>
          <w:sz w:val="16"/>
          <w:szCs w:val="16"/>
        </w:rPr>
      </w:pPr>
      <w:r w:rsidRPr="00481D9E">
        <w:rPr>
          <w:rFonts w:ascii="Times New Roman" w:eastAsia="Times New Roman" w:hAnsi="Times New Roman" w:cs="Times New Roman"/>
          <w:b/>
          <w:bCs/>
          <w:sz w:val="16"/>
          <w:szCs w:val="16"/>
        </w:rPr>
        <w:t>Numerical/octal way (1, Sticky Bit bit as value 1)</w:t>
      </w:r>
    </w:p>
    <w:p w:rsidR="00747287" w:rsidRPr="00481D9E" w:rsidRDefault="00747287" w:rsidP="0099598D">
      <w:pPr>
        <w:spacing w:after="0" w:line="240" w:lineRule="auto"/>
        <w:rPr>
          <w:rFonts w:ascii="Times New Roman" w:eastAsia="Times New Roman" w:hAnsi="Times New Roman" w:cs="Times New Roman"/>
          <w:sz w:val="16"/>
          <w:szCs w:val="16"/>
        </w:rPr>
      </w:pPr>
      <w:r w:rsidRPr="00481D9E">
        <w:rPr>
          <w:rFonts w:ascii="Times New Roman" w:eastAsia="Times New Roman" w:hAnsi="Times New Roman" w:cs="Times New Roman"/>
          <w:sz w:val="16"/>
          <w:szCs w:val="16"/>
        </w:rPr>
        <w:t xml:space="preserve">Use </w:t>
      </w:r>
      <w:hyperlink r:id="rId6" w:tgtFrame="_blank" w:tooltip="chmod command explained for Linux/Unix" w:history="1">
        <w:r w:rsidRPr="00481D9E">
          <w:rPr>
            <w:rFonts w:ascii="Times New Roman" w:eastAsia="Times New Roman" w:hAnsi="Times New Roman" w:cs="Times New Roman"/>
            <w:color w:val="0000FF"/>
            <w:sz w:val="16"/>
            <w:szCs w:val="16"/>
            <w:u w:val="single"/>
          </w:rPr>
          <w:t>chmod command</w:t>
        </w:r>
      </w:hyperlink>
      <w:r w:rsidRPr="00481D9E">
        <w:rPr>
          <w:rFonts w:ascii="Times New Roman" w:eastAsia="Times New Roman" w:hAnsi="Times New Roman" w:cs="Times New Roman"/>
          <w:sz w:val="16"/>
          <w:szCs w:val="16"/>
        </w:rPr>
        <w:t xml:space="preserve"> to set Sticky Bit on Folder: </w:t>
      </w:r>
      <w:r w:rsidRPr="00481D9E">
        <w:rPr>
          <w:rFonts w:ascii="Times New Roman" w:eastAsia="Times New Roman" w:hAnsi="Times New Roman" w:cs="Times New Roman"/>
          <w:b/>
          <w:bCs/>
          <w:sz w:val="16"/>
          <w:szCs w:val="16"/>
        </w:rPr>
        <w:t>/</w:t>
      </w:r>
      <w:proofErr w:type="gramStart"/>
      <w:r w:rsidRPr="00481D9E">
        <w:rPr>
          <w:rFonts w:ascii="Times New Roman" w:eastAsia="Times New Roman" w:hAnsi="Times New Roman" w:cs="Times New Roman"/>
          <w:b/>
          <w:bCs/>
          <w:sz w:val="16"/>
          <w:szCs w:val="16"/>
        </w:rPr>
        <w:t>opt</w:t>
      </w:r>
      <w:proofErr w:type="gramEnd"/>
      <w:r w:rsidRPr="00481D9E">
        <w:rPr>
          <w:rFonts w:ascii="Times New Roman" w:eastAsia="Times New Roman" w:hAnsi="Times New Roman" w:cs="Times New Roman"/>
          <w:b/>
          <w:bCs/>
          <w:sz w:val="16"/>
          <w:szCs w:val="16"/>
        </w:rPr>
        <w:t>/dump/</w:t>
      </w:r>
    </w:p>
    <w:p w:rsidR="00747287" w:rsidRPr="00481D9E" w:rsidRDefault="00747287" w:rsidP="0099598D">
      <w:pPr>
        <w:spacing w:after="0" w:line="240" w:lineRule="auto"/>
        <w:rPr>
          <w:rFonts w:ascii="Times New Roman" w:eastAsia="Times New Roman" w:hAnsi="Times New Roman" w:cs="Times New Roman"/>
          <w:sz w:val="16"/>
          <w:szCs w:val="16"/>
        </w:rPr>
      </w:pPr>
      <w:r w:rsidRPr="00481D9E">
        <w:rPr>
          <w:rFonts w:ascii="Times New Roman" w:eastAsia="Times New Roman" w:hAnsi="Times New Roman" w:cs="Times New Roman"/>
          <w:b/>
          <w:bCs/>
          <w:sz w:val="16"/>
          <w:szCs w:val="16"/>
        </w:rPr>
        <w:t>Symbolic way:</w:t>
      </w:r>
    </w:p>
    <w:p w:rsidR="00747287" w:rsidRPr="00481D9E" w:rsidRDefault="00747287" w:rsidP="0099598D">
      <w:pPr>
        <w:spacing w:after="0" w:line="240" w:lineRule="auto"/>
        <w:rPr>
          <w:rFonts w:ascii="Times New Roman" w:eastAsia="Times New Roman" w:hAnsi="Times New Roman" w:cs="Times New Roman"/>
          <w:sz w:val="16"/>
          <w:szCs w:val="16"/>
        </w:rPr>
      </w:pPr>
      <w:proofErr w:type="gramStart"/>
      <w:r w:rsidRPr="00481D9E">
        <w:rPr>
          <w:rFonts w:ascii="Times New Roman" w:eastAsia="Times New Roman" w:hAnsi="Times New Roman" w:cs="Times New Roman"/>
          <w:b/>
          <w:bCs/>
          <w:sz w:val="16"/>
          <w:szCs w:val="16"/>
        </w:rPr>
        <w:t>chmod</w:t>
      </w:r>
      <w:proofErr w:type="gramEnd"/>
      <w:r w:rsidRPr="00481D9E">
        <w:rPr>
          <w:rFonts w:ascii="Times New Roman" w:eastAsia="Times New Roman" w:hAnsi="Times New Roman" w:cs="Times New Roman"/>
          <w:b/>
          <w:bCs/>
          <w:sz w:val="16"/>
          <w:szCs w:val="16"/>
        </w:rPr>
        <w:t xml:space="preserve"> o+t /opt/dump/</w:t>
      </w:r>
      <w:r w:rsidRPr="00481D9E">
        <w:rPr>
          <w:rFonts w:ascii="Times New Roman" w:eastAsia="Times New Roman" w:hAnsi="Times New Roman" w:cs="Times New Roman"/>
          <w:sz w:val="16"/>
          <w:szCs w:val="16"/>
        </w:rPr>
        <w:br/>
        <w:t>or</w:t>
      </w:r>
      <w:r w:rsidRPr="00481D9E">
        <w:rPr>
          <w:rFonts w:ascii="Times New Roman" w:eastAsia="Times New Roman" w:hAnsi="Times New Roman" w:cs="Times New Roman"/>
          <w:sz w:val="16"/>
          <w:szCs w:val="16"/>
        </w:rPr>
        <w:br/>
      </w:r>
      <w:r w:rsidRPr="00481D9E">
        <w:rPr>
          <w:rFonts w:ascii="Times New Roman" w:eastAsia="Times New Roman" w:hAnsi="Times New Roman" w:cs="Times New Roman"/>
          <w:b/>
          <w:bCs/>
          <w:sz w:val="16"/>
          <w:szCs w:val="16"/>
        </w:rPr>
        <w:t>chmod +t /opt/dump/</w:t>
      </w:r>
    </w:p>
    <w:p w:rsidR="00747287" w:rsidRPr="00481D9E" w:rsidRDefault="00747287" w:rsidP="0099598D">
      <w:pPr>
        <w:spacing w:after="0" w:line="240" w:lineRule="auto"/>
        <w:rPr>
          <w:rFonts w:ascii="Times New Roman" w:eastAsia="Times New Roman" w:hAnsi="Times New Roman" w:cs="Times New Roman"/>
          <w:sz w:val="16"/>
          <w:szCs w:val="16"/>
        </w:rPr>
      </w:pPr>
      <w:r w:rsidRPr="00481D9E">
        <w:rPr>
          <w:rFonts w:ascii="Times New Roman" w:eastAsia="Times New Roman" w:hAnsi="Times New Roman" w:cs="Times New Roman"/>
          <w:sz w:val="16"/>
          <w:szCs w:val="16"/>
        </w:rPr>
        <w:t xml:space="preserve">Let me explain above command, We are setting Sticky </w:t>
      </w:r>
      <w:proofErr w:type="gramStart"/>
      <w:r w:rsidRPr="00481D9E">
        <w:rPr>
          <w:rFonts w:ascii="Times New Roman" w:eastAsia="Times New Roman" w:hAnsi="Times New Roman" w:cs="Times New Roman"/>
          <w:sz w:val="16"/>
          <w:szCs w:val="16"/>
        </w:rPr>
        <w:t>Bit(</w:t>
      </w:r>
      <w:proofErr w:type="gramEnd"/>
      <w:r w:rsidRPr="00481D9E">
        <w:rPr>
          <w:rFonts w:ascii="Times New Roman" w:eastAsia="Times New Roman" w:hAnsi="Times New Roman" w:cs="Times New Roman"/>
          <w:sz w:val="16"/>
          <w:szCs w:val="16"/>
        </w:rPr>
        <w:t>+t) to folder /opt/dump by using chmod command.</w:t>
      </w:r>
    </w:p>
    <w:p w:rsidR="00747287" w:rsidRPr="00481D9E" w:rsidRDefault="00747287" w:rsidP="0099598D">
      <w:pPr>
        <w:spacing w:after="0" w:line="240" w:lineRule="auto"/>
        <w:rPr>
          <w:rFonts w:ascii="Times New Roman" w:eastAsia="Times New Roman" w:hAnsi="Times New Roman" w:cs="Times New Roman"/>
          <w:sz w:val="16"/>
          <w:szCs w:val="16"/>
        </w:rPr>
      </w:pPr>
      <w:r w:rsidRPr="00481D9E">
        <w:rPr>
          <w:rFonts w:ascii="Times New Roman" w:eastAsia="Times New Roman" w:hAnsi="Times New Roman" w:cs="Times New Roman"/>
          <w:b/>
          <w:bCs/>
          <w:sz w:val="16"/>
          <w:szCs w:val="16"/>
        </w:rPr>
        <w:t>Numerical way:</w:t>
      </w:r>
    </w:p>
    <w:p w:rsidR="00747287" w:rsidRPr="00481D9E" w:rsidRDefault="00747287" w:rsidP="0099598D">
      <w:pPr>
        <w:spacing w:after="0" w:line="240" w:lineRule="auto"/>
        <w:rPr>
          <w:rFonts w:ascii="Times New Roman" w:eastAsia="Times New Roman" w:hAnsi="Times New Roman" w:cs="Times New Roman"/>
          <w:sz w:val="16"/>
          <w:szCs w:val="16"/>
        </w:rPr>
      </w:pPr>
      <w:proofErr w:type="gramStart"/>
      <w:r w:rsidRPr="00481D9E">
        <w:rPr>
          <w:rFonts w:ascii="Times New Roman" w:eastAsia="Times New Roman" w:hAnsi="Times New Roman" w:cs="Times New Roman"/>
          <w:b/>
          <w:bCs/>
          <w:sz w:val="16"/>
          <w:szCs w:val="16"/>
        </w:rPr>
        <w:t>chmod</w:t>
      </w:r>
      <w:proofErr w:type="gramEnd"/>
      <w:r w:rsidRPr="00481D9E">
        <w:rPr>
          <w:rFonts w:ascii="Times New Roman" w:eastAsia="Times New Roman" w:hAnsi="Times New Roman" w:cs="Times New Roman"/>
          <w:b/>
          <w:bCs/>
          <w:sz w:val="16"/>
          <w:szCs w:val="16"/>
        </w:rPr>
        <w:t xml:space="preserve"> 1757 /opt/dump/</w:t>
      </w:r>
    </w:p>
    <w:p w:rsidR="00747287" w:rsidRPr="00481D9E" w:rsidRDefault="00747287" w:rsidP="0099598D">
      <w:pPr>
        <w:spacing w:after="0" w:line="240" w:lineRule="auto"/>
        <w:rPr>
          <w:rFonts w:ascii="Times New Roman" w:eastAsia="Times New Roman" w:hAnsi="Times New Roman" w:cs="Times New Roman"/>
          <w:sz w:val="16"/>
          <w:szCs w:val="16"/>
        </w:rPr>
      </w:pPr>
      <w:r w:rsidRPr="00481D9E">
        <w:rPr>
          <w:rFonts w:ascii="Times New Roman" w:eastAsia="Times New Roman" w:hAnsi="Times New Roman" w:cs="Times New Roman"/>
          <w:sz w:val="16"/>
          <w:szCs w:val="16"/>
        </w:rPr>
        <w:t xml:space="preserve">Here in 1757, 1 indicates Sticky Bit set, 7 for full permissions for owner, 5 for read and </w:t>
      </w:r>
      <w:proofErr w:type="gramStart"/>
      <w:r w:rsidRPr="00481D9E">
        <w:rPr>
          <w:rFonts w:ascii="Times New Roman" w:eastAsia="Times New Roman" w:hAnsi="Times New Roman" w:cs="Times New Roman"/>
          <w:sz w:val="16"/>
          <w:szCs w:val="16"/>
        </w:rPr>
        <w:t>execute</w:t>
      </w:r>
      <w:proofErr w:type="gramEnd"/>
      <w:r w:rsidRPr="00481D9E">
        <w:rPr>
          <w:rFonts w:ascii="Times New Roman" w:eastAsia="Times New Roman" w:hAnsi="Times New Roman" w:cs="Times New Roman"/>
          <w:sz w:val="16"/>
          <w:szCs w:val="16"/>
        </w:rPr>
        <w:t xml:space="preserve"> permissions for group, and full permissions for others.</w:t>
      </w:r>
    </w:p>
    <w:p w:rsidR="00747287" w:rsidRPr="00481D9E" w:rsidRDefault="00747287" w:rsidP="0099598D">
      <w:pPr>
        <w:spacing w:after="0" w:line="240" w:lineRule="auto"/>
        <w:rPr>
          <w:rFonts w:ascii="Times New Roman" w:eastAsia="Times New Roman" w:hAnsi="Times New Roman" w:cs="Times New Roman"/>
          <w:sz w:val="16"/>
          <w:szCs w:val="16"/>
        </w:rPr>
      </w:pPr>
      <w:r w:rsidRPr="00481D9E">
        <w:rPr>
          <w:rFonts w:ascii="Times New Roman" w:eastAsia="Times New Roman" w:hAnsi="Times New Roman" w:cs="Times New Roman"/>
          <w:b/>
          <w:bCs/>
          <w:sz w:val="16"/>
          <w:szCs w:val="16"/>
        </w:rPr>
        <w:t>Checking if a folder is set with Sticky Bit or not?</w:t>
      </w:r>
    </w:p>
    <w:p w:rsidR="00747287" w:rsidRPr="00481D9E" w:rsidRDefault="00747287" w:rsidP="0099598D">
      <w:pPr>
        <w:spacing w:after="0" w:line="240" w:lineRule="auto"/>
        <w:rPr>
          <w:rFonts w:ascii="Times New Roman" w:eastAsia="Times New Roman" w:hAnsi="Times New Roman" w:cs="Times New Roman"/>
          <w:sz w:val="16"/>
          <w:szCs w:val="16"/>
        </w:rPr>
      </w:pPr>
      <w:r w:rsidRPr="00481D9E">
        <w:rPr>
          <w:rFonts w:ascii="Times New Roman" w:eastAsia="Times New Roman" w:hAnsi="Times New Roman" w:cs="Times New Roman"/>
          <w:sz w:val="16"/>
          <w:szCs w:val="16"/>
        </w:rPr>
        <w:t xml:space="preserve">Use ls –l to check if the x in others permissions field is replaced by </w:t>
      </w:r>
      <w:r w:rsidRPr="00481D9E">
        <w:rPr>
          <w:rFonts w:ascii="Times New Roman" w:eastAsia="Times New Roman" w:hAnsi="Times New Roman" w:cs="Times New Roman"/>
          <w:b/>
          <w:bCs/>
          <w:sz w:val="16"/>
          <w:szCs w:val="16"/>
        </w:rPr>
        <w:t>t or T</w:t>
      </w:r>
    </w:p>
    <w:p w:rsidR="00747287" w:rsidRPr="00481D9E" w:rsidRDefault="00747287" w:rsidP="0099598D">
      <w:pPr>
        <w:spacing w:after="0" w:line="240" w:lineRule="auto"/>
        <w:rPr>
          <w:rFonts w:ascii="Times New Roman" w:eastAsia="Times New Roman" w:hAnsi="Times New Roman" w:cs="Times New Roman"/>
          <w:sz w:val="16"/>
          <w:szCs w:val="16"/>
        </w:rPr>
      </w:pPr>
      <w:r w:rsidRPr="00481D9E">
        <w:rPr>
          <w:rFonts w:ascii="Times New Roman" w:eastAsia="Times New Roman" w:hAnsi="Times New Roman" w:cs="Times New Roman"/>
          <w:sz w:val="16"/>
          <w:szCs w:val="16"/>
        </w:rPr>
        <w:t>For example: /opt/dump/ listing before and after Sticky Bit set</w:t>
      </w:r>
    </w:p>
    <w:p w:rsidR="00747287" w:rsidRPr="00481D9E" w:rsidRDefault="00747287" w:rsidP="0099598D">
      <w:pPr>
        <w:spacing w:after="0" w:line="240" w:lineRule="auto"/>
        <w:rPr>
          <w:rFonts w:ascii="Times New Roman" w:eastAsia="Times New Roman" w:hAnsi="Times New Roman" w:cs="Times New Roman"/>
          <w:sz w:val="16"/>
          <w:szCs w:val="16"/>
        </w:rPr>
      </w:pPr>
      <w:r w:rsidRPr="00481D9E">
        <w:rPr>
          <w:rFonts w:ascii="Times New Roman" w:eastAsia="Times New Roman" w:hAnsi="Times New Roman" w:cs="Times New Roman"/>
          <w:b/>
          <w:bCs/>
          <w:sz w:val="16"/>
          <w:szCs w:val="16"/>
        </w:rPr>
        <w:t>Before Sticky Bit set:</w:t>
      </w:r>
    </w:p>
    <w:p w:rsidR="00747287" w:rsidRPr="00481D9E" w:rsidRDefault="00747287" w:rsidP="0099598D">
      <w:pPr>
        <w:spacing w:after="0" w:line="240" w:lineRule="auto"/>
        <w:rPr>
          <w:rFonts w:ascii="Times New Roman" w:eastAsia="Times New Roman" w:hAnsi="Times New Roman" w:cs="Times New Roman"/>
          <w:sz w:val="16"/>
          <w:szCs w:val="16"/>
        </w:rPr>
      </w:pPr>
      <w:proofErr w:type="gramStart"/>
      <w:r w:rsidRPr="00481D9E">
        <w:rPr>
          <w:rFonts w:ascii="Times New Roman" w:eastAsia="Times New Roman" w:hAnsi="Times New Roman" w:cs="Times New Roman"/>
          <w:b/>
          <w:bCs/>
          <w:sz w:val="16"/>
          <w:szCs w:val="16"/>
        </w:rPr>
        <w:t>ls</w:t>
      </w:r>
      <w:proofErr w:type="gramEnd"/>
      <w:r w:rsidRPr="00481D9E">
        <w:rPr>
          <w:rFonts w:ascii="Times New Roman" w:eastAsia="Times New Roman" w:hAnsi="Times New Roman" w:cs="Times New Roman"/>
          <w:b/>
          <w:bCs/>
          <w:sz w:val="16"/>
          <w:szCs w:val="16"/>
        </w:rPr>
        <w:t xml:space="preserve"> -l</w:t>
      </w:r>
    </w:p>
    <w:p w:rsidR="00747287" w:rsidRPr="00481D9E" w:rsidRDefault="00747287" w:rsidP="0099598D">
      <w:pPr>
        <w:spacing w:after="0" w:line="240" w:lineRule="auto"/>
        <w:rPr>
          <w:rFonts w:ascii="Times New Roman" w:eastAsia="Times New Roman" w:hAnsi="Times New Roman" w:cs="Times New Roman"/>
          <w:sz w:val="16"/>
          <w:szCs w:val="16"/>
        </w:rPr>
      </w:pPr>
      <w:proofErr w:type="gramStart"/>
      <w:r w:rsidRPr="00481D9E">
        <w:rPr>
          <w:rFonts w:ascii="Times New Roman" w:eastAsia="Times New Roman" w:hAnsi="Times New Roman" w:cs="Times New Roman"/>
          <w:b/>
          <w:bCs/>
          <w:sz w:val="16"/>
          <w:szCs w:val="16"/>
        </w:rPr>
        <w:t>total</w:t>
      </w:r>
      <w:proofErr w:type="gramEnd"/>
      <w:r w:rsidRPr="00481D9E">
        <w:rPr>
          <w:rFonts w:ascii="Times New Roman" w:eastAsia="Times New Roman" w:hAnsi="Times New Roman" w:cs="Times New Roman"/>
          <w:b/>
          <w:bCs/>
          <w:sz w:val="16"/>
          <w:szCs w:val="16"/>
        </w:rPr>
        <w:t xml:space="preserve"> 8</w:t>
      </w:r>
    </w:p>
    <w:p w:rsidR="00747287" w:rsidRPr="00481D9E" w:rsidRDefault="00747287" w:rsidP="0099598D">
      <w:pPr>
        <w:spacing w:after="0" w:line="240" w:lineRule="auto"/>
        <w:rPr>
          <w:rFonts w:ascii="Times New Roman" w:eastAsia="Times New Roman" w:hAnsi="Times New Roman" w:cs="Times New Roman"/>
          <w:sz w:val="16"/>
          <w:szCs w:val="16"/>
        </w:rPr>
      </w:pPr>
      <w:r w:rsidRPr="00481D9E">
        <w:rPr>
          <w:rFonts w:ascii="Times New Roman" w:eastAsia="Times New Roman" w:hAnsi="Times New Roman" w:cs="Times New Roman"/>
          <w:b/>
          <w:bCs/>
          <w:sz w:val="16"/>
          <w:szCs w:val="16"/>
        </w:rPr>
        <w:t>-</w:t>
      </w:r>
      <w:proofErr w:type="gramStart"/>
      <w:r w:rsidRPr="00481D9E">
        <w:rPr>
          <w:rFonts w:ascii="Times New Roman" w:eastAsia="Times New Roman" w:hAnsi="Times New Roman" w:cs="Times New Roman"/>
          <w:b/>
          <w:bCs/>
          <w:sz w:val="16"/>
          <w:szCs w:val="16"/>
        </w:rPr>
        <w:t>rwxr-</w:t>
      </w:r>
      <w:proofErr w:type="gramEnd"/>
      <w:r w:rsidRPr="00481D9E">
        <w:rPr>
          <w:rFonts w:ascii="Times New Roman" w:eastAsia="Times New Roman" w:hAnsi="Times New Roman" w:cs="Times New Roman"/>
          <w:b/>
          <w:bCs/>
          <w:sz w:val="16"/>
          <w:szCs w:val="16"/>
        </w:rPr>
        <w:t>xrwx 1 xyz xyzgroup 148 Dec 22 03:46 /opt/dump/</w:t>
      </w:r>
    </w:p>
    <w:p w:rsidR="00747287" w:rsidRPr="00481D9E" w:rsidRDefault="00747287" w:rsidP="0099598D">
      <w:pPr>
        <w:spacing w:after="0" w:line="240" w:lineRule="auto"/>
        <w:rPr>
          <w:rFonts w:ascii="Times New Roman" w:eastAsia="Times New Roman" w:hAnsi="Times New Roman" w:cs="Times New Roman"/>
          <w:sz w:val="16"/>
          <w:szCs w:val="16"/>
        </w:rPr>
      </w:pPr>
      <w:r w:rsidRPr="00481D9E">
        <w:rPr>
          <w:rFonts w:ascii="Times New Roman" w:eastAsia="Times New Roman" w:hAnsi="Times New Roman" w:cs="Times New Roman"/>
          <w:b/>
          <w:bCs/>
          <w:sz w:val="16"/>
          <w:szCs w:val="16"/>
        </w:rPr>
        <w:t>After Sticky Bit set:</w:t>
      </w:r>
    </w:p>
    <w:p w:rsidR="00747287" w:rsidRPr="00481D9E" w:rsidRDefault="00747287" w:rsidP="0099598D">
      <w:pPr>
        <w:spacing w:after="0" w:line="240" w:lineRule="auto"/>
        <w:rPr>
          <w:rFonts w:ascii="Times New Roman" w:eastAsia="Times New Roman" w:hAnsi="Times New Roman" w:cs="Times New Roman"/>
          <w:sz w:val="16"/>
          <w:szCs w:val="16"/>
        </w:rPr>
      </w:pPr>
      <w:proofErr w:type="gramStart"/>
      <w:r w:rsidRPr="00481D9E">
        <w:rPr>
          <w:rFonts w:ascii="Times New Roman" w:eastAsia="Times New Roman" w:hAnsi="Times New Roman" w:cs="Times New Roman"/>
          <w:b/>
          <w:bCs/>
          <w:sz w:val="16"/>
          <w:szCs w:val="16"/>
        </w:rPr>
        <w:t>ls</w:t>
      </w:r>
      <w:proofErr w:type="gramEnd"/>
      <w:r w:rsidRPr="00481D9E">
        <w:rPr>
          <w:rFonts w:ascii="Times New Roman" w:eastAsia="Times New Roman" w:hAnsi="Times New Roman" w:cs="Times New Roman"/>
          <w:b/>
          <w:bCs/>
          <w:sz w:val="16"/>
          <w:szCs w:val="16"/>
        </w:rPr>
        <w:t xml:space="preserve"> -l</w:t>
      </w:r>
    </w:p>
    <w:p w:rsidR="00747287" w:rsidRPr="00481D9E" w:rsidRDefault="00747287" w:rsidP="0099598D">
      <w:pPr>
        <w:spacing w:after="0" w:line="240" w:lineRule="auto"/>
        <w:rPr>
          <w:rFonts w:ascii="Times New Roman" w:eastAsia="Times New Roman" w:hAnsi="Times New Roman" w:cs="Times New Roman"/>
          <w:sz w:val="16"/>
          <w:szCs w:val="16"/>
        </w:rPr>
      </w:pPr>
      <w:proofErr w:type="gramStart"/>
      <w:r w:rsidRPr="00481D9E">
        <w:rPr>
          <w:rFonts w:ascii="Times New Roman" w:eastAsia="Times New Roman" w:hAnsi="Times New Roman" w:cs="Times New Roman"/>
          <w:b/>
          <w:bCs/>
          <w:sz w:val="16"/>
          <w:szCs w:val="16"/>
        </w:rPr>
        <w:t>total</w:t>
      </w:r>
      <w:proofErr w:type="gramEnd"/>
      <w:r w:rsidRPr="00481D9E">
        <w:rPr>
          <w:rFonts w:ascii="Times New Roman" w:eastAsia="Times New Roman" w:hAnsi="Times New Roman" w:cs="Times New Roman"/>
          <w:b/>
          <w:bCs/>
          <w:sz w:val="16"/>
          <w:szCs w:val="16"/>
        </w:rPr>
        <w:t xml:space="preserve"> 8</w:t>
      </w:r>
    </w:p>
    <w:p w:rsidR="00747287" w:rsidRPr="00481D9E" w:rsidRDefault="00747287" w:rsidP="0099598D">
      <w:pPr>
        <w:spacing w:after="0" w:line="240" w:lineRule="auto"/>
        <w:rPr>
          <w:rFonts w:ascii="Times New Roman" w:eastAsia="Times New Roman" w:hAnsi="Times New Roman" w:cs="Times New Roman"/>
          <w:sz w:val="16"/>
          <w:szCs w:val="16"/>
        </w:rPr>
      </w:pPr>
      <w:r w:rsidRPr="00481D9E">
        <w:rPr>
          <w:rFonts w:ascii="Times New Roman" w:eastAsia="Times New Roman" w:hAnsi="Times New Roman" w:cs="Times New Roman"/>
          <w:b/>
          <w:bCs/>
          <w:sz w:val="16"/>
          <w:szCs w:val="16"/>
        </w:rPr>
        <w:t>-</w:t>
      </w:r>
      <w:proofErr w:type="gramStart"/>
      <w:r w:rsidRPr="00481D9E">
        <w:rPr>
          <w:rFonts w:ascii="Times New Roman" w:eastAsia="Times New Roman" w:hAnsi="Times New Roman" w:cs="Times New Roman"/>
          <w:b/>
          <w:bCs/>
          <w:sz w:val="16"/>
          <w:szCs w:val="16"/>
        </w:rPr>
        <w:t>rwxr-</w:t>
      </w:r>
      <w:proofErr w:type="gramEnd"/>
      <w:r w:rsidRPr="00481D9E">
        <w:rPr>
          <w:rFonts w:ascii="Times New Roman" w:eastAsia="Times New Roman" w:hAnsi="Times New Roman" w:cs="Times New Roman"/>
          <w:b/>
          <w:bCs/>
          <w:sz w:val="16"/>
          <w:szCs w:val="16"/>
        </w:rPr>
        <w:t>xrwt 1 xyz xyzgroup 148 Dec 22 03:46 /opt/dump/</w:t>
      </w:r>
    </w:p>
    <w:p w:rsidR="00747287" w:rsidRPr="00481D9E" w:rsidRDefault="00747287" w:rsidP="0099598D">
      <w:pPr>
        <w:spacing w:after="0" w:line="240" w:lineRule="auto"/>
        <w:outlineLvl w:val="1"/>
        <w:rPr>
          <w:rFonts w:ascii="Times New Roman" w:eastAsia="Times New Roman" w:hAnsi="Times New Roman" w:cs="Times New Roman"/>
          <w:b/>
          <w:bCs/>
          <w:sz w:val="16"/>
          <w:szCs w:val="16"/>
        </w:rPr>
      </w:pPr>
      <w:r w:rsidRPr="00481D9E">
        <w:rPr>
          <w:rFonts w:ascii="Times New Roman" w:eastAsia="Times New Roman" w:hAnsi="Times New Roman" w:cs="Times New Roman"/>
          <w:b/>
          <w:bCs/>
          <w:sz w:val="16"/>
          <w:szCs w:val="16"/>
        </w:rPr>
        <w:t>Some FAQ’s related to Sticky Bit:</w:t>
      </w:r>
    </w:p>
    <w:p w:rsidR="00747287" w:rsidRPr="00481D9E" w:rsidRDefault="00747287" w:rsidP="0099598D">
      <w:pPr>
        <w:spacing w:after="0" w:line="240" w:lineRule="auto"/>
        <w:rPr>
          <w:rFonts w:ascii="Times New Roman" w:eastAsia="Times New Roman" w:hAnsi="Times New Roman" w:cs="Times New Roman"/>
          <w:sz w:val="16"/>
          <w:szCs w:val="16"/>
        </w:rPr>
      </w:pPr>
      <w:r w:rsidRPr="00481D9E">
        <w:rPr>
          <w:rFonts w:ascii="Times New Roman" w:eastAsia="Times New Roman" w:hAnsi="Times New Roman" w:cs="Times New Roman"/>
          <w:sz w:val="16"/>
          <w:szCs w:val="16"/>
        </w:rPr>
        <w:t xml:space="preserve">Now sticky bit is set, </w:t>
      </w:r>
      <w:proofErr w:type="gramStart"/>
      <w:r w:rsidRPr="00481D9E">
        <w:rPr>
          <w:rFonts w:ascii="Times New Roman" w:eastAsia="Times New Roman" w:hAnsi="Times New Roman" w:cs="Times New Roman"/>
          <w:sz w:val="16"/>
          <w:szCs w:val="16"/>
        </w:rPr>
        <w:t>lets</w:t>
      </w:r>
      <w:proofErr w:type="gramEnd"/>
      <w:r w:rsidRPr="00481D9E">
        <w:rPr>
          <w:rFonts w:ascii="Times New Roman" w:eastAsia="Times New Roman" w:hAnsi="Times New Roman" w:cs="Times New Roman"/>
          <w:sz w:val="16"/>
          <w:szCs w:val="16"/>
        </w:rPr>
        <w:t xml:space="preserve"> check if user “temp” can delete this folder which is created xyz user.</w:t>
      </w:r>
    </w:p>
    <w:p w:rsidR="00747287" w:rsidRPr="00481D9E" w:rsidRDefault="00747287" w:rsidP="0099598D">
      <w:pPr>
        <w:spacing w:after="0" w:line="240" w:lineRule="auto"/>
        <w:rPr>
          <w:rFonts w:ascii="Times New Roman" w:eastAsia="Times New Roman" w:hAnsi="Times New Roman" w:cs="Times New Roman"/>
          <w:sz w:val="16"/>
          <w:szCs w:val="16"/>
        </w:rPr>
      </w:pPr>
      <w:r w:rsidRPr="00481D9E">
        <w:rPr>
          <w:rFonts w:ascii="Times New Roman" w:eastAsia="Times New Roman" w:hAnsi="Times New Roman" w:cs="Times New Roman"/>
          <w:b/>
          <w:bCs/>
          <w:sz w:val="16"/>
          <w:szCs w:val="16"/>
        </w:rPr>
        <w:t xml:space="preserve">$ </w:t>
      </w:r>
      <w:proofErr w:type="gramStart"/>
      <w:r w:rsidRPr="00481D9E">
        <w:rPr>
          <w:rFonts w:ascii="Times New Roman" w:eastAsia="Times New Roman" w:hAnsi="Times New Roman" w:cs="Times New Roman"/>
          <w:b/>
          <w:bCs/>
          <w:sz w:val="16"/>
          <w:szCs w:val="16"/>
        </w:rPr>
        <w:t>rm</w:t>
      </w:r>
      <w:proofErr w:type="gramEnd"/>
      <w:r w:rsidRPr="00481D9E">
        <w:rPr>
          <w:rFonts w:ascii="Times New Roman" w:eastAsia="Times New Roman" w:hAnsi="Times New Roman" w:cs="Times New Roman"/>
          <w:b/>
          <w:bCs/>
          <w:sz w:val="16"/>
          <w:szCs w:val="16"/>
        </w:rPr>
        <w:t xml:space="preserve"> -rf /opt/dump</w:t>
      </w:r>
    </w:p>
    <w:p w:rsidR="00747287" w:rsidRPr="00481D9E" w:rsidRDefault="00747287" w:rsidP="0099598D">
      <w:pPr>
        <w:spacing w:after="0" w:line="240" w:lineRule="auto"/>
        <w:rPr>
          <w:rFonts w:ascii="Times New Roman" w:eastAsia="Times New Roman" w:hAnsi="Times New Roman" w:cs="Times New Roman"/>
          <w:sz w:val="16"/>
          <w:szCs w:val="16"/>
        </w:rPr>
      </w:pPr>
      <w:proofErr w:type="gramStart"/>
      <w:r w:rsidRPr="00481D9E">
        <w:rPr>
          <w:rFonts w:ascii="Times New Roman" w:eastAsia="Times New Roman" w:hAnsi="Times New Roman" w:cs="Times New Roman"/>
          <w:b/>
          <w:bCs/>
          <w:sz w:val="16"/>
          <w:szCs w:val="16"/>
        </w:rPr>
        <w:t>rm</w:t>
      </w:r>
      <w:proofErr w:type="gramEnd"/>
      <w:r w:rsidRPr="00481D9E">
        <w:rPr>
          <w:rFonts w:ascii="Times New Roman" w:eastAsia="Times New Roman" w:hAnsi="Times New Roman" w:cs="Times New Roman"/>
          <w:b/>
          <w:bCs/>
          <w:sz w:val="16"/>
          <w:szCs w:val="16"/>
        </w:rPr>
        <w:t>: cannot remove `/opt/dump’: Operation not permitted</w:t>
      </w:r>
    </w:p>
    <w:p w:rsidR="00747287" w:rsidRPr="00481D9E" w:rsidRDefault="00747287" w:rsidP="0099598D">
      <w:pPr>
        <w:spacing w:after="0" w:line="240" w:lineRule="auto"/>
        <w:rPr>
          <w:rFonts w:ascii="Times New Roman" w:eastAsia="Times New Roman" w:hAnsi="Times New Roman" w:cs="Times New Roman"/>
          <w:sz w:val="16"/>
          <w:szCs w:val="16"/>
        </w:rPr>
      </w:pPr>
      <w:r w:rsidRPr="00481D9E">
        <w:rPr>
          <w:rFonts w:ascii="Times New Roman" w:eastAsia="Times New Roman" w:hAnsi="Times New Roman" w:cs="Times New Roman"/>
          <w:b/>
          <w:bCs/>
          <w:sz w:val="16"/>
          <w:szCs w:val="16"/>
        </w:rPr>
        <w:t xml:space="preserve">$ </w:t>
      </w:r>
      <w:proofErr w:type="gramStart"/>
      <w:r w:rsidRPr="00481D9E">
        <w:rPr>
          <w:rFonts w:ascii="Times New Roman" w:eastAsia="Times New Roman" w:hAnsi="Times New Roman" w:cs="Times New Roman"/>
          <w:b/>
          <w:bCs/>
          <w:sz w:val="16"/>
          <w:szCs w:val="16"/>
        </w:rPr>
        <w:t>ls</w:t>
      </w:r>
      <w:proofErr w:type="gramEnd"/>
      <w:r w:rsidRPr="00481D9E">
        <w:rPr>
          <w:rFonts w:ascii="Times New Roman" w:eastAsia="Times New Roman" w:hAnsi="Times New Roman" w:cs="Times New Roman"/>
          <w:b/>
          <w:bCs/>
          <w:sz w:val="16"/>
          <w:szCs w:val="16"/>
        </w:rPr>
        <w:t xml:space="preserve"> -l /opt</w:t>
      </w:r>
    </w:p>
    <w:p w:rsidR="00747287" w:rsidRPr="00481D9E" w:rsidRDefault="00747287" w:rsidP="0099598D">
      <w:pPr>
        <w:spacing w:after="0" w:line="240" w:lineRule="auto"/>
        <w:rPr>
          <w:rFonts w:ascii="Times New Roman" w:eastAsia="Times New Roman" w:hAnsi="Times New Roman" w:cs="Times New Roman"/>
          <w:sz w:val="16"/>
          <w:szCs w:val="16"/>
        </w:rPr>
      </w:pPr>
      <w:proofErr w:type="gramStart"/>
      <w:r w:rsidRPr="00481D9E">
        <w:rPr>
          <w:rFonts w:ascii="Times New Roman" w:eastAsia="Times New Roman" w:hAnsi="Times New Roman" w:cs="Times New Roman"/>
          <w:b/>
          <w:bCs/>
          <w:sz w:val="16"/>
          <w:szCs w:val="16"/>
        </w:rPr>
        <w:t>total</w:t>
      </w:r>
      <w:proofErr w:type="gramEnd"/>
      <w:r w:rsidRPr="00481D9E">
        <w:rPr>
          <w:rFonts w:ascii="Times New Roman" w:eastAsia="Times New Roman" w:hAnsi="Times New Roman" w:cs="Times New Roman"/>
          <w:b/>
          <w:bCs/>
          <w:sz w:val="16"/>
          <w:szCs w:val="16"/>
        </w:rPr>
        <w:t xml:space="preserve"> 8</w:t>
      </w:r>
    </w:p>
    <w:p w:rsidR="00747287" w:rsidRPr="00481D9E" w:rsidRDefault="00747287" w:rsidP="0099598D">
      <w:pPr>
        <w:spacing w:after="0" w:line="240" w:lineRule="auto"/>
        <w:rPr>
          <w:rFonts w:ascii="Times New Roman" w:eastAsia="Times New Roman" w:hAnsi="Times New Roman" w:cs="Times New Roman"/>
          <w:sz w:val="16"/>
          <w:szCs w:val="16"/>
        </w:rPr>
      </w:pPr>
      <w:proofErr w:type="gramStart"/>
      <w:r w:rsidRPr="00481D9E">
        <w:rPr>
          <w:rFonts w:ascii="Times New Roman" w:eastAsia="Times New Roman" w:hAnsi="Times New Roman" w:cs="Times New Roman"/>
          <w:b/>
          <w:bCs/>
          <w:sz w:val="16"/>
          <w:szCs w:val="16"/>
        </w:rPr>
        <w:t>drwxrwxrwt</w:t>
      </w:r>
      <w:proofErr w:type="gramEnd"/>
      <w:r w:rsidRPr="00481D9E">
        <w:rPr>
          <w:rFonts w:ascii="Times New Roman" w:eastAsia="Times New Roman" w:hAnsi="Times New Roman" w:cs="Times New Roman"/>
          <w:b/>
          <w:bCs/>
          <w:sz w:val="16"/>
          <w:szCs w:val="16"/>
        </w:rPr>
        <w:t xml:space="preserve"> 4 xyz xyzgroup 4096 2012-01-01 17:37 dump</w:t>
      </w:r>
      <w:r w:rsidRPr="00481D9E">
        <w:rPr>
          <w:rFonts w:ascii="Times New Roman" w:eastAsia="Times New Roman" w:hAnsi="Times New Roman" w:cs="Times New Roman"/>
          <w:sz w:val="16"/>
          <w:szCs w:val="16"/>
        </w:rPr>
        <w:br/>
      </w:r>
      <w:r w:rsidRPr="00481D9E">
        <w:rPr>
          <w:rFonts w:ascii="Times New Roman" w:eastAsia="Times New Roman" w:hAnsi="Times New Roman" w:cs="Times New Roman"/>
          <w:b/>
          <w:bCs/>
          <w:sz w:val="16"/>
          <w:szCs w:val="16"/>
        </w:rPr>
        <w:t>$</w:t>
      </w:r>
    </w:p>
    <w:p w:rsidR="00747287" w:rsidRPr="00481D9E" w:rsidRDefault="00747287" w:rsidP="0099598D">
      <w:pPr>
        <w:spacing w:after="0" w:line="240" w:lineRule="auto"/>
        <w:rPr>
          <w:rFonts w:ascii="Times New Roman" w:eastAsia="Times New Roman" w:hAnsi="Times New Roman" w:cs="Times New Roman"/>
          <w:sz w:val="16"/>
          <w:szCs w:val="16"/>
        </w:rPr>
      </w:pPr>
      <w:proofErr w:type="gramStart"/>
      <w:r w:rsidRPr="00481D9E">
        <w:rPr>
          <w:rFonts w:ascii="Times New Roman" w:eastAsia="Times New Roman" w:hAnsi="Times New Roman" w:cs="Times New Roman"/>
          <w:sz w:val="16"/>
          <w:szCs w:val="16"/>
        </w:rPr>
        <w:t>if</w:t>
      </w:r>
      <w:proofErr w:type="gramEnd"/>
      <w:r w:rsidRPr="00481D9E">
        <w:rPr>
          <w:rFonts w:ascii="Times New Roman" w:eastAsia="Times New Roman" w:hAnsi="Times New Roman" w:cs="Times New Roman"/>
          <w:sz w:val="16"/>
          <w:szCs w:val="16"/>
        </w:rPr>
        <w:t xml:space="preserve"> you observe other user is unable to delete the folder /opt/dump. And now content in this folder such as files and folders can be deleted by their respective owners who created them. No one can delete other </w:t>
      </w:r>
      <w:proofErr w:type="gramStart"/>
      <w:r w:rsidRPr="00481D9E">
        <w:rPr>
          <w:rFonts w:ascii="Times New Roman" w:eastAsia="Times New Roman" w:hAnsi="Times New Roman" w:cs="Times New Roman"/>
          <w:sz w:val="16"/>
          <w:szCs w:val="16"/>
        </w:rPr>
        <w:t>users</w:t>
      </w:r>
      <w:proofErr w:type="gramEnd"/>
      <w:r w:rsidRPr="00481D9E">
        <w:rPr>
          <w:rFonts w:ascii="Times New Roman" w:eastAsia="Times New Roman" w:hAnsi="Times New Roman" w:cs="Times New Roman"/>
          <w:sz w:val="16"/>
          <w:szCs w:val="16"/>
        </w:rPr>
        <w:t xml:space="preserve"> data in this folder though they have full permissions.</w:t>
      </w:r>
    </w:p>
    <w:p w:rsidR="00747287" w:rsidRPr="00481D9E" w:rsidRDefault="00747287" w:rsidP="0099598D">
      <w:pPr>
        <w:spacing w:after="0" w:line="240" w:lineRule="auto"/>
        <w:rPr>
          <w:rFonts w:ascii="Times New Roman" w:eastAsia="Times New Roman" w:hAnsi="Times New Roman" w:cs="Times New Roman"/>
          <w:sz w:val="16"/>
          <w:szCs w:val="16"/>
        </w:rPr>
      </w:pPr>
      <w:r w:rsidRPr="00481D9E">
        <w:rPr>
          <w:rFonts w:ascii="Times New Roman" w:eastAsia="Times New Roman" w:hAnsi="Times New Roman" w:cs="Times New Roman"/>
          <w:b/>
          <w:bCs/>
          <w:sz w:val="16"/>
          <w:szCs w:val="16"/>
        </w:rPr>
        <w:t>I am seeing “T” ie Capital s in the file permissions, what’s that?</w:t>
      </w:r>
    </w:p>
    <w:p w:rsidR="00747287" w:rsidRPr="00481D9E" w:rsidRDefault="00747287" w:rsidP="0099598D">
      <w:pPr>
        <w:spacing w:after="0" w:line="240" w:lineRule="auto"/>
        <w:rPr>
          <w:rFonts w:ascii="Times New Roman" w:eastAsia="Times New Roman" w:hAnsi="Times New Roman" w:cs="Times New Roman"/>
          <w:sz w:val="16"/>
          <w:szCs w:val="16"/>
        </w:rPr>
      </w:pPr>
      <w:r w:rsidRPr="00481D9E">
        <w:rPr>
          <w:rFonts w:ascii="Times New Roman" w:eastAsia="Times New Roman" w:hAnsi="Times New Roman" w:cs="Times New Roman"/>
          <w:sz w:val="16"/>
          <w:szCs w:val="16"/>
        </w:rPr>
        <w:t>After setting Sticky Bit to a file/folder, if you see ‘T’ in the file permission area that indicates the file/folder does not have executable permissions for all users on that particular file/folder.</w:t>
      </w:r>
    </w:p>
    <w:p w:rsidR="00747287" w:rsidRPr="00481D9E" w:rsidRDefault="00747287" w:rsidP="0099598D">
      <w:pPr>
        <w:spacing w:after="0" w:line="240" w:lineRule="auto"/>
        <w:rPr>
          <w:rFonts w:ascii="Times New Roman" w:eastAsia="Times New Roman" w:hAnsi="Times New Roman" w:cs="Times New Roman"/>
          <w:sz w:val="16"/>
          <w:szCs w:val="16"/>
        </w:rPr>
      </w:pPr>
      <w:r w:rsidRPr="00481D9E">
        <w:rPr>
          <w:rFonts w:ascii="Times New Roman" w:eastAsia="Times New Roman" w:hAnsi="Times New Roman" w:cs="Times New Roman"/>
          <w:b/>
          <w:bCs/>
          <w:sz w:val="16"/>
          <w:szCs w:val="16"/>
        </w:rPr>
        <w:t>Sticky bit without Executable permissions:</w:t>
      </w:r>
    </w:p>
    <w:p w:rsidR="00747287" w:rsidRPr="00481D9E" w:rsidRDefault="00747287" w:rsidP="0099598D">
      <w:pPr>
        <w:spacing w:after="0" w:line="240" w:lineRule="auto"/>
        <w:rPr>
          <w:rFonts w:ascii="Times New Roman" w:eastAsia="Times New Roman" w:hAnsi="Times New Roman" w:cs="Times New Roman"/>
          <w:sz w:val="16"/>
          <w:szCs w:val="16"/>
        </w:rPr>
      </w:pPr>
      <w:r w:rsidRPr="00481D9E">
        <w:rPr>
          <w:rFonts w:ascii="Times New Roman" w:eastAsia="Times New Roman" w:hAnsi="Times New Roman" w:cs="Times New Roman"/>
          <w:noProof/>
          <w:color w:val="0000FF"/>
          <w:sz w:val="16"/>
          <w:szCs w:val="16"/>
        </w:rPr>
        <w:drawing>
          <wp:inline distT="0" distB="0" distL="0" distR="0" wp14:anchorId="0D68536A" wp14:editId="7654B14B">
            <wp:extent cx="1947863" cy="1259618"/>
            <wp:effectExtent l="0" t="0" r="0" b="0"/>
            <wp:docPr id="2" name="Picture 2" descr="http://i1.wp.com/www.linuxnix.com/wp-content/uploads/2012/01/Untitleddrawing-8.jpg?resize=300%2C19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1.wp.com/www.linuxnix.com/wp-content/uploads/2012/01/Untitleddrawing-8.jpg?resize=300%2C194">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7863" cy="1259618"/>
                    </a:xfrm>
                    <a:prstGeom prst="rect">
                      <a:avLst/>
                    </a:prstGeom>
                    <a:noFill/>
                    <a:ln>
                      <a:noFill/>
                    </a:ln>
                  </pic:spPr>
                </pic:pic>
              </a:graphicData>
            </a:graphic>
          </wp:inline>
        </w:drawing>
      </w:r>
    </w:p>
    <w:p w:rsidR="00747287" w:rsidRPr="00481D9E" w:rsidRDefault="00747287" w:rsidP="0099598D">
      <w:pPr>
        <w:spacing w:after="0" w:line="240" w:lineRule="auto"/>
        <w:rPr>
          <w:rFonts w:ascii="Times New Roman" w:eastAsia="Times New Roman" w:hAnsi="Times New Roman" w:cs="Times New Roman"/>
          <w:sz w:val="16"/>
          <w:szCs w:val="16"/>
        </w:rPr>
      </w:pPr>
      <w:proofErr w:type="gramStart"/>
      <w:r w:rsidRPr="00481D9E">
        <w:rPr>
          <w:rFonts w:ascii="Times New Roman" w:eastAsia="Times New Roman" w:hAnsi="Times New Roman" w:cs="Times New Roman"/>
          <w:sz w:val="16"/>
          <w:szCs w:val="16"/>
        </w:rPr>
        <w:t>so</w:t>
      </w:r>
      <w:proofErr w:type="gramEnd"/>
      <w:r w:rsidRPr="00481D9E">
        <w:rPr>
          <w:rFonts w:ascii="Times New Roman" w:eastAsia="Times New Roman" w:hAnsi="Times New Roman" w:cs="Times New Roman"/>
          <w:sz w:val="16"/>
          <w:szCs w:val="16"/>
        </w:rPr>
        <w:t xml:space="preserve"> if you want executable permissions, Apply executable permissions to the file.</w:t>
      </w:r>
      <w:r w:rsidRPr="00481D9E">
        <w:rPr>
          <w:rFonts w:ascii="Times New Roman" w:eastAsia="Times New Roman" w:hAnsi="Times New Roman" w:cs="Times New Roman"/>
          <w:sz w:val="16"/>
          <w:szCs w:val="16"/>
        </w:rPr>
        <w:br/>
      </w:r>
      <w:proofErr w:type="gramStart"/>
      <w:r w:rsidRPr="00481D9E">
        <w:rPr>
          <w:rFonts w:ascii="Times New Roman" w:eastAsia="Times New Roman" w:hAnsi="Times New Roman" w:cs="Times New Roman"/>
          <w:b/>
          <w:bCs/>
          <w:sz w:val="16"/>
          <w:szCs w:val="16"/>
        </w:rPr>
        <w:t>chmod</w:t>
      </w:r>
      <w:proofErr w:type="gramEnd"/>
      <w:r w:rsidRPr="00481D9E">
        <w:rPr>
          <w:rFonts w:ascii="Times New Roman" w:eastAsia="Times New Roman" w:hAnsi="Times New Roman" w:cs="Times New Roman"/>
          <w:b/>
          <w:bCs/>
          <w:sz w:val="16"/>
          <w:szCs w:val="16"/>
        </w:rPr>
        <w:t xml:space="preserve"> o+x /opt/dump/</w:t>
      </w:r>
      <w:r w:rsidRPr="00481D9E">
        <w:rPr>
          <w:rFonts w:ascii="Times New Roman" w:eastAsia="Times New Roman" w:hAnsi="Times New Roman" w:cs="Times New Roman"/>
          <w:sz w:val="16"/>
          <w:szCs w:val="16"/>
        </w:rPr>
        <w:br/>
        <w:t>ls -l command output:</w:t>
      </w:r>
      <w:r w:rsidRPr="00481D9E">
        <w:rPr>
          <w:rFonts w:ascii="Times New Roman" w:eastAsia="Times New Roman" w:hAnsi="Times New Roman" w:cs="Times New Roman"/>
          <w:sz w:val="16"/>
          <w:szCs w:val="16"/>
        </w:rPr>
        <w:br/>
        <w:t>-rwxr-xrwt 1 xyz xyzgroup 0 Dec 5 11:24 /opt/dump/</w:t>
      </w:r>
      <w:r w:rsidRPr="00481D9E">
        <w:rPr>
          <w:rFonts w:ascii="Times New Roman" w:eastAsia="Times New Roman" w:hAnsi="Times New Roman" w:cs="Times New Roman"/>
          <w:sz w:val="16"/>
          <w:szCs w:val="16"/>
        </w:rPr>
        <w:br/>
      </w:r>
      <w:r w:rsidRPr="00481D9E">
        <w:rPr>
          <w:rFonts w:ascii="Times New Roman" w:eastAsia="Times New Roman" w:hAnsi="Times New Roman" w:cs="Times New Roman"/>
          <w:b/>
          <w:bCs/>
          <w:sz w:val="16"/>
          <w:szCs w:val="16"/>
        </w:rPr>
        <w:t>Sticky bit with Executable permissions:</w:t>
      </w:r>
    </w:p>
    <w:p w:rsidR="00747287" w:rsidRPr="00481D9E" w:rsidRDefault="00125EBD" w:rsidP="0099598D">
      <w:pPr>
        <w:spacing w:after="0" w:line="240" w:lineRule="auto"/>
        <w:rPr>
          <w:rFonts w:ascii="Times New Roman" w:eastAsia="Times New Roman" w:hAnsi="Times New Roman" w:cs="Times New Roman"/>
          <w:sz w:val="16"/>
          <w:szCs w:val="16"/>
        </w:rPr>
      </w:pPr>
      <w:r w:rsidRPr="00481D9E">
        <w:rPr>
          <w:rFonts w:ascii="Times New Roman" w:eastAsia="Times New Roman" w:hAnsi="Times New Roman" w:cs="Times New Roman"/>
          <w:noProof/>
          <w:color w:val="0000FF"/>
          <w:sz w:val="16"/>
          <w:szCs w:val="16"/>
        </w:rPr>
        <w:drawing>
          <wp:inline distT="0" distB="0" distL="0" distR="0" wp14:anchorId="2A227565" wp14:editId="06FE73CB">
            <wp:extent cx="1795463" cy="1161067"/>
            <wp:effectExtent l="0" t="0" r="0" b="1270"/>
            <wp:docPr id="1" name="Picture 1" descr="sticky bit unix, unix sticky bit, suid, linux sticky bit, sticky bit in unix, sticky bit aix, sticky bit chmod, sticky bits, sticky bit linux, suid sgid sticky bit, set sticky bit, stickybit, sticky bit permission, setting sticky bit, solaris sticky bit, sticky bit solaris, sticky bit directory, remove sticky bit, ubuntu sticky bit, sticky bit t, aix sticky bit, sticky bit load balancer, directory sticky bit, umask">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icky bit unix, unix sticky bit, suid, linux sticky bit, sticky bit in unix, sticky bit aix, sticky bit chmod, sticky bits, sticky bit linux, suid sgid sticky bit, set sticky bit, stickybit, sticky bit permission, setting sticky bit, solaris sticky bit, sticky bit solaris, sticky bit directory, remove sticky bit, ubuntu sticky bit, sticky bit t, aix sticky bit, sticky bit load balancer, directory sticky bit, umask">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7380" cy="1162307"/>
                    </a:xfrm>
                    <a:prstGeom prst="rect">
                      <a:avLst/>
                    </a:prstGeom>
                    <a:noFill/>
                    <a:ln>
                      <a:noFill/>
                    </a:ln>
                  </pic:spPr>
                </pic:pic>
              </a:graphicData>
            </a:graphic>
          </wp:inline>
        </w:drawing>
      </w:r>
    </w:p>
    <w:p w:rsidR="00747287" w:rsidRPr="00481D9E" w:rsidRDefault="00747287" w:rsidP="0099598D">
      <w:pPr>
        <w:spacing w:after="0" w:line="240" w:lineRule="auto"/>
        <w:rPr>
          <w:rFonts w:ascii="Times New Roman" w:eastAsia="Times New Roman" w:hAnsi="Times New Roman" w:cs="Times New Roman"/>
          <w:sz w:val="16"/>
          <w:szCs w:val="16"/>
        </w:rPr>
      </w:pPr>
      <w:r w:rsidRPr="00481D9E">
        <w:rPr>
          <w:rFonts w:ascii="Times New Roman" w:eastAsia="Times New Roman" w:hAnsi="Times New Roman" w:cs="Times New Roman"/>
          <w:sz w:val="16"/>
          <w:szCs w:val="16"/>
        </w:rPr>
        <w:t> </w:t>
      </w:r>
      <w:proofErr w:type="gramStart"/>
      <w:r w:rsidRPr="00481D9E">
        <w:rPr>
          <w:rFonts w:ascii="Times New Roman" w:eastAsia="Times New Roman" w:hAnsi="Times New Roman" w:cs="Times New Roman"/>
          <w:sz w:val="16"/>
          <w:szCs w:val="16"/>
        </w:rPr>
        <w:t>you</w:t>
      </w:r>
      <w:proofErr w:type="gramEnd"/>
      <w:r w:rsidRPr="00481D9E">
        <w:rPr>
          <w:rFonts w:ascii="Times New Roman" w:eastAsia="Times New Roman" w:hAnsi="Times New Roman" w:cs="Times New Roman"/>
          <w:sz w:val="16"/>
          <w:szCs w:val="16"/>
        </w:rPr>
        <w:t xml:space="preserve"> should see a smaller ‘t’ in the executable permission position.</w:t>
      </w:r>
    </w:p>
    <w:p w:rsidR="00747287" w:rsidRPr="00481D9E" w:rsidRDefault="00747287" w:rsidP="0099598D">
      <w:pPr>
        <w:spacing w:after="0" w:line="240" w:lineRule="auto"/>
        <w:rPr>
          <w:rFonts w:ascii="Times New Roman" w:eastAsia="Times New Roman" w:hAnsi="Times New Roman" w:cs="Times New Roman"/>
          <w:sz w:val="16"/>
          <w:szCs w:val="16"/>
        </w:rPr>
      </w:pPr>
      <w:r w:rsidRPr="00481D9E">
        <w:rPr>
          <w:rFonts w:ascii="Times New Roman" w:eastAsia="Times New Roman" w:hAnsi="Times New Roman" w:cs="Times New Roman"/>
          <w:b/>
          <w:bCs/>
          <w:sz w:val="16"/>
          <w:szCs w:val="16"/>
        </w:rPr>
        <w:t>How can I find all the Sticky Bit set files in Linux/</w:t>
      </w:r>
      <w:proofErr w:type="gramStart"/>
      <w:r w:rsidRPr="00481D9E">
        <w:rPr>
          <w:rFonts w:ascii="Times New Roman" w:eastAsia="Times New Roman" w:hAnsi="Times New Roman" w:cs="Times New Roman"/>
          <w:b/>
          <w:bCs/>
          <w:sz w:val="16"/>
          <w:szCs w:val="16"/>
        </w:rPr>
        <w:t>Unix.</w:t>
      </w:r>
      <w:proofErr w:type="gramEnd"/>
    </w:p>
    <w:p w:rsidR="00747287" w:rsidRPr="00481D9E" w:rsidRDefault="00747287" w:rsidP="0099598D">
      <w:pPr>
        <w:spacing w:after="0" w:line="240" w:lineRule="auto"/>
        <w:rPr>
          <w:rFonts w:ascii="Times New Roman" w:eastAsia="Times New Roman" w:hAnsi="Times New Roman" w:cs="Times New Roman"/>
          <w:sz w:val="16"/>
          <w:szCs w:val="16"/>
        </w:rPr>
      </w:pPr>
      <w:proofErr w:type="gramStart"/>
      <w:r w:rsidRPr="00481D9E">
        <w:rPr>
          <w:rFonts w:ascii="Times New Roman" w:eastAsia="Times New Roman" w:hAnsi="Times New Roman" w:cs="Times New Roman"/>
          <w:b/>
          <w:bCs/>
          <w:sz w:val="16"/>
          <w:szCs w:val="16"/>
        </w:rPr>
        <w:t>find</w:t>
      </w:r>
      <w:proofErr w:type="gramEnd"/>
      <w:r w:rsidRPr="00481D9E">
        <w:rPr>
          <w:rFonts w:ascii="Times New Roman" w:eastAsia="Times New Roman" w:hAnsi="Times New Roman" w:cs="Times New Roman"/>
          <w:b/>
          <w:bCs/>
          <w:sz w:val="16"/>
          <w:szCs w:val="16"/>
        </w:rPr>
        <w:t xml:space="preserve"> / -perm +1000</w:t>
      </w:r>
    </w:p>
    <w:p w:rsidR="00747287" w:rsidRPr="00481D9E" w:rsidRDefault="00747287" w:rsidP="0099598D">
      <w:pPr>
        <w:spacing w:after="0" w:line="240" w:lineRule="auto"/>
        <w:rPr>
          <w:rFonts w:ascii="Times New Roman" w:eastAsia="Times New Roman" w:hAnsi="Times New Roman" w:cs="Times New Roman"/>
          <w:sz w:val="16"/>
          <w:szCs w:val="16"/>
        </w:rPr>
      </w:pPr>
      <w:r w:rsidRPr="00481D9E">
        <w:rPr>
          <w:rFonts w:ascii="Times New Roman" w:eastAsia="Times New Roman" w:hAnsi="Times New Roman" w:cs="Times New Roman"/>
          <w:sz w:val="16"/>
          <w:szCs w:val="16"/>
        </w:rPr>
        <w:t xml:space="preserve">The above </w:t>
      </w:r>
      <w:hyperlink r:id="rId11" w:tgtFrame="_blank" w:tooltip="Learn Linux/Unix Find command with 60+ Practical examples Part-II" w:history="1">
        <w:r w:rsidRPr="00481D9E">
          <w:rPr>
            <w:rFonts w:ascii="Times New Roman" w:eastAsia="Times New Roman" w:hAnsi="Times New Roman" w:cs="Times New Roman"/>
            <w:color w:val="0000FF"/>
            <w:sz w:val="16"/>
            <w:szCs w:val="16"/>
            <w:u w:val="single"/>
          </w:rPr>
          <w:t xml:space="preserve">find command </w:t>
        </w:r>
      </w:hyperlink>
      <w:r w:rsidRPr="00481D9E">
        <w:rPr>
          <w:rFonts w:ascii="Times New Roman" w:eastAsia="Times New Roman" w:hAnsi="Times New Roman" w:cs="Times New Roman"/>
          <w:sz w:val="16"/>
          <w:szCs w:val="16"/>
        </w:rPr>
        <w:t xml:space="preserve">will check all the files which is set with Sticky Bit </w:t>
      </w:r>
      <w:proofErr w:type="gramStart"/>
      <w:r w:rsidRPr="00481D9E">
        <w:rPr>
          <w:rFonts w:ascii="Times New Roman" w:eastAsia="Times New Roman" w:hAnsi="Times New Roman" w:cs="Times New Roman"/>
          <w:sz w:val="16"/>
          <w:szCs w:val="16"/>
        </w:rPr>
        <w:t>bit(</w:t>
      </w:r>
      <w:proofErr w:type="gramEnd"/>
      <w:r w:rsidRPr="00481D9E">
        <w:rPr>
          <w:rFonts w:ascii="Times New Roman" w:eastAsia="Times New Roman" w:hAnsi="Times New Roman" w:cs="Times New Roman"/>
          <w:sz w:val="16"/>
          <w:szCs w:val="16"/>
        </w:rPr>
        <w:t>1000).</w:t>
      </w:r>
    </w:p>
    <w:p w:rsidR="00747287" w:rsidRPr="00481D9E" w:rsidRDefault="00747287" w:rsidP="0099598D">
      <w:pPr>
        <w:spacing w:after="0" w:line="240" w:lineRule="auto"/>
        <w:rPr>
          <w:rFonts w:ascii="Times New Roman" w:eastAsia="Times New Roman" w:hAnsi="Times New Roman" w:cs="Times New Roman"/>
          <w:sz w:val="16"/>
          <w:szCs w:val="16"/>
        </w:rPr>
      </w:pPr>
      <w:r w:rsidRPr="00481D9E">
        <w:rPr>
          <w:rFonts w:ascii="Times New Roman" w:eastAsia="Times New Roman" w:hAnsi="Times New Roman" w:cs="Times New Roman"/>
          <w:b/>
          <w:bCs/>
          <w:sz w:val="16"/>
          <w:szCs w:val="16"/>
        </w:rPr>
        <w:lastRenderedPageBreak/>
        <w:t>Can I set Sticky Bit for files?</w:t>
      </w:r>
    </w:p>
    <w:p w:rsidR="00747287" w:rsidRPr="00481D9E" w:rsidRDefault="00747287" w:rsidP="0099598D">
      <w:pPr>
        <w:spacing w:after="0" w:line="240" w:lineRule="auto"/>
        <w:rPr>
          <w:rFonts w:ascii="Times New Roman" w:eastAsia="Times New Roman" w:hAnsi="Times New Roman" w:cs="Times New Roman"/>
          <w:sz w:val="16"/>
          <w:szCs w:val="16"/>
        </w:rPr>
      </w:pPr>
      <w:r w:rsidRPr="00481D9E">
        <w:rPr>
          <w:rFonts w:ascii="Times New Roman" w:eastAsia="Times New Roman" w:hAnsi="Times New Roman" w:cs="Times New Roman"/>
          <w:sz w:val="16"/>
          <w:szCs w:val="16"/>
        </w:rPr>
        <w:t>Yes, but most of the time it’s not required.</w:t>
      </w:r>
    </w:p>
    <w:p w:rsidR="00747287" w:rsidRPr="00481D9E" w:rsidRDefault="00747287" w:rsidP="0099598D">
      <w:pPr>
        <w:spacing w:after="0" w:line="240" w:lineRule="auto"/>
        <w:rPr>
          <w:rFonts w:ascii="Times New Roman" w:eastAsia="Times New Roman" w:hAnsi="Times New Roman" w:cs="Times New Roman"/>
          <w:sz w:val="16"/>
          <w:szCs w:val="16"/>
        </w:rPr>
      </w:pPr>
      <w:r w:rsidRPr="00481D9E">
        <w:rPr>
          <w:rFonts w:ascii="Times New Roman" w:eastAsia="Times New Roman" w:hAnsi="Times New Roman" w:cs="Times New Roman"/>
          <w:b/>
          <w:bCs/>
          <w:sz w:val="16"/>
          <w:szCs w:val="16"/>
        </w:rPr>
        <w:t>How can I remove Sticky Bit bit on a file/folder?</w:t>
      </w:r>
    </w:p>
    <w:p w:rsidR="00747287" w:rsidRPr="00481D9E" w:rsidRDefault="00747287" w:rsidP="0099598D">
      <w:pPr>
        <w:spacing w:after="0" w:line="240" w:lineRule="auto"/>
        <w:rPr>
          <w:rFonts w:ascii="Times New Roman" w:eastAsia="Times New Roman" w:hAnsi="Times New Roman" w:cs="Times New Roman"/>
          <w:sz w:val="16"/>
          <w:szCs w:val="16"/>
        </w:rPr>
      </w:pPr>
      <w:proofErr w:type="gramStart"/>
      <w:r w:rsidRPr="00481D9E">
        <w:rPr>
          <w:rFonts w:ascii="Times New Roman" w:eastAsia="Times New Roman" w:hAnsi="Times New Roman" w:cs="Times New Roman"/>
          <w:b/>
          <w:bCs/>
          <w:sz w:val="16"/>
          <w:szCs w:val="16"/>
        </w:rPr>
        <w:t>chmod</w:t>
      </w:r>
      <w:proofErr w:type="gramEnd"/>
      <w:r w:rsidRPr="00481D9E">
        <w:rPr>
          <w:rFonts w:ascii="Times New Roman" w:eastAsia="Times New Roman" w:hAnsi="Times New Roman" w:cs="Times New Roman"/>
          <w:b/>
          <w:bCs/>
          <w:sz w:val="16"/>
          <w:szCs w:val="16"/>
        </w:rPr>
        <w:t xml:space="preserve"> o-t /opt/dump/</w:t>
      </w:r>
    </w:p>
    <w:p w:rsidR="00747287" w:rsidRPr="00481D9E" w:rsidRDefault="00747287" w:rsidP="0099598D">
      <w:pPr>
        <w:spacing w:after="0" w:line="240" w:lineRule="auto"/>
        <w:rPr>
          <w:rFonts w:ascii="Times New Roman" w:eastAsia="Times New Roman" w:hAnsi="Times New Roman" w:cs="Times New Roman"/>
          <w:sz w:val="16"/>
          <w:szCs w:val="16"/>
        </w:rPr>
      </w:pPr>
      <w:r w:rsidRPr="00481D9E">
        <w:rPr>
          <w:rFonts w:ascii="Times New Roman" w:eastAsia="Times New Roman" w:hAnsi="Times New Roman" w:cs="Times New Roman"/>
          <w:sz w:val="16"/>
          <w:szCs w:val="16"/>
        </w:rPr>
        <w:t>Post your thoughts on this.</w:t>
      </w:r>
    </w:p>
    <w:p w:rsidR="0099598D" w:rsidRPr="00481D9E" w:rsidRDefault="0099598D" w:rsidP="0099598D">
      <w:pPr>
        <w:spacing w:after="0" w:line="240" w:lineRule="auto"/>
        <w:rPr>
          <w:rFonts w:ascii="Times New Roman" w:eastAsia="Times New Roman" w:hAnsi="Times New Roman" w:cs="Times New Roman"/>
          <w:sz w:val="16"/>
          <w:szCs w:val="16"/>
        </w:rPr>
      </w:pPr>
    </w:p>
    <w:p w:rsidR="0099598D" w:rsidRPr="00481D9E" w:rsidRDefault="0099598D" w:rsidP="0099598D">
      <w:pPr>
        <w:pStyle w:val="Heading1"/>
        <w:spacing w:before="0"/>
        <w:rPr>
          <w:sz w:val="16"/>
          <w:szCs w:val="16"/>
        </w:rPr>
      </w:pPr>
      <w:r w:rsidRPr="00481D9E">
        <w:rPr>
          <w:sz w:val="16"/>
          <w:szCs w:val="16"/>
        </w:rPr>
        <w:t xml:space="preserve">Configuring Kdump on a Red Hat Enterprise Linux 5.3 system </w:t>
      </w:r>
    </w:p>
    <w:p w:rsidR="0099598D" w:rsidRPr="00481D9E" w:rsidRDefault="0099598D" w:rsidP="0099598D">
      <w:pPr>
        <w:pStyle w:val="shortdesc"/>
        <w:spacing w:before="0" w:beforeAutospacing="0" w:after="0" w:afterAutospacing="0"/>
        <w:rPr>
          <w:sz w:val="16"/>
          <w:szCs w:val="16"/>
        </w:rPr>
      </w:pPr>
      <w:r w:rsidRPr="00481D9E">
        <w:rPr>
          <w:sz w:val="16"/>
          <w:szCs w:val="16"/>
        </w:rPr>
        <w:t xml:space="preserve">During installation, you are prompted to configure Kdump. However the configuration options are limited to enabling it and setting the Kdump memory size. Enabling Kdump at that time guarantees a local Kdump to the </w:t>
      </w:r>
      <w:r w:rsidRPr="00481D9E">
        <w:rPr>
          <w:rStyle w:val="Strong"/>
          <w:sz w:val="16"/>
          <w:szCs w:val="16"/>
        </w:rPr>
        <w:t>/var/crash</w:t>
      </w:r>
      <w:r w:rsidRPr="00481D9E">
        <w:rPr>
          <w:sz w:val="16"/>
          <w:szCs w:val="16"/>
        </w:rPr>
        <w:t xml:space="preserve"> directory. </w:t>
      </w:r>
    </w:p>
    <w:p w:rsidR="0099598D" w:rsidRPr="00481D9E" w:rsidRDefault="0099598D" w:rsidP="0099598D">
      <w:pPr>
        <w:pStyle w:val="p"/>
        <w:spacing w:before="0" w:beforeAutospacing="0" w:after="0" w:afterAutospacing="0"/>
        <w:rPr>
          <w:sz w:val="16"/>
          <w:szCs w:val="16"/>
        </w:rPr>
      </w:pPr>
      <w:r w:rsidRPr="00481D9E">
        <w:rPr>
          <w:sz w:val="16"/>
          <w:szCs w:val="16"/>
        </w:rPr>
        <w:t xml:space="preserve">For a remote setup, configure Kdump on an installed system. The following steps configure the client machine Kdump to the remote net dump server that you set up in the previous section. </w:t>
      </w:r>
    </w:p>
    <w:p w:rsidR="0099598D" w:rsidRPr="00481D9E" w:rsidRDefault="0099598D" w:rsidP="0099598D">
      <w:pPr>
        <w:numPr>
          <w:ilvl w:val="0"/>
          <w:numId w:val="2"/>
        </w:numPr>
        <w:spacing w:after="0" w:line="240" w:lineRule="auto"/>
        <w:rPr>
          <w:sz w:val="16"/>
          <w:szCs w:val="16"/>
        </w:rPr>
      </w:pPr>
      <w:r w:rsidRPr="00481D9E">
        <w:rPr>
          <w:rStyle w:val="ph"/>
          <w:sz w:val="16"/>
          <w:szCs w:val="16"/>
        </w:rPr>
        <w:t xml:space="preserve">Start the Kdump graphical interface by typing the following command in an X Window System environment (using </w:t>
      </w:r>
      <w:r w:rsidRPr="00481D9E">
        <w:rPr>
          <w:rStyle w:val="HTMLSample"/>
          <w:rFonts w:eastAsiaTheme="minorHAnsi"/>
          <w:sz w:val="16"/>
          <w:szCs w:val="16"/>
        </w:rPr>
        <w:t>ssh -X</w:t>
      </w:r>
      <w:r w:rsidRPr="00481D9E">
        <w:rPr>
          <w:rStyle w:val="ph"/>
          <w:sz w:val="16"/>
          <w:szCs w:val="16"/>
        </w:rPr>
        <w:t xml:space="preserve"> for example):</w:t>
      </w:r>
      <w:r w:rsidRPr="00481D9E">
        <w:rPr>
          <w:sz w:val="16"/>
          <w:szCs w:val="16"/>
        </w:rPr>
        <w:t xml:space="preserve"> </w:t>
      </w:r>
    </w:p>
    <w:p w:rsidR="0099598D" w:rsidRPr="00481D9E" w:rsidRDefault="0099598D" w:rsidP="0099598D">
      <w:pPr>
        <w:pStyle w:val="HTMLPreformatted"/>
        <w:ind w:left="720"/>
        <w:rPr>
          <w:sz w:val="16"/>
          <w:szCs w:val="16"/>
        </w:rPr>
      </w:pPr>
      <w:r w:rsidRPr="00481D9E">
        <w:rPr>
          <w:rStyle w:val="HTMLCode"/>
          <w:sz w:val="16"/>
          <w:szCs w:val="16"/>
        </w:rPr>
        <w:t># system-config-kdump</w:t>
      </w:r>
    </w:p>
    <w:p w:rsidR="0099598D" w:rsidRPr="00481D9E" w:rsidRDefault="0099598D" w:rsidP="0099598D">
      <w:pPr>
        <w:numPr>
          <w:ilvl w:val="0"/>
          <w:numId w:val="2"/>
        </w:numPr>
        <w:spacing w:after="0" w:line="240" w:lineRule="auto"/>
        <w:rPr>
          <w:sz w:val="16"/>
          <w:szCs w:val="16"/>
        </w:rPr>
      </w:pPr>
      <w:r w:rsidRPr="00481D9E">
        <w:rPr>
          <w:rStyle w:val="ph"/>
          <w:sz w:val="16"/>
          <w:szCs w:val="16"/>
        </w:rPr>
        <w:t xml:space="preserve">Check </w:t>
      </w:r>
      <w:r w:rsidRPr="00481D9E">
        <w:rPr>
          <w:rStyle w:val="Strong"/>
          <w:sz w:val="16"/>
          <w:szCs w:val="16"/>
        </w:rPr>
        <w:t>Enable kdump</w:t>
      </w:r>
      <w:r w:rsidRPr="00481D9E">
        <w:rPr>
          <w:rStyle w:val="ph"/>
          <w:sz w:val="16"/>
          <w:szCs w:val="16"/>
        </w:rPr>
        <w:t>, as follows:</w:t>
      </w:r>
    </w:p>
    <w:p w:rsidR="0099598D" w:rsidRPr="00481D9E" w:rsidRDefault="0099598D" w:rsidP="0099598D">
      <w:pPr>
        <w:numPr>
          <w:ilvl w:val="0"/>
          <w:numId w:val="2"/>
        </w:numPr>
        <w:spacing w:after="0" w:line="240" w:lineRule="auto"/>
        <w:rPr>
          <w:sz w:val="16"/>
          <w:szCs w:val="16"/>
        </w:rPr>
      </w:pPr>
      <w:r w:rsidRPr="00481D9E">
        <w:rPr>
          <w:rStyle w:val="ph"/>
          <w:sz w:val="16"/>
          <w:szCs w:val="16"/>
        </w:rPr>
        <w:t xml:space="preserve">In the </w:t>
      </w:r>
      <w:r w:rsidRPr="00481D9E">
        <w:rPr>
          <w:rStyle w:val="Strong"/>
          <w:sz w:val="16"/>
          <w:szCs w:val="16"/>
        </w:rPr>
        <w:t>Path</w:t>
      </w:r>
      <w:r w:rsidRPr="00481D9E">
        <w:rPr>
          <w:rStyle w:val="ph"/>
          <w:sz w:val="16"/>
          <w:szCs w:val="16"/>
        </w:rPr>
        <w:t xml:space="preserve"> box, enter the path to write the crash dumps to the net dump server. This example uses </w:t>
      </w:r>
      <w:r w:rsidRPr="00481D9E">
        <w:rPr>
          <w:rStyle w:val="HTMLSample"/>
          <w:rFonts w:eastAsiaTheme="minorHAnsi"/>
          <w:sz w:val="16"/>
          <w:szCs w:val="16"/>
        </w:rPr>
        <w:t>var/netdumpuser/client1</w:t>
      </w:r>
      <w:r w:rsidRPr="00481D9E">
        <w:rPr>
          <w:sz w:val="16"/>
          <w:szCs w:val="16"/>
        </w:rPr>
        <w:t xml:space="preserve"> </w:t>
      </w:r>
    </w:p>
    <w:p w:rsidR="0099598D" w:rsidRPr="00481D9E" w:rsidRDefault="0099598D" w:rsidP="0099598D">
      <w:pPr>
        <w:spacing w:after="0"/>
        <w:ind w:left="720"/>
        <w:rPr>
          <w:sz w:val="16"/>
          <w:szCs w:val="16"/>
        </w:rPr>
      </w:pPr>
      <w:proofErr w:type="gramStart"/>
      <w:r w:rsidRPr="00481D9E">
        <w:rPr>
          <w:rStyle w:val="figcap"/>
          <w:sz w:val="16"/>
          <w:szCs w:val="16"/>
        </w:rPr>
        <w:t>Figure 1.</w:t>
      </w:r>
      <w:proofErr w:type="gramEnd"/>
      <w:r w:rsidRPr="00481D9E">
        <w:rPr>
          <w:rStyle w:val="figcap"/>
          <w:sz w:val="16"/>
          <w:szCs w:val="16"/>
        </w:rPr>
        <w:t xml:space="preserve"> Enable kdump checkbox</w:t>
      </w:r>
    </w:p>
    <w:p w:rsidR="0099598D" w:rsidRPr="00481D9E" w:rsidRDefault="0099598D" w:rsidP="0099598D">
      <w:pPr>
        <w:spacing w:after="0"/>
        <w:ind w:left="720"/>
        <w:rPr>
          <w:sz w:val="16"/>
          <w:szCs w:val="16"/>
        </w:rPr>
      </w:pPr>
      <w:r w:rsidRPr="00481D9E">
        <w:rPr>
          <w:noProof/>
          <w:sz w:val="16"/>
          <w:szCs w:val="16"/>
        </w:rPr>
        <w:drawing>
          <wp:inline distT="0" distB="0" distL="0" distR="0" wp14:anchorId="6AACECE3" wp14:editId="0708BEDF">
            <wp:extent cx="1276350" cy="1652668"/>
            <wp:effectExtent l="0" t="0" r="0" b="5080"/>
            <wp:docPr id="4" name="Picture 4" descr="Enable kdump che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c_sp_img_49" descr="Enable kdump checkbox"/>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79821" cy="1657162"/>
                    </a:xfrm>
                    <a:prstGeom prst="rect">
                      <a:avLst/>
                    </a:prstGeom>
                    <a:noFill/>
                    <a:ln>
                      <a:noFill/>
                    </a:ln>
                  </pic:spPr>
                </pic:pic>
              </a:graphicData>
            </a:graphic>
          </wp:inline>
        </w:drawing>
      </w:r>
    </w:p>
    <w:p w:rsidR="0099598D" w:rsidRPr="00481D9E" w:rsidRDefault="0099598D" w:rsidP="0099598D">
      <w:pPr>
        <w:numPr>
          <w:ilvl w:val="0"/>
          <w:numId w:val="2"/>
        </w:numPr>
        <w:spacing w:after="0" w:line="240" w:lineRule="auto"/>
        <w:rPr>
          <w:sz w:val="16"/>
          <w:szCs w:val="16"/>
        </w:rPr>
      </w:pPr>
      <w:r w:rsidRPr="00481D9E">
        <w:rPr>
          <w:rStyle w:val="ph"/>
          <w:sz w:val="16"/>
          <w:szCs w:val="16"/>
        </w:rPr>
        <w:t xml:space="preserve">Click </w:t>
      </w:r>
      <w:r w:rsidRPr="00481D9E">
        <w:rPr>
          <w:rStyle w:val="Strong"/>
          <w:sz w:val="16"/>
          <w:szCs w:val="16"/>
        </w:rPr>
        <w:t>Edit Location.</w:t>
      </w:r>
      <w:r w:rsidRPr="00481D9E">
        <w:rPr>
          <w:rStyle w:val="ph"/>
          <w:sz w:val="16"/>
          <w:szCs w:val="16"/>
        </w:rPr>
        <w:t xml:space="preserve"> In the window, select </w:t>
      </w:r>
      <w:proofErr w:type="gramStart"/>
      <w:r w:rsidRPr="00481D9E">
        <w:rPr>
          <w:rStyle w:val="HTMLSample"/>
          <w:rFonts w:eastAsiaTheme="minorHAnsi"/>
          <w:sz w:val="16"/>
          <w:szCs w:val="16"/>
        </w:rPr>
        <w:t>ssh</w:t>
      </w:r>
      <w:proofErr w:type="gramEnd"/>
      <w:r w:rsidRPr="00481D9E">
        <w:rPr>
          <w:rStyle w:val="ph"/>
          <w:sz w:val="16"/>
          <w:szCs w:val="16"/>
        </w:rPr>
        <w:t xml:space="preserve"> from the </w:t>
      </w:r>
      <w:r w:rsidRPr="00481D9E">
        <w:rPr>
          <w:rStyle w:val="Strong"/>
          <w:sz w:val="16"/>
          <w:szCs w:val="16"/>
        </w:rPr>
        <w:t>Select a location type</w:t>
      </w:r>
      <w:r w:rsidRPr="00481D9E">
        <w:rPr>
          <w:rStyle w:val="ph"/>
          <w:sz w:val="16"/>
          <w:szCs w:val="16"/>
        </w:rPr>
        <w:t xml:space="preserve"> menu. Enter </w:t>
      </w:r>
      <w:r w:rsidRPr="00481D9E">
        <w:rPr>
          <w:rStyle w:val="Emphasis"/>
          <w:sz w:val="16"/>
          <w:szCs w:val="16"/>
        </w:rPr>
        <w:t>&lt;username&gt;@&lt;hostname of the dump server&gt;</w:t>
      </w:r>
      <w:r w:rsidRPr="00481D9E">
        <w:rPr>
          <w:rStyle w:val="ph"/>
          <w:sz w:val="16"/>
          <w:szCs w:val="16"/>
        </w:rPr>
        <w:t xml:space="preserve"> in the </w:t>
      </w:r>
      <w:r w:rsidRPr="00481D9E">
        <w:rPr>
          <w:rStyle w:val="Strong"/>
          <w:sz w:val="16"/>
          <w:szCs w:val="16"/>
        </w:rPr>
        <w:t>Enter Location</w:t>
      </w:r>
      <w:r w:rsidRPr="00481D9E">
        <w:rPr>
          <w:rStyle w:val="ph"/>
          <w:sz w:val="16"/>
          <w:szCs w:val="16"/>
        </w:rPr>
        <w:t xml:space="preserve"> field.</w:t>
      </w:r>
      <w:r w:rsidRPr="00481D9E">
        <w:rPr>
          <w:sz w:val="16"/>
          <w:szCs w:val="16"/>
        </w:rPr>
        <w:t xml:space="preserve"> </w:t>
      </w:r>
    </w:p>
    <w:p w:rsidR="0099598D" w:rsidRPr="00481D9E" w:rsidRDefault="0099598D" w:rsidP="0099598D">
      <w:pPr>
        <w:spacing w:after="0"/>
        <w:ind w:left="720"/>
        <w:rPr>
          <w:sz w:val="16"/>
          <w:szCs w:val="16"/>
        </w:rPr>
      </w:pPr>
      <w:proofErr w:type="gramStart"/>
      <w:r w:rsidRPr="00481D9E">
        <w:rPr>
          <w:rStyle w:val="figcap"/>
          <w:sz w:val="16"/>
          <w:szCs w:val="16"/>
        </w:rPr>
        <w:t>Figure 2.</w:t>
      </w:r>
      <w:proofErr w:type="gramEnd"/>
      <w:r w:rsidRPr="00481D9E">
        <w:rPr>
          <w:rStyle w:val="figcap"/>
          <w:sz w:val="16"/>
          <w:szCs w:val="16"/>
        </w:rPr>
        <w:t xml:space="preserve"> Select a location type</w:t>
      </w:r>
    </w:p>
    <w:p w:rsidR="0099598D" w:rsidRPr="00481D9E" w:rsidRDefault="0099598D" w:rsidP="0099598D">
      <w:pPr>
        <w:spacing w:after="0"/>
        <w:ind w:left="720"/>
        <w:rPr>
          <w:sz w:val="16"/>
          <w:szCs w:val="16"/>
        </w:rPr>
      </w:pPr>
      <w:r w:rsidRPr="00481D9E">
        <w:rPr>
          <w:noProof/>
          <w:sz w:val="16"/>
          <w:szCs w:val="16"/>
        </w:rPr>
        <w:drawing>
          <wp:inline distT="0" distB="0" distL="0" distR="0" wp14:anchorId="758F34E5" wp14:editId="11ED24C3">
            <wp:extent cx="1490663" cy="973632"/>
            <wp:effectExtent l="0" t="0" r="0" b="0"/>
            <wp:docPr id="3" name="Picture 3" descr="Select a locati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c_sp_img_61" descr="Select a location ty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3790" cy="975675"/>
                    </a:xfrm>
                    <a:prstGeom prst="rect">
                      <a:avLst/>
                    </a:prstGeom>
                    <a:noFill/>
                    <a:ln>
                      <a:noFill/>
                    </a:ln>
                  </pic:spPr>
                </pic:pic>
              </a:graphicData>
            </a:graphic>
          </wp:inline>
        </w:drawing>
      </w:r>
    </w:p>
    <w:p w:rsidR="0099598D" w:rsidRPr="00481D9E" w:rsidRDefault="0099598D" w:rsidP="0099598D">
      <w:pPr>
        <w:pStyle w:val="p"/>
        <w:spacing w:before="0" w:beforeAutospacing="0" w:after="0" w:afterAutospacing="0"/>
        <w:ind w:left="720"/>
        <w:rPr>
          <w:sz w:val="16"/>
          <w:szCs w:val="16"/>
        </w:rPr>
      </w:pPr>
      <w:r w:rsidRPr="00481D9E">
        <w:rPr>
          <w:sz w:val="16"/>
          <w:szCs w:val="16"/>
        </w:rPr>
        <w:t xml:space="preserve">This example uses </w:t>
      </w:r>
      <w:r w:rsidRPr="00481D9E">
        <w:rPr>
          <w:rStyle w:val="HTMLSample"/>
          <w:sz w:val="16"/>
          <w:szCs w:val="16"/>
        </w:rPr>
        <w:t>netdumpuser@netdump_server</w:t>
      </w:r>
      <w:r w:rsidRPr="00481D9E">
        <w:rPr>
          <w:sz w:val="16"/>
          <w:szCs w:val="16"/>
        </w:rPr>
        <w:t xml:space="preserve">. Click </w:t>
      </w:r>
      <w:r w:rsidRPr="00481D9E">
        <w:rPr>
          <w:rStyle w:val="Strong"/>
          <w:sz w:val="16"/>
          <w:szCs w:val="16"/>
        </w:rPr>
        <w:t>OK</w:t>
      </w:r>
      <w:r w:rsidRPr="00481D9E">
        <w:rPr>
          <w:sz w:val="16"/>
          <w:szCs w:val="16"/>
        </w:rPr>
        <w:t>.</w:t>
      </w:r>
    </w:p>
    <w:p w:rsidR="0099598D" w:rsidRPr="00481D9E" w:rsidRDefault="0099598D" w:rsidP="0099598D">
      <w:pPr>
        <w:numPr>
          <w:ilvl w:val="0"/>
          <w:numId w:val="2"/>
        </w:numPr>
        <w:spacing w:after="0" w:line="240" w:lineRule="auto"/>
        <w:rPr>
          <w:sz w:val="16"/>
          <w:szCs w:val="16"/>
        </w:rPr>
      </w:pPr>
      <w:r w:rsidRPr="00481D9E">
        <w:rPr>
          <w:rStyle w:val="ph"/>
          <w:sz w:val="16"/>
          <w:szCs w:val="16"/>
        </w:rPr>
        <w:t xml:space="preserve">On the </w:t>
      </w:r>
      <w:r w:rsidRPr="00481D9E">
        <w:rPr>
          <w:rStyle w:val="Strong"/>
          <w:sz w:val="16"/>
          <w:szCs w:val="16"/>
        </w:rPr>
        <w:t>system-config-kdump</w:t>
      </w:r>
      <w:r w:rsidRPr="00481D9E">
        <w:rPr>
          <w:rStyle w:val="ph"/>
          <w:sz w:val="16"/>
          <w:szCs w:val="16"/>
        </w:rPr>
        <w:t xml:space="preserve"> window, verify that the values in the </w:t>
      </w:r>
      <w:r w:rsidRPr="00481D9E">
        <w:rPr>
          <w:rStyle w:val="Strong"/>
          <w:sz w:val="16"/>
          <w:szCs w:val="16"/>
        </w:rPr>
        <w:t>Location</w:t>
      </w:r>
      <w:r w:rsidRPr="00481D9E">
        <w:rPr>
          <w:rStyle w:val="ph"/>
          <w:sz w:val="16"/>
          <w:szCs w:val="16"/>
        </w:rPr>
        <w:t xml:space="preserve"> field and the </w:t>
      </w:r>
      <w:r w:rsidRPr="00481D9E">
        <w:rPr>
          <w:rStyle w:val="Strong"/>
          <w:sz w:val="16"/>
          <w:szCs w:val="16"/>
        </w:rPr>
        <w:t>Path</w:t>
      </w:r>
      <w:r w:rsidRPr="00481D9E">
        <w:rPr>
          <w:rStyle w:val="ph"/>
          <w:sz w:val="16"/>
          <w:szCs w:val="16"/>
        </w:rPr>
        <w:t xml:space="preserve"> field are correct and click </w:t>
      </w:r>
      <w:r w:rsidRPr="00481D9E">
        <w:rPr>
          <w:rStyle w:val="Strong"/>
          <w:sz w:val="16"/>
          <w:szCs w:val="16"/>
        </w:rPr>
        <w:t>OK</w:t>
      </w:r>
      <w:r w:rsidRPr="00481D9E">
        <w:rPr>
          <w:rStyle w:val="ph"/>
          <w:sz w:val="16"/>
          <w:szCs w:val="16"/>
        </w:rPr>
        <w:t>.</w:t>
      </w:r>
      <w:r w:rsidRPr="00481D9E">
        <w:rPr>
          <w:sz w:val="16"/>
          <w:szCs w:val="16"/>
        </w:rPr>
        <w:t xml:space="preserve"> </w:t>
      </w:r>
    </w:p>
    <w:p w:rsidR="0099598D" w:rsidRPr="00481D9E" w:rsidRDefault="0099598D" w:rsidP="0099598D">
      <w:pPr>
        <w:pStyle w:val="p"/>
        <w:spacing w:before="0" w:beforeAutospacing="0" w:after="0" w:afterAutospacing="0"/>
        <w:ind w:left="720"/>
        <w:rPr>
          <w:sz w:val="16"/>
          <w:szCs w:val="16"/>
        </w:rPr>
      </w:pPr>
      <w:r w:rsidRPr="00481D9E">
        <w:rPr>
          <w:sz w:val="16"/>
          <w:szCs w:val="16"/>
        </w:rPr>
        <w:t>The output on your system is similar to the following example:</w:t>
      </w:r>
    </w:p>
    <w:p w:rsidR="0099598D" w:rsidRPr="00481D9E" w:rsidRDefault="0099598D" w:rsidP="0099598D">
      <w:pPr>
        <w:pStyle w:val="HTMLPreformatted"/>
        <w:ind w:left="720"/>
        <w:rPr>
          <w:rStyle w:val="HTMLCode"/>
          <w:sz w:val="16"/>
          <w:szCs w:val="16"/>
        </w:rPr>
      </w:pPr>
      <w:r w:rsidRPr="00481D9E">
        <w:rPr>
          <w:rStyle w:val="HTMLCode"/>
          <w:sz w:val="16"/>
          <w:szCs w:val="16"/>
        </w:rPr>
        <w:t xml:space="preserve">[root@x206f ~]# system-config-kdump </w:t>
      </w:r>
    </w:p>
    <w:p w:rsidR="0099598D" w:rsidRPr="00481D9E" w:rsidRDefault="0099598D" w:rsidP="0099598D">
      <w:pPr>
        <w:pStyle w:val="HTMLPreformatted"/>
        <w:ind w:left="720"/>
        <w:rPr>
          <w:rStyle w:val="HTMLCode"/>
          <w:sz w:val="16"/>
          <w:szCs w:val="16"/>
        </w:rPr>
      </w:pPr>
      <w:r w:rsidRPr="00481D9E">
        <w:rPr>
          <w:rStyle w:val="HTMLCode"/>
          <w:sz w:val="16"/>
          <w:szCs w:val="16"/>
        </w:rPr>
        <w:t xml:space="preserve">Stopping kdump:                                            </w:t>
      </w:r>
      <w:proofErr w:type="gramStart"/>
      <w:r w:rsidRPr="00481D9E">
        <w:rPr>
          <w:rStyle w:val="HTMLCode"/>
          <w:sz w:val="16"/>
          <w:szCs w:val="16"/>
        </w:rPr>
        <w:t>[  OK</w:t>
      </w:r>
      <w:proofErr w:type="gramEnd"/>
      <w:r w:rsidRPr="00481D9E">
        <w:rPr>
          <w:rStyle w:val="HTMLCode"/>
          <w:sz w:val="16"/>
          <w:szCs w:val="16"/>
        </w:rPr>
        <w:t xml:space="preserve">  ]</w:t>
      </w:r>
    </w:p>
    <w:p w:rsidR="0099598D" w:rsidRPr="00481D9E" w:rsidRDefault="0099598D" w:rsidP="0099598D">
      <w:pPr>
        <w:pStyle w:val="HTMLPreformatted"/>
        <w:ind w:left="720"/>
        <w:rPr>
          <w:rStyle w:val="HTMLCode"/>
          <w:sz w:val="16"/>
          <w:szCs w:val="16"/>
        </w:rPr>
      </w:pPr>
      <w:r w:rsidRPr="00481D9E">
        <w:rPr>
          <w:rStyle w:val="HTMLCode"/>
          <w:sz w:val="16"/>
          <w:szCs w:val="16"/>
        </w:rPr>
        <w:t>Detected change(s) the following file(s):</w:t>
      </w:r>
    </w:p>
    <w:p w:rsidR="0099598D" w:rsidRPr="00481D9E" w:rsidRDefault="0099598D" w:rsidP="0099598D">
      <w:pPr>
        <w:pStyle w:val="HTMLPreformatted"/>
        <w:ind w:left="720"/>
        <w:rPr>
          <w:rStyle w:val="HTMLCode"/>
          <w:sz w:val="16"/>
          <w:szCs w:val="16"/>
        </w:rPr>
      </w:pPr>
      <w:r w:rsidRPr="00481D9E">
        <w:rPr>
          <w:rStyle w:val="HTMLCode"/>
          <w:sz w:val="16"/>
          <w:szCs w:val="16"/>
        </w:rPr>
        <w:t xml:space="preserve">  </w:t>
      </w:r>
    </w:p>
    <w:p w:rsidR="0099598D" w:rsidRPr="00481D9E" w:rsidRDefault="0099598D" w:rsidP="0099598D">
      <w:pPr>
        <w:pStyle w:val="HTMLPreformatted"/>
        <w:ind w:left="720"/>
        <w:rPr>
          <w:rStyle w:val="HTMLCode"/>
          <w:sz w:val="16"/>
          <w:szCs w:val="16"/>
        </w:rPr>
      </w:pPr>
      <w:r w:rsidRPr="00481D9E">
        <w:rPr>
          <w:rStyle w:val="HTMLCode"/>
          <w:sz w:val="16"/>
          <w:szCs w:val="16"/>
        </w:rPr>
        <w:t xml:space="preserve">  /etc/kdump.conf</w:t>
      </w:r>
    </w:p>
    <w:p w:rsidR="0099598D" w:rsidRPr="00481D9E" w:rsidRDefault="0099598D" w:rsidP="0099598D">
      <w:pPr>
        <w:pStyle w:val="HTMLPreformatted"/>
        <w:ind w:left="720"/>
        <w:rPr>
          <w:rStyle w:val="HTMLCode"/>
          <w:sz w:val="16"/>
          <w:szCs w:val="16"/>
        </w:rPr>
      </w:pPr>
      <w:r w:rsidRPr="00481D9E">
        <w:rPr>
          <w:rStyle w:val="HTMLCode"/>
          <w:sz w:val="16"/>
          <w:szCs w:val="16"/>
        </w:rPr>
        <w:t>Rebuilding /boot/initrd-2.6.18-128.el5kdump.img</w:t>
      </w:r>
    </w:p>
    <w:p w:rsidR="0099598D" w:rsidRPr="00481D9E" w:rsidRDefault="0099598D" w:rsidP="0099598D">
      <w:pPr>
        <w:pStyle w:val="HTMLPreformatted"/>
        <w:ind w:left="720"/>
        <w:rPr>
          <w:rStyle w:val="HTMLCode"/>
          <w:sz w:val="16"/>
          <w:szCs w:val="16"/>
        </w:rPr>
      </w:pPr>
      <w:r w:rsidRPr="00481D9E">
        <w:rPr>
          <w:rStyle w:val="HTMLCode"/>
          <w:sz w:val="16"/>
          <w:szCs w:val="16"/>
        </w:rPr>
        <w:t xml:space="preserve">/etc/kdump.conf: Could not create netdumpuser@netdump_server:/var/networkdump/client1, you </w:t>
      </w:r>
    </w:p>
    <w:p w:rsidR="0099598D" w:rsidRPr="00481D9E" w:rsidRDefault="0099598D" w:rsidP="0099598D">
      <w:pPr>
        <w:pStyle w:val="HTMLPreformatted"/>
        <w:ind w:left="720"/>
        <w:rPr>
          <w:rStyle w:val="HTMLCode"/>
          <w:sz w:val="16"/>
          <w:szCs w:val="16"/>
        </w:rPr>
      </w:pPr>
      <w:proofErr w:type="gramStart"/>
      <w:r w:rsidRPr="00481D9E">
        <w:rPr>
          <w:rStyle w:val="HTMLCode"/>
          <w:sz w:val="16"/>
          <w:szCs w:val="16"/>
        </w:rPr>
        <w:t>probably</w:t>
      </w:r>
      <w:proofErr w:type="gramEnd"/>
      <w:r w:rsidRPr="00481D9E">
        <w:rPr>
          <w:rStyle w:val="HTMLCode"/>
          <w:sz w:val="16"/>
          <w:szCs w:val="16"/>
        </w:rPr>
        <w:t xml:space="preserve"> need to run "service kdump propagate"</w:t>
      </w:r>
    </w:p>
    <w:p w:rsidR="0099598D" w:rsidRPr="00481D9E" w:rsidRDefault="0099598D" w:rsidP="0099598D">
      <w:pPr>
        <w:pStyle w:val="HTMLPreformatted"/>
        <w:ind w:left="720"/>
        <w:rPr>
          <w:rStyle w:val="HTMLCode"/>
          <w:sz w:val="16"/>
          <w:szCs w:val="16"/>
        </w:rPr>
      </w:pPr>
      <w:r w:rsidRPr="00481D9E">
        <w:rPr>
          <w:rStyle w:val="HTMLCode"/>
          <w:sz w:val="16"/>
          <w:szCs w:val="16"/>
        </w:rPr>
        <w:t>Failed to run mkdumprd</w:t>
      </w:r>
    </w:p>
    <w:p w:rsidR="0099598D" w:rsidRPr="00481D9E" w:rsidRDefault="0099598D" w:rsidP="0099598D">
      <w:pPr>
        <w:pStyle w:val="HTMLPreformatted"/>
        <w:ind w:left="720"/>
        <w:rPr>
          <w:sz w:val="16"/>
          <w:szCs w:val="16"/>
        </w:rPr>
      </w:pPr>
      <w:r w:rsidRPr="00481D9E">
        <w:rPr>
          <w:rStyle w:val="HTMLCode"/>
          <w:sz w:val="16"/>
          <w:szCs w:val="16"/>
        </w:rPr>
        <w:t>Starting kdump:                                            [FAILED]</w:t>
      </w:r>
    </w:p>
    <w:p w:rsidR="0099598D" w:rsidRPr="00481D9E" w:rsidRDefault="0099598D" w:rsidP="0099598D">
      <w:pPr>
        <w:numPr>
          <w:ilvl w:val="0"/>
          <w:numId w:val="2"/>
        </w:numPr>
        <w:spacing w:after="0" w:line="240" w:lineRule="auto"/>
        <w:rPr>
          <w:sz w:val="16"/>
          <w:szCs w:val="16"/>
        </w:rPr>
      </w:pPr>
      <w:r w:rsidRPr="00481D9E">
        <w:rPr>
          <w:rStyle w:val="ph"/>
          <w:sz w:val="16"/>
          <w:szCs w:val="16"/>
        </w:rPr>
        <w:t>Enter the following command to allow authentication with the net dump server and set up a public transfer:</w:t>
      </w:r>
      <w:r w:rsidRPr="00481D9E">
        <w:rPr>
          <w:sz w:val="16"/>
          <w:szCs w:val="16"/>
        </w:rPr>
        <w:t xml:space="preserve"> </w:t>
      </w:r>
    </w:p>
    <w:p w:rsidR="0099598D" w:rsidRPr="00481D9E" w:rsidRDefault="0099598D" w:rsidP="0099598D">
      <w:pPr>
        <w:pStyle w:val="HTMLPreformatted"/>
        <w:ind w:left="720"/>
        <w:rPr>
          <w:sz w:val="16"/>
          <w:szCs w:val="16"/>
        </w:rPr>
      </w:pPr>
      <w:r w:rsidRPr="00481D9E">
        <w:rPr>
          <w:rStyle w:val="HTMLCode"/>
          <w:sz w:val="16"/>
          <w:szCs w:val="16"/>
        </w:rPr>
        <w:t xml:space="preserve"># </w:t>
      </w:r>
      <w:proofErr w:type="gramStart"/>
      <w:r w:rsidRPr="00481D9E">
        <w:rPr>
          <w:rStyle w:val="HTMLCode"/>
          <w:sz w:val="16"/>
          <w:szCs w:val="16"/>
        </w:rPr>
        <w:t>service</w:t>
      </w:r>
      <w:proofErr w:type="gramEnd"/>
      <w:r w:rsidRPr="00481D9E">
        <w:rPr>
          <w:rStyle w:val="HTMLCode"/>
          <w:sz w:val="16"/>
          <w:szCs w:val="16"/>
        </w:rPr>
        <w:t xml:space="preserve"> kdump propagate</w:t>
      </w:r>
    </w:p>
    <w:p w:rsidR="0099598D" w:rsidRPr="00481D9E" w:rsidRDefault="0099598D" w:rsidP="0099598D">
      <w:pPr>
        <w:numPr>
          <w:ilvl w:val="0"/>
          <w:numId w:val="2"/>
        </w:numPr>
        <w:spacing w:after="0" w:line="240" w:lineRule="auto"/>
        <w:rPr>
          <w:sz w:val="16"/>
          <w:szCs w:val="16"/>
        </w:rPr>
      </w:pPr>
      <w:r w:rsidRPr="00481D9E">
        <w:rPr>
          <w:rStyle w:val="ph"/>
          <w:sz w:val="16"/>
          <w:szCs w:val="16"/>
        </w:rPr>
        <w:t xml:space="preserve">Either reboot the system or restart the </w:t>
      </w:r>
      <w:r w:rsidRPr="00481D9E">
        <w:rPr>
          <w:rStyle w:val="Strong"/>
          <w:sz w:val="16"/>
          <w:szCs w:val="16"/>
        </w:rPr>
        <w:t>kdump</w:t>
      </w:r>
      <w:r w:rsidRPr="00481D9E">
        <w:rPr>
          <w:rStyle w:val="ph"/>
          <w:sz w:val="16"/>
          <w:szCs w:val="16"/>
        </w:rPr>
        <w:t xml:space="preserve"> service, using one of the following commands:</w:t>
      </w:r>
      <w:r w:rsidRPr="00481D9E">
        <w:rPr>
          <w:sz w:val="16"/>
          <w:szCs w:val="16"/>
        </w:rPr>
        <w:t xml:space="preserve"> </w:t>
      </w:r>
    </w:p>
    <w:p w:rsidR="0099598D" w:rsidRPr="00481D9E" w:rsidRDefault="0099598D" w:rsidP="0099598D">
      <w:pPr>
        <w:numPr>
          <w:ilvl w:val="1"/>
          <w:numId w:val="2"/>
        </w:numPr>
        <w:spacing w:after="0" w:line="240" w:lineRule="auto"/>
        <w:rPr>
          <w:sz w:val="16"/>
          <w:szCs w:val="16"/>
        </w:rPr>
      </w:pPr>
      <w:r w:rsidRPr="00481D9E">
        <w:rPr>
          <w:sz w:val="16"/>
          <w:szCs w:val="16"/>
        </w:rPr>
        <w:t>If you are enabling Kdump for the first time, reboot the system so that memory is reserved for the Kdump kernel. Enter the following command:</w:t>
      </w:r>
    </w:p>
    <w:p w:rsidR="0099598D" w:rsidRPr="00481D9E" w:rsidRDefault="0099598D" w:rsidP="0099598D">
      <w:pPr>
        <w:numPr>
          <w:ilvl w:val="1"/>
          <w:numId w:val="2"/>
        </w:numPr>
        <w:spacing w:after="0" w:line="240" w:lineRule="auto"/>
        <w:rPr>
          <w:sz w:val="16"/>
          <w:szCs w:val="16"/>
        </w:rPr>
      </w:pPr>
      <w:r w:rsidRPr="00481D9E">
        <w:rPr>
          <w:rStyle w:val="HTMLCode"/>
          <w:rFonts w:eastAsiaTheme="minorHAnsi"/>
          <w:sz w:val="16"/>
          <w:szCs w:val="16"/>
        </w:rPr>
        <w:t># reboot</w:t>
      </w:r>
    </w:p>
    <w:p w:rsidR="0099598D" w:rsidRPr="00481D9E" w:rsidRDefault="0099598D" w:rsidP="0099598D">
      <w:pPr>
        <w:numPr>
          <w:ilvl w:val="1"/>
          <w:numId w:val="2"/>
        </w:numPr>
        <w:spacing w:after="0" w:line="240" w:lineRule="auto"/>
        <w:rPr>
          <w:sz w:val="16"/>
          <w:szCs w:val="16"/>
        </w:rPr>
      </w:pPr>
      <w:r w:rsidRPr="00481D9E">
        <w:rPr>
          <w:sz w:val="16"/>
          <w:szCs w:val="16"/>
        </w:rPr>
        <w:t xml:space="preserve">If Kdump is already enabled, restart the </w:t>
      </w:r>
      <w:r w:rsidRPr="00481D9E">
        <w:rPr>
          <w:rStyle w:val="Strong"/>
          <w:sz w:val="16"/>
          <w:szCs w:val="16"/>
        </w:rPr>
        <w:t>kdump</w:t>
      </w:r>
      <w:r w:rsidRPr="00481D9E">
        <w:rPr>
          <w:sz w:val="16"/>
          <w:szCs w:val="16"/>
        </w:rPr>
        <w:t xml:space="preserve"> service by entering the following command:</w:t>
      </w:r>
    </w:p>
    <w:p w:rsidR="0099598D" w:rsidRPr="00481D9E" w:rsidRDefault="0099598D" w:rsidP="0099598D">
      <w:pPr>
        <w:numPr>
          <w:ilvl w:val="1"/>
          <w:numId w:val="2"/>
        </w:numPr>
        <w:spacing w:after="0" w:line="240" w:lineRule="auto"/>
        <w:rPr>
          <w:sz w:val="16"/>
          <w:szCs w:val="16"/>
        </w:rPr>
      </w:pPr>
      <w:r w:rsidRPr="00481D9E">
        <w:rPr>
          <w:rStyle w:val="HTMLCode"/>
          <w:rFonts w:eastAsiaTheme="minorHAnsi"/>
          <w:sz w:val="16"/>
          <w:szCs w:val="16"/>
        </w:rPr>
        <w:t># service kdump restart</w:t>
      </w:r>
    </w:p>
    <w:p w:rsidR="0099598D" w:rsidRPr="00481D9E" w:rsidRDefault="0099598D" w:rsidP="0099598D">
      <w:pPr>
        <w:numPr>
          <w:ilvl w:val="0"/>
          <w:numId w:val="2"/>
        </w:numPr>
        <w:spacing w:after="0" w:line="240" w:lineRule="auto"/>
        <w:rPr>
          <w:sz w:val="16"/>
          <w:szCs w:val="16"/>
        </w:rPr>
      </w:pPr>
      <w:r w:rsidRPr="00481D9E">
        <w:rPr>
          <w:rStyle w:val="ph"/>
          <w:sz w:val="16"/>
          <w:szCs w:val="16"/>
        </w:rPr>
        <w:t xml:space="preserve">Verify that </w:t>
      </w:r>
      <w:r w:rsidRPr="00481D9E">
        <w:rPr>
          <w:rStyle w:val="Strong"/>
          <w:sz w:val="16"/>
          <w:szCs w:val="16"/>
        </w:rPr>
        <w:t>Kdump</w:t>
      </w:r>
      <w:r w:rsidRPr="00481D9E">
        <w:rPr>
          <w:rStyle w:val="ph"/>
          <w:sz w:val="16"/>
          <w:szCs w:val="16"/>
        </w:rPr>
        <w:t xml:space="preserve"> daemon is running by entering the following command:</w:t>
      </w:r>
      <w:r w:rsidRPr="00481D9E">
        <w:rPr>
          <w:sz w:val="16"/>
          <w:szCs w:val="16"/>
        </w:rPr>
        <w:t xml:space="preserve"> </w:t>
      </w:r>
    </w:p>
    <w:p w:rsidR="0099598D" w:rsidRPr="00481D9E" w:rsidRDefault="0099598D" w:rsidP="0099598D">
      <w:pPr>
        <w:spacing w:after="0" w:line="240" w:lineRule="auto"/>
        <w:ind w:left="720"/>
        <w:rPr>
          <w:rStyle w:val="HTMLCode"/>
          <w:rFonts w:asciiTheme="minorHAnsi" w:eastAsiaTheme="minorHAnsi" w:hAnsiTheme="minorHAnsi" w:cstheme="minorBidi"/>
          <w:sz w:val="16"/>
          <w:szCs w:val="16"/>
        </w:rPr>
      </w:pPr>
      <w:r w:rsidRPr="00481D9E">
        <w:rPr>
          <w:rStyle w:val="HTMLCode"/>
          <w:rFonts w:eastAsiaTheme="minorHAnsi"/>
          <w:sz w:val="16"/>
          <w:szCs w:val="16"/>
        </w:rPr>
        <w:t xml:space="preserve"># </w:t>
      </w:r>
      <w:proofErr w:type="gramStart"/>
      <w:r w:rsidRPr="00481D9E">
        <w:rPr>
          <w:rStyle w:val="HTMLCode"/>
          <w:rFonts w:eastAsiaTheme="minorHAnsi"/>
          <w:sz w:val="16"/>
          <w:szCs w:val="16"/>
        </w:rPr>
        <w:t>service</w:t>
      </w:r>
      <w:proofErr w:type="gramEnd"/>
      <w:r w:rsidRPr="00481D9E">
        <w:rPr>
          <w:rStyle w:val="HTMLCode"/>
          <w:rFonts w:eastAsiaTheme="minorHAnsi"/>
          <w:sz w:val="16"/>
          <w:szCs w:val="16"/>
        </w:rPr>
        <w:t xml:space="preserve"> kdump status</w:t>
      </w:r>
    </w:p>
    <w:p w:rsidR="0099598D" w:rsidRPr="00481D9E" w:rsidRDefault="0099598D" w:rsidP="0099598D">
      <w:pPr>
        <w:spacing w:after="0" w:line="240" w:lineRule="auto"/>
        <w:ind w:left="720"/>
        <w:rPr>
          <w:sz w:val="16"/>
          <w:szCs w:val="16"/>
        </w:rPr>
      </w:pPr>
      <w:r w:rsidRPr="00481D9E">
        <w:rPr>
          <w:sz w:val="16"/>
          <w:szCs w:val="16"/>
        </w:rPr>
        <w:t>You should see the following output:</w:t>
      </w:r>
    </w:p>
    <w:p w:rsidR="0099598D" w:rsidRPr="00481D9E" w:rsidRDefault="0099598D" w:rsidP="0099598D">
      <w:pPr>
        <w:spacing w:after="0" w:line="240" w:lineRule="auto"/>
        <w:ind w:left="720"/>
        <w:rPr>
          <w:sz w:val="16"/>
          <w:szCs w:val="16"/>
        </w:rPr>
      </w:pPr>
      <w:r w:rsidRPr="00481D9E">
        <w:rPr>
          <w:rStyle w:val="HTMLCode"/>
          <w:rFonts w:eastAsiaTheme="minorHAnsi"/>
          <w:sz w:val="16"/>
          <w:szCs w:val="16"/>
        </w:rPr>
        <w:t xml:space="preserve">Kdump is operational </w:t>
      </w:r>
    </w:p>
    <w:p w:rsidR="0099598D" w:rsidRPr="00481D9E" w:rsidRDefault="0099598D" w:rsidP="0099598D">
      <w:pPr>
        <w:numPr>
          <w:ilvl w:val="0"/>
          <w:numId w:val="2"/>
        </w:numPr>
        <w:spacing w:after="0" w:line="240" w:lineRule="auto"/>
        <w:rPr>
          <w:sz w:val="16"/>
          <w:szCs w:val="16"/>
        </w:rPr>
      </w:pPr>
      <w:r w:rsidRPr="00481D9E">
        <w:rPr>
          <w:rStyle w:val="ph"/>
          <w:sz w:val="16"/>
          <w:szCs w:val="16"/>
        </w:rPr>
        <w:t>Verify that the public key authentication works by entering the following command:</w:t>
      </w:r>
      <w:r w:rsidRPr="00481D9E">
        <w:rPr>
          <w:sz w:val="16"/>
          <w:szCs w:val="16"/>
        </w:rPr>
        <w:t xml:space="preserve"> </w:t>
      </w:r>
    </w:p>
    <w:p w:rsidR="0099598D" w:rsidRPr="00481D9E" w:rsidRDefault="0099598D" w:rsidP="0099598D">
      <w:pPr>
        <w:pStyle w:val="HTMLPreformatted"/>
        <w:ind w:left="720"/>
        <w:rPr>
          <w:sz w:val="16"/>
          <w:szCs w:val="16"/>
        </w:rPr>
      </w:pPr>
      <w:r w:rsidRPr="00481D9E">
        <w:rPr>
          <w:rStyle w:val="HTMLCode"/>
          <w:sz w:val="16"/>
          <w:szCs w:val="16"/>
        </w:rPr>
        <w:t xml:space="preserve"># </w:t>
      </w:r>
      <w:proofErr w:type="gramStart"/>
      <w:r w:rsidRPr="00481D9E">
        <w:rPr>
          <w:rStyle w:val="HTMLCode"/>
          <w:sz w:val="16"/>
          <w:szCs w:val="16"/>
        </w:rPr>
        <w:t>ssh</w:t>
      </w:r>
      <w:proofErr w:type="gramEnd"/>
      <w:r w:rsidRPr="00481D9E">
        <w:rPr>
          <w:rStyle w:val="HTMLCode"/>
          <w:sz w:val="16"/>
          <w:szCs w:val="16"/>
        </w:rPr>
        <w:t xml:space="preserve"> netdumpuser@netdump_server</w:t>
      </w:r>
    </w:p>
    <w:p w:rsidR="0099598D" w:rsidRPr="00481D9E" w:rsidRDefault="0099598D" w:rsidP="0099598D">
      <w:pPr>
        <w:pStyle w:val="p"/>
        <w:spacing w:before="0" w:beforeAutospacing="0" w:after="0" w:afterAutospacing="0"/>
        <w:ind w:left="720"/>
        <w:rPr>
          <w:sz w:val="16"/>
          <w:szCs w:val="16"/>
        </w:rPr>
      </w:pPr>
      <w:r w:rsidRPr="00481D9E">
        <w:rPr>
          <w:sz w:val="16"/>
          <w:szCs w:val="16"/>
        </w:rPr>
        <w:t xml:space="preserve">You should now be logged into </w:t>
      </w:r>
      <w:r w:rsidRPr="00481D9E">
        <w:rPr>
          <w:rStyle w:val="Strong"/>
          <w:sz w:val="16"/>
          <w:szCs w:val="16"/>
        </w:rPr>
        <w:t>netdump_server</w:t>
      </w:r>
      <w:r w:rsidRPr="00481D9E">
        <w:rPr>
          <w:sz w:val="16"/>
          <w:szCs w:val="16"/>
        </w:rPr>
        <w:t xml:space="preserve"> as </w:t>
      </w:r>
      <w:r w:rsidRPr="00481D9E">
        <w:rPr>
          <w:rStyle w:val="HTMLSample"/>
          <w:sz w:val="16"/>
          <w:szCs w:val="16"/>
        </w:rPr>
        <w:t>netdumpuser</w:t>
      </w:r>
      <w:r w:rsidRPr="00481D9E">
        <w:rPr>
          <w:sz w:val="16"/>
          <w:szCs w:val="16"/>
        </w:rPr>
        <w:t xml:space="preserve"> without a password.</w:t>
      </w:r>
    </w:p>
    <w:p w:rsidR="0099598D" w:rsidRPr="00481D9E" w:rsidRDefault="0099598D" w:rsidP="0099598D">
      <w:pPr>
        <w:pStyle w:val="Heading1"/>
        <w:rPr>
          <w:sz w:val="16"/>
          <w:szCs w:val="16"/>
        </w:rPr>
      </w:pPr>
      <w:r w:rsidRPr="00481D9E">
        <w:rPr>
          <w:sz w:val="16"/>
          <w:szCs w:val="16"/>
        </w:rPr>
        <w:lastRenderedPageBreak/>
        <w:t>Testing Kdump</w:t>
      </w:r>
    </w:p>
    <w:p w:rsidR="0099598D" w:rsidRPr="00481D9E" w:rsidRDefault="0099598D" w:rsidP="0099598D">
      <w:pPr>
        <w:pStyle w:val="shortdesc"/>
        <w:rPr>
          <w:sz w:val="16"/>
          <w:szCs w:val="16"/>
        </w:rPr>
      </w:pPr>
      <w:r w:rsidRPr="00481D9E">
        <w:rPr>
          <w:sz w:val="16"/>
          <w:szCs w:val="16"/>
        </w:rPr>
        <w:t xml:space="preserve">Follow this procedure to test if the Kdump setup is working. </w:t>
      </w:r>
    </w:p>
    <w:p w:rsidR="0099598D" w:rsidRPr="00481D9E" w:rsidRDefault="0099598D" w:rsidP="0099598D">
      <w:pPr>
        <w:pStyle w:val="p"/>
        <w:rPr>
          <w:sz w:val="16"/>
          <w:szCs w:val="16"/>
        </w:rPr>
      </w:pPr>
      <w:r w:rsidRPr="00481D9E">
        <w:rPr>
          <w:sz w:val="16"/>
          <w:szCs w:val="16"/>
        </w:rPr>
        <w:t>Initiating a Kdump causes the client system to reboot. Before starting this procedure, ensure that the client system is ready to be rebooted. Also ensure that the remote server has enough disk space to save the dump file.</w:t>
      </w:r>
    </w:p>
    <w:p w:rsidR="0099598D" w:rsidRPr="00481D9E" w:rsidRDefault="0099598D" w:rsidP="0099598D">
      <w:pPr>
        <w:pStyle w:val="p"/>
        <w:rPr>
          <w:sz w:val="16"/>
          <w:szCs w:val="16"/>
        </w:rPr>
      </w:pPr>
      <w:r w:rsidRPr="00481D9E">
        <w:rPr>
          <w:sz w:val="16"/>
          <w:szCs w:val="16"/>
        </w:rPr>
        <w:t>On the client system:</w:t>
      </w:r>
    </w:p>
    <w:p w:rsidR="0099598D" w:rsidRPr="00481D9E" w:rsidRDefault="0099598D" w:rsidP="0099598D">
      <w:pPr>
        <w:numPr>
          <w:ilvl w:val="0"/>
          <w:numId w:val="3"/>
        </w:numPr>
        <w:spacing w:before="100" w:beforeAutospacing="1" w:after="100" w:afterAutospacing="1" w:line="240" w:lineRule="auto"/>
        <w:rPr>
          <w:sz w:val="16"/>
          <w:szCs w:val="16"/>
        </w:rPr>
      </w:pPr>
      <w:r w:rsidRPr="00481D9E">
        <w:rPr>
          <w:rStyle w:val="ph"/>
          <w:sz w:val="16"/>
          <w:szCs w:val="16"/>
        </w:rPr>
        <w:t>Write any outstanding data to disk by entering the following command:</w:t>
      </w:r>
      <w:r w:rsidRPr="00481D9E">
        <w:rPr>
          <w:sz w:val="16"/>
          <w:szCs w:val="16"/>
        </w:rPr>
        <w:t xml:space="preserve"> </w:t>
      </w:r>
    </w:p>
    <w:p w:rsidR="0099598D" w:rsidRPr="00481D9E" w:rsidRDefault="0099598D" w:rsidP="0099598D">
      <w:pPr>
        <w:numPr>
          <w:ilvl w:val="0"/>
          <w:numId w:val="3"/>
        </w:numPr>
        <w:spacing w:before="100" w:beforeAutospacing="1" w:after="100" w:afterAutospacing="1" w:line="240" w:lineRule="auto"/>
        <w:rPr>
          <w:sz w:val="16"/>
          <w:szCs w:val="16"/>
        </w:rPr>
      </w:pPr>
      <w:r w:rsidRPr="00481D9E">
        <w:rPr>
          <w:rStyle w:val="HTMLCode"/>
          <w:rFonts w:eastAsiaTheme="majorEastAsia"/>
          <w:sz w:val="16"/>
          <w:szCs w:val="16"/>
        </w:rPr>
        <w:t># sync</w:t>
      </w:r>
    </w:p>
    <w:p w:rsidR="0099598D" w:rsidRPr="00481D9E" w:rsidRDefault="0099598D" w:rsidP="0099598D">
      <w:pPr>
        <w:numPr>
          <w:ilvl w:val="0"/>
          <w:numId w:val="3"/>
        </w:numPr>
        <w:spacing w:before="100" w:beforeAutospacing="1" w:after="100" w:afterAutospacing="1" w:line="240" w:lineRule="auto"/>
        <w:rPr>
          <w:rFonts w:ascii="Courier New" w:eastAsiaTheme="majorEastAsia" w:hAnsi="Courier New" w:cs="Courier New"/>
          <w:sz w:val="16"/>
          <w:szCs w:val="16"/>
        </w:rPr>
      </w:pPr>
      <w:r w:rsidRPr="00481D9E">
        <w:rPr>
          <w:rStyle w:val="ph"/>
          <w:sz w:val="16"/>
          <w:szCs w:val="16"/>
        </w:rPr>
        <w:t>Trigger the crash dump by entering the following command:</w:t>
      </w:r>
      <w:r w:rsidRPr="00481D9E">
        <w:rPr>
          <w:sz w:val="16"/>
          <w:szCs w:val="16"/>
        </w:rPr>
        <w:t xml:space="preserve"> </w:t>
      </w:r>
    </w:p>
    <w:p w:rsidR="0099598D" w:rsidRPr="00481D9E" w:rsidRDefault="0099598D" w:rsidP="0099598D">
      <w:pPr>
        <w:numPr>
          <w:ilvl w:val="0"/>
          <w:numId w:val="3"/>
        </w:numPr>
        <w:spacing w:before="100" w:beforeAutospacing="1" w:after="100" w:afterAutospacing="1" w:line="240" w:lineRule="auto"/>
        <w:rPr>
          <w:rStyle w:val="HTMLCode"/>
          <w:rFonts w:eastAsiaTheme="majorEastAsia"/>
          <w:sz w:val="16"/>
          <w:szCs w:val="16"/>
        </w:rPr>
      </w:pPr>
      <w:r w:rsidRPr="00481D9E">
        <w:rPr>
          <w:rStyle w:val="HTMLCode"/>
          <w:rFonts w:eastAsiaTheme="majorEastAsia"/>
          <w:sz w:val="16"/>
          <w:szCs w:val="16"/>
        </w:rPr>
        <w:t># echo c &gt; /proc/sysrq-trigger</w:t>
      </w:r>
    </w:p>
    <w:p w:rsidR="0099598D" w:rsidRPr="00481D9E" w:rsidRDefault="0099598D" w:rsidP="0099598D">
      <w:pPr>
        <w:numPr>
          <w:ilvl w:val="0"/>
          <w:numId w:val="3"/>
        </w:numPr>
        <w:spacing w:before="100" w:beforeAutospacing="1" w:after="100" w:afterAutospacing="1" w:line="240" w:lineRule="auto"/>
        <w:rPr>
          <w:rFonts w:ascii="Courier New" w:eastAsiaTheme="majorEastAsia" w:hAnsi="Courier New" w:cs="Courier New"/>
          <w:sz w:val="16"/>
          <w:szCs w:val="16"/>
        </w:rPr>
      </w:pPr>
      <w:r w:rsidRPr="00481D9E">
        <w:rPr>
          <w:sz w:val="16"/>
          <w:szCs w:val="16"/>
        </w:rPr>
        <w:t xml:space="preserve">The client system becomes unresponsive. </w:t>
      </w:r>
    </w:p>
    <w:p w:rsidR="0099598D" w:rsidRPr="00481D9E" w:rsidRDefault="0099598D" w:rsidP="0099598D">
      <w:pPr>
        <w:numPr>
          <w:ilvl w:val="0"/>
          <w:numId w:val="3"/>
        </w:numPr>
        <w:spacing w:before="100" w:beforeAutospacing="1" w:after="100" w:afterAutospacing="1" w:line="240" w:lineRule="auto"/>
        <w:rPr>
          <w:sz w:val="16"/>
          <w:szCs w:val="16"/>
        </w:rPr>
      </w:pPr>
      <w:r w:rsidRPr="00481D9E">
        <w:rPr>
          <w:rStyle w:val="ph"/>
          <w:sz w:val="16"/>
          <w:szCs w:val="16"/>
        </w:rPr>
        <w:t xml:space="preserve">A crash dump file is created in the </w:t>
      </w:r>
      <w:r w:rsidRPr="00481D9E">
        <w:rPr>
          <w:rStyle w:val="Strong"/>
          <w:sz w:val="16"/>
          <w:szCs w:val="16"/>
        </w:rPr>
        <w:t>/var/netdumpuser/client1</w:t>
      </w:r>
      <w:r w:rsidRPr="00481D9E">
        <w:rPr>
          <w:rStyle w:val="ph"/>
          <w:sz w:val="16"/>
          <w:szCs w:val="16"/>
        </w:rPr>
        <w:t xml:space="preserve"> directory on the remote server. It might take several minutes for the file to be created. Enter the following command to view the crash dump file:</w:t>
      </w:r>
      <w:r w:rsidRPr="00481D9E">
        <w:rPr>
          <w:sz w:val="16"/>
          <w:szCs w:val="16"/>
        </w:rPr>
        <w:t xml:space="preserve"> </w:t>
      </w:r>
    </w:p>
    <w:p w:rsidR="0099598D" w:rsidRPr="00481D9E" w:rsidRDefault="0099598D" w:rsidP="0099598D">
      <w:pPr>
        <w:pStyle w:val="HTMLPreformatted"/>
        <w:numPr>
          <w:ilvl w:val="0"/>
          <w:numId w:val="3"/>
        </w:numPr>
        <w:tabs>
          <w:tab w:val="clear" w:pos="720"/>
        </w:tabs>
        <w:rPr>
          <w:rStyle w:val="HTMLCode"/>
          <w:rFonts w:eastAsiaTheme="majorEastAsia"/>
          <w:sz w:val="16"/>
          <w:szCs w:val="16"/>
        </w:rPr>
      </w:pPr>
      <w:r w:rsidRPr="00481D9E">
        <w:rPr>
          <w:rStyle w:val="HTMLCode"/>
          <w:rFonts w:eastAsiaTheme="majorEastAsia"/>
          <w:sz w:val="16"/>
          <w:szCs w:val="16"/>
        </w:rPr>
        <w:t xml:space="preserve"># ls  /var/netdumpuser/client1/* </w:t>
      </w:r>
    </w:p>
    <w:p w:rsidR="0099598D" w:rsidRPr="00481D9E" w:rsidRDefault="0099598D" w:rsidP="0099598D">
      <w:pPr>
        <w:pStyle w:val="HTMLPreformatted"/>
        <w:numPr>
          <w:ilvl w:val="0"/>
          <w:numId w:val="3"/>
        </w:numPr>
        <w:tabs>
          <w:tab w:val="clear" w:pos="720"/>
        </w:tabs>
        <w:rPr>
          <w:rStyle w:val="HTMLCode"/>
          <w:rFonts w:eastAsiaTheme="majorEastAsia"/>
          <w:sz w:val="16"/>
          <w:szCs w:val="16"/>
        </w:rPr>
      </w:pPr>
      <w:r w:rsidRPr="00481D9E">
        <w:rPr>
          <w:rStyle w:val="HTMLCode"/>
          <w:rFonts w:eastAsiaTheme="majorEastAsia"/>
          <w:sz w:val="16"/>
          <w:szCs w:val="16"/>
        </w:rPr>
        <w:t xml:space="preserve">/var/netdumpuser/client1/2009-07-16-13:22: </w:t>
      </w:r>
    </w:p>
    <w:p w:rsidR="0099598D" w:rsidRPr="00481D9E" w:rsidRDefault="0099598D" w:rsidP="0099598D">
      <w:pPr>
        <w:pStyle w:val="HTMLPreformatted"/>
        <w:ind w:left="720"/>
        <w:rPr>
          <w:sz w:val="16"/>
          <w:szCs w:val="16"/>
        </w:rPr>
      </w:pPr>
      <w:proofErr w:type="gramStart"/>
      <w:r w:rsidRPr="00481D9E">
        <w:rPr>
          <w:rStyle w:val="HTMLCode"/>
          <w:rFonts w:eastAsiaTheme="majorEastAsia"/>
          <w:sz w:val="16"/>
          <w:szCs w:val="16"/>
        </w:rPr>
        <w:t>vmcore</w:t>
      </w:r>
      <w:proofErr w:type="gramEnd"/>
      <w:r w:rsidRPr="00481D9E">
        <w:rPr>
          <w:rStyle w:val="HTMLCode"/>
          <w:rFonts w:eastAsiaTheme="majorEastAsia"/>
          <w:sz w:val="16"/>
          <w:szCs w:val="16"/>
        </w:rPr>
        <w:t xml:space="preserve"> </w:t>
      </w:r>
    </w:p>
    <w:p w:rsidR="0099598D" w:rsidRPr="00481D9E" w:rsidRDefault="0099598D" w:rsidP="0099598D">
      <w:pPr>
        <w:pStyle w:val="p"/>
        <w:rPr>
          <w:sz w:val="16"/>
          <w:szCs w:val="16"/>
        </w:rPr>
      </w:pPr>
      <w:r w:rsidRPr="00481D9E">
        <w:rPr>
          <w:sz w:val="16"/>
          <w:szCs w:val="16"/>
        </w:rPr>
        <w:t xml:space="preserve">When the dumping is done, the client system reboots to its regular kernel. You can find a record of the remote Kdump in the </w:t>
      </w:r>
      <w:r w:rsidRPr="00481D9E">
        <w:rPr>
          <w:rStyle w:val="Strong"/>
          <w:sz w:val="16"/>
          <w:szCs w:val="16"/>
        </w:rPr>
        <w:t>/var/log/messages</w:t>
      </w:r>
      <w:r w:rsidRPr="00481D9E">
        <w:rPr>
          <w:sz w:val="16"/>
          <w:szCs w:val="16"/>
        </w:rPr>
        <w:t xml:space="preserve"> directory, similar to the following entry: </w:t>
      </w:r>
    </w:p>
    <w:p w:rsidR="0099598D" w:rsidRPr="00481D9E" w:rsidRDefault="0099598D" w:rsidP="0099598D">
      <w:pPr>
        <w:pStyle w:val="HTMLPreformatted"/>
        <w:rPr>
          <w:rStyle w:val="HTMLCode"/>
          <w:rFonts w:eastAsiaTheme="majorEastAsia"/>
          <w:sz w:val="16"/>
          <w:szCs w:val="16"/>
        </w:rPr>
      </w:pPr>
      <w:r w:rsidRPr="00481D9E">
        <w:rPr>
          <w:rStyle w:val="HTMLCode"/>
          <w:rFonts w:eastAsiaTheme="majorEastAsia"/>
          <w:sz w:val="16"/>
          <w:szCs w:val="16"/>
        </w:rPr>
        <w:t xml:space="preserve">Jul 16 13:22:13 client1 </w:t>
      </w:r>
      <w:proofErr w:type="gramStart"/>
      <w:r w:rsidRPr="00481D9E">
        <w:rPr>
          <w:rStyle w:val="HTMLCode"/>
          <w:rFonts w:eastAsiaTheme="majorEastAsia"/>
          <w:sz w:val="16"/>
          <w:szCs w:val="16"/>
        </w:rPr>
        <w:t>kdump[</w:t>
      </w:r>
      <w:proofErr w:type="gramEnd"/>
      <w:r w:rsidRPr="00481D9E">
        <w:rPr>
          <w:rStyle w:val="HTMLCode"/>
          <w:rFonts w:eastAsiaTheme="majorEastAsia"/>
          <w:sz w:val="16"/>
          <w:szCs w:val="16"/>
        </w:rPr>
        <w:t xml:space="preserve">3070]: Saving 3970 MB crash dump to </w:t>
      </w:r>
    </w:p>
    <w:p w:rsidR="0099598D" w:rsidRPr="00481D9E" w:rsidRDefault="0099598D" w:rsidP="0099598D">
      <w:pPr>
        <w:pStyle w:val="HTMLPreformatted"/>
        <w:pBdr>
          <w:bottom w:val="single" w:sz="6" w:space="1" w:color="auto"/>
        </w:pBdr>
        <w:rPr>
          <w:sz w:val="16"/>
          <w:szCs w:val="16"/>
        </w:rPr>
      </w:pPr>
      <w:r w:rsidRPr="00481D9E">
        <w:rPr>
          <w:rStyle w:val="HTMLCode"/>
          <w:rFonts w:eastAsiaTheme="majorEastAsia"/>
          <w:sz w:val="16"/>
          <w:szCs w:val="16"/>
        </w:rPr>
        <w:t xml:space="preserve">ssh://netdumpuser@192.168.0.15/var/netdumpuser/client1/2009-07-16-13:22 </w:t>
      </w:r>
    </w:p>
    <w:p w:rsidR="0099598D" w:rsidRPr="00481D9E" w:rsidRDefault="0099598D" w:rsidP="0099598D">
      <w:pPr>
        <w:pStyle w:val="Heading1"/>
        <w:spacing w:before="0"/>
        <w:rPr>
          <w:sz w:val="16"/>
          <w:szCs w:val="16"/>
        </w:rPr>
      </w:pPr>
      <w:r w:rsidRPr="00481D9E">
        <w:rPr>
          <w:sz w:val="16"/>
          <w:szCs w:val="16"/>
        </w:rPr>
        <w:t xml:space="preserve">RHEL 5 </w:t>
      </w:r>
      <w:proofErr w:type="gramStart"/>
      <w:r w:rsidRPr="00481D9E">
        <w:rPr>
          <w:sz w:val="16"/>
          <w:szCs w:val="16"/>
        </w:rPr>
        <w:t>Linux :</w:t>
      </w:r>
      <w:proofErr w:type="gramEnd"/>
      <w:r w:rsidRPr="00481D9E">
        <w:rPr>
          <w:sz w:val="16"/>
          <w:szCs w:val="16"/>
        </w:rPr>
        <w:t xml:space="preserve"> configure Kdump on Red Hat Enterprise Linux 5</w:t>
      </w:r>
    </w:p>
    <w:p w:rsidR="0099598D" w:rsidRPr="00481D9E" w:rsidRDefault="0099598D" w:rsidP="0099598D">
      <w:pPr>
        <w:pStyle w:val="Heading2"/>
        <w:spacing w:before="0" w:beforeAutospacing="0"/>
        <w:jc w:val="both"/>
        <w:rPr>
          <w:sz w:val="16"/>
          <w:szCs w:val="16"/>
        </w:rPr>
      </w:pPr>
      <w:r w:rsidRPr="00481D9E">
        <w:rPr>
          <w:rFonts w:ascii="Georgia" w:hAnsi="Georgia"/>
          <w:sz w:val="16"/>
          <w:szCs w:val="16"/>
        </w:rPr>
        <w:t>Installing required packages</w:t>
      </w:r>
    </w:p>
    <w:p w:rsidR="0099598D" w:rsidRPr="00481D9E" w:rsidRDefault="0099598D" w:rsidP="0099598D">
      <w:pPr>
        <w:pStyle w:val="NormalWeb"/>
        <w:spacing w:before="0" w:beforeAutospacing="0"/>
        <w:jc w:val="both"/>
        <w:rPr>
          <w:sz w:val="16"/>
          <w:szCs w:val="16"/>
        </w:rPr>
      </w:pPr>
      <w:r w:rsidRPr="00481D9E">
        <w:rPr>
          <w:rFonts w:ascii="Georgia" w:hAnsi="Georgia"/>
          <w:sz w:val="16"/>
          <w:szCs w:val="16"/>
        </w:rPr>
        <w:t>RHEL 5 has the Kdump packages installed by default. If for any reason they are not installed, you need to install the packages “</w:t>
      </w:r>
      <w:r w:rsidRPr="00481D9E">
        <w:rPr>
          <w:rStyle w:val="Emphasis"/>
          <w:rFonts w:ascii="Georgia" w:hAnsi="Georgia"/>
          <w:sz w:val="16"/>
          <w:szCs w:val="16"/>
        </w:rPr>
        <w:t>kexec-tools-.rpm</w:t>
      </w:r>
      <w:r w:rsidRPr="00481D9E">
        <w:rPr>
          <w:rFonts w:ascii="Georgia" w:hAnsi="Georgia"/>
          <w:sz w:val="16"/>
          <w:szCs w:val="16"/>
        </w:rPr>
        <w:t>” and “</w:t>
      </w:r>
      <w:r w:rsidRPr="00481D9E">
        <w:rPr>
          <w:rStyle w:val="Emphasis"/>
          <w:rFonts w:ascii="Georgia" w:hAnsi="Georgia"/>
          <w:sz w:val="16"/>
          <w:szCs w:val="16"/>
        </w:rPr>
        <w:t>system-config-kdump-.rpm</w:t>
      </w:r>
      <w:r w:rsidRPr="00481D9E">
        <w:rPr>
          <w:rFonts w:ascii="Georgia" w:hAnsi="Georgia"/>
          <w:sz w:val="16"/>
          <w:szCs w:val="16"/>
        </w:rPr>
        <w:t>” with the following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
        <w:gridCol w:w="9336"/>
      </w:tblGrid>
      <w:tr w:rsidR="0099598D" w:rsidRPr="00481D9E" w:rsidTr="0099598D">
        <w:trPr>
          <w:tblCellSpacing w:w="15" w:type="dxa"/>
        </w:trPr>
        <w:tc>
          <w:tcPr>
            <w:tcW w:w="0" w:type="auto"/>
            <w:vAlign w:val="center"/>
            <w:hideMark/>
          </w:tcPr>
          <w:p w:rsidR="0099598D" w:rsidRPr="00481D9E" w:rsidRDefault="0099598D" w:rsidP="0099598D">
            <w:pPr>
              <w:rPr>
                <w:sz w:val="16"/>
                <w:szCs w:val="16"/>
              </w:rPr>
            </w:pPr>
            <w:r w:rsidRPr="00481D9E">
              <w:rPr>
                <w:rFonts w:ascii="Georgia" w:hAnsi="Georgia"/>
                <w:sz w:val="16"/>
                <w:szCs w:val="16"/>
              </w:rPr>
              <w:t> </w:t>
            </w:r>
          </w:p>
        </w:tc>
        <w:tc>
          <w:tcPr>
            <w:tcW w:w="0" w:type="auto"/>
            <w:vAlign w:val="center"/>
            <w:hideMark/>
          </w:tcPr>
          <w:p w:rsidR="0099598D" w:rsidRPr="00481D9E" w:rsidRDefault="0099598D" w:rsidP="0099598D">
            <w:pPr>
              <w:pStyle w:val="NormalWeb"/>
              <w:spacing w:before="0" w:beforeAutospacing="0"/>
              <w:rPr>
                <w:sz w:val="16"/>
                <w:szCs w:val="16"/>
              </w:rPr>
            </w:pPr>
            <w:r w:rsidRPr="00481D9E">
              <w:rPr>
                <w:rFonts w:ascii="Georgia" w:hAnsi="Georgia"/>
                <w:sz w:val="16"/>
                <w:szCs w:val="16"/>
              </w:rPr>
              <w:t># rpm -ivh kexec-tools-.rpm system-config-kdump-.rpm</w:t>
            </w:r>
          </w:p>
          <w:p w:rsidR="0099598D" w:rsidRPr="00481D9E" w:rsidRDefault="0099598D" w:rsidP="0099598D">
            <w:pPr>
              <w:pStyle w:val="NormalWeb"/>
              <w:spacing w:before="0" w:beforeAutospacing="0"/>
              <w:jc w:val="both"/>
              <w:rPr>
                <w:sz w:val="16"/>
                <w:szCs w:val="16"/>
              </w:rPr>
            </w:pPr>
            <w:r w:rsidRPr="00481D9E">
              <w:rPr>
                <w:rFonts w:ascii="Georgia" w:hAnsi="Georgia"/>
                <w:sz w:val="16"/>
                <w:szCs w:val="16"/>
              </w:rPr>
              <w:t>or, if your system is registered at the Red Hat Network, by running</w:t>
            </w:r>
          </w:p>
          <w:p w:rsidR="0099598D" w:rsidRPr="00481D9E" w:rsidRDefault="0099598D" w:rsidP="0099598D">
            <w:pPr>
              <w:pStyle w:val="NormalWeb"/>
              <w:spacing w:before="0" w:beforeAutospacing="0"/>
              <w:rPr>
                <w:sz w:val="16"/>
                <w:szCs w:val="16"/>
              </w:rPr>
            </w:pPr>
            <w:r w:rsidRPr="00481D9E">
              <w:rPr>
                <w:rFonts w:ascii="Georgia" w:hAnsi="Georgia"/>
                <w:sz w:val="16"/>
                <w:szCs w:val="16"/>
              </w:rPr>
              <w:t># yum install kexec-tools system-config-kdump</w:t>
            </w:r>
          </w:p>
          <w:p w:rsidR="0099598D" w:rsidRPr="00481D9E" w:rsidRDefault="0099598D" w:rsidP="0099598D">
            <w:pPr>
              <w:pStyle w:val="NormalWeb"/>
              <w:spacing w:before="0" w:beforeAutospacing="0"/>
              <w:jc w:val="both"/>
              <w:rPr>
                <w:sz w:val="16"/>
                <w:szCs w:val="16"/>
              </w:rPr>
            </w:pPr>
            <w:r w:rsidRPr="00481D9E">
              <w:rPr>
                <w:rFonts w:ascii="Georgia" w:hAnsi="Georgia"/>
                <w:sz w:val="16"/>
                <w:szCs w:val="16"/>
              </w:rPr>
              <w:t>Configuration of Kdump</w:t>
            </w:r>
          </w:p>
          <w:p w:rsidR="0099598D" w:rsidRPr="00481D9E" w:rsidRDefault="0099598D" w:rsidP="0099598D">
            <w:pPr>
              <w:pStyle w:val="NormalWeb"/>
              <w:spacing w:before="0" w:beforeAutospacing="0"/>
              <w:jc w:val="both"/>
              <w:rPr>
                <w:sz w:val="16"/>
                <w:szCs w:val="16"/>
              </w:rPr>
            </w:pPr>
            <w:r w:rsidRPr="00481D9E">
              <w:rPr>
                <w:rFonts w:ascii="Georgia" w:hAnsi="Georgia"/>
                <w:sz w:val="16"/>
                <w:szCs w:val="16"/>
              </w:rPr>
              <w:t>First you need to enable Kdump. There is a configuration dialog available which can be started under a graphical environment by using:</w:t>
            </w:r>
          </w:p>
          <w:p w:rsidR="0099598D" w:rsidRPr="00481D9E" w:rsidRDefault="0099598D" w:rsidP="0099598D">
            <w:pPr>
              <w:pStyle w:val="NormalWeb"/>
              <w:spacing w:before="0" w:beforeAutospacing="0"/>
              <w:rPr>
                <w:sz w:val="16"/>
                <w:szCs w:val="16"/>
              </w:rPr>
            </w:pPr>
            <w:r w:rsidRPr="00481D9E">
              <w:rPr>
                <w:rFonts w:ascii="Georgia" w:hAnsi="Georgia"/>
                <w:sz w:val="16"/>
                <w:szCs w:val="16"/>
              </w:rPr>
              <w:t># system-config-kdump</w:t>
            </w:r>
          </w:p>
          <w:p w:rsidR="0099598D" w:rsidRPr="00481D9E" w:rsidRDefault="0099598D" w:rsidP="0099598D">
            <w:pPr>
              <w:pStyle w:val="NormalWeb"/>
              <w:spacing w:before="0" w:beforeAutospacing="0"/>
              <w:jc w:val="both"/>
              <w:rPr>
                <w:sz w:val="16"/>
                <w:szCs w:val="16"/>
              </w:rPr>
            </w:pPr>
            <w:r w:rsidRPr="00481D9E">
              <w:rPr>
                <w:rFonts w:ascii="Georgia" w:hAnsi="Georgia"/>
                <w:sz w:val="16"/>
                <w:szCs w:val="16"/>
              </w:rPr>
              <w:t>Please check the option box “</w:t>
            </w:r>
            <w:r w:rsidRPr="00481D9E">
              <w:rPr>
                <w:rStyle w:val="Emphasis"/>
                <w:rFonts w:ascii="Georgia" w:hAnsi="Georgia"/>
                <w:sz w:val="16"/>
                <w:szCs w:val="16"/>
              </w:rPr>
              <w:t>Enable kdump</w:t>
            </w:r>
            <w:r w:rsidRPr="00481D9E">
              <w:rPr>
                <w:rFonts w:ascii="Georgia" w:hAnsi="Georgia"/>
                <w:sz w:val="16"/>
                <w:szCs w:val="16"/>
              </w:rPr>
              <w:t>” at the top of the Dialog.</w:t>
            </w:r>
          </w:p>
          <w:p w:rsidR="0099598D" w:rsidRPr="00481D9E" w:rsidRDefault="0099598D" w:rsidP="0099598D">
            <w:pPr>
              <w:pStyle w:val="NormalWeb"/>
              <w:spacing w:before="0" w:beforeAutospacing="0"/>
              <w:jc w:val="both"/>
              <w:rPr>
                <w:sz w:val="16"/>
                <w:szCs w:val="16"/>
              </w:rPr>
            </w:pPr>
            <w:r w:rsidRPr="00481D9E">
              <w:rPr>
                <w:rFonts w:ascii="Georgia" w:hAnsi="Georgia"/>
                <w:sz w:val="16"/>
                <w:szCs w:val="16"/>
              </w:rPr>
              <w:t>Next, you have to define the memory to reserve for Kdump In the dialog you see the memory information for your system and the usable memory for Kdump. On most systems a value of “</w:t>
            </w:r>
            <w:r w:rsidRPr="00481D9E">
              <w:rPr>
                <w:rStyle w:val="Emphasis"/>
                <w:rFonts w:ascii="Georgia" w:hAnsi="Georgia"/>
                <w:sz w:val="16"/>
                <w:szCs w:val="16"/>
              </w:rPr>
              <w:t>128MB</w:t>
            </w:r>
            <w:r w:rsidRPr="00481D9E">
              <w:rPr>
                <w:rFonts w:ascii="Georgia" w:hAnsi="Georgia"/>
                <w:sz w:val="16"/>
                <w:szCs w:val="16"/>
              </w:rPr>
              <w:t>” Kdump memory should be enough.</w:t>
            </w:r>
          </w:p>
          <w:p w:rsidR="0099598D" w:rsidRPr="00481D9E" w:rsidRDefault="0099598D" w:rsidP="0099598D">
            <w:pPr>
              <w:pStyle w:val="NormalWeb"/>
              <w:spacing w:before="0" w:beforeAutospacing="0"/>
              <w:jc w:val="both"/>
              <w:rPr>
                <w:sz w:val="16"/>
                <w:szCs w:val="16"/>
              </w:rPr>
            </w:pPr>
            <w:r w:rsidRPr="00481D9E">
              <w:rPr>
                <w:rFonts w:ascii="Georgia" w:hAnsi="Georgia"/>
                <w:sz w:val="16"/>
                <w:szCs w:val="16"/>
              </w:rPr>
              <w:t xml:space="preserve">Finally, you need to define a location where to store the dump file. You have the choice between “file”, “nfs”, “ssh”, “raw”, “ext2″, and “ext3″. This setup is straight </w:t>
            </w:r>
            <w:proofErr w:type="gramStart"/>
            <w:r w:rsidRPr="00481D9E">
              <w:rPr>
                <w:rFonts w:ascii="Georgia" w:hAnsi="Georgia"/>
                <w:sz w:val="16"/>
                <w:szCs w:val="16"/>
              </w:rPr>
              <w:t>forward,</w:t>
            </w:r>
            <w:proofErr w:type="gramEnd"/>
            <w:r w:rsidRPr="00481D9E">
              <w:rPr>
                <w:rFonts w:ascii="Georgia" w:hAnsi="Georgia"/>
                <w:sz w:val="16"/>
                <w:szCs w:val="16"/>
              </w:rPr>
              <w:t xml:space="preserve"> please configure the kdump as it fit’s best into your environment. The simplest configuration for the location is “</w:t>
            </w:r>
            <w:r w:rsidRPr="00481D9E">
              <w:rPr>
                <w:rStyle w:val="Emphasis"/>
                <w:rFonts w:ascii="Georgia" w:hAnsi="Georgia"/>
                <w:sz w:val="16"/>
                <w:szCs w:val="16"/>
              </w:rPr>
              <w:t>file:///var/crash</w:t>
            </w:r>
            <w:r w:rsidRPr="00481D9E">
              <w:rPr>
                <w:rFonts w:ascii="Georgia" w:hAnsi="Georgia"/>
                <w:sz w:val="16"/>
                <w:szCs w:val="16"/>
              </w:rPr>
              <w:t>“.</w:t>
            </w:r>
          </w:p>
          <w:p w:rsidR="0099598D" w:rsidRPr="00481D9E" w:rsidRDefault="0099598D" w:rsidP="0099598D">
            <w:pPr>
              <w:pStyle w:val="NormalWeb"/>
              <w:spacing w:before="0" w:beforeAutospacing="0"/>
              <w:jc w:val="both"/>
              <w:rPr>
                <w:sz w:val="16"/>
                <w:szCs w:val="16"/>
              </w:rPr>
            </w:pPr>
            <w:r w:rsidRPr="00481D9E">
              <w:rPr>
                <w:rFonts w:ascii="Georgia" w:hAnsi="Georgia"/>
                <w:sz w:val="16"/>
                <w:szCs w:val="16"/>
              </w:rPr>
              <w:t>You need to take care that you have enough disk space on the configured location, at least the physically memory of the system which is expected to dumped.</w:t>
            </w:r>
          </w:p>
          <w:p w:rsidR="0099598D" w:rsidRPr="00481D9E" w:rsidRDefault="0099598D" w:rsidP="0099598D">
            <w:pPr>
              <w:pStyle w:val="NormalWeb"/>
              <w:spacing w:before="0" w:beforeAutospacing="0"/>
              <w:jc w:val="both"/>
              <w:rPr>
                <w:sz w:val="16"/>
                <w:szCs w:val="16"/>
              </w:rPr>
            </w:pPr>
            <w:r w:rsidRPr="00481D9E">
              <w:rPr>
                <w:rFonts w:ascii="Georgia" w:hAnsi="Georgia"/>
                <w:sz w:val="16"/>
                <w:szCs w:val="16"/>
              </w:rPr>
              <w:t>After you have configured kdump, you need to reboot the system to activate the settings.</w:t>
            </w:r>
          </w:p>
          <w:p w:rsidR="0099598D" w:rsidRPr="00481D9E" w:rsidRDefault="0099598D" w:rsidP="0099598D">
            <w:pPr>
              <w:pStyle w:val="NormalWeb"/>
              <w:spacing w:before="0" w:beforeAutospacing="0"/>
              <w:jc w:val="both"/>
              <w:rPr>
                <w:sz w:val="16"/>
                <w:szCs w:val="16"/>
              </w:rPr>
            </w:pPr>
            <w:r w:rsidRPr="00481D9E">
              <w:rPr>
                <w:rFonts w:ascii="Georgia" w:hAnsi="Georgia"/>
                <w:sz w:val="16"/>
                <w:szCs w:val="16"/>
              </w:rPr>
              <w:t>More information about the configuration can be found in the file “</w:t>
            </w:r>
            <w:r w:rsidRPr="00481D9E">
              <w:rPr>
                <w:rStyle w:val="Emphasis"/>
                <w:rFonts w:ascii="Georgia" w:hAnsi="Georgia"/>
                <w:sz w:val="16"/>
                <w:szCs w:val="16"/>
              </w:rPr>
              <w:t>/usr/share/doc/kexec-tools-*/kexec-kdump-howto.txt</w:t>
            </w:r>
            <w:r w:rsidRPr="00481D9E">
              <w:rPr>
                <w:rFonts w:ascii="Georgia" w:hAnsi="Georgia"/>
                <w:sz w:val="16"/>
                <w:szCs w:val="16"/>
              </w:rPr>
              <w:t>“</w:t>
            </w:r>
          </w:p>
        </w:tc>
      </w:tr>
    </w:tbl>
    <w:p w:rsidR="0099598D" w:rsidRPr="00481D9E" w:rsidRDefault="0099598D" w:rsidP="0099598D">
      <w:pPr>
        <w:pStyle w:val="Heading2"/>
        <w:spacing w:before="0" w:beforeAutospacing="0"/>
        <w:jc w:val="both"/>
        <w:rPr>
          <w:sz w:val="16"/>
          <w:szCs w:val="16"/>
        </w:rPr>
      </w:pPr>
      <w:r w:rsidRPr="00481D9E">
        <w:rPr>
          <w:rFonts w:ascii="Georgia" w:hAnsi="Georgia"/>
          <w:sz w:val="16"/>
          <w:szCs w:val="16"/>
        </w:rPr>
        <w:t>Checking the configuration</w:t>
      </w:r>
    </w:p>
    <w:p w:rsidR="0099598D" w:rsidRPr="00481D9E" w:rsidRDefault="0099598D" w:rsidP="0099598D">
      <w:pPr>
        <w:pStyle w:val="NormalWeb"/>
        <w:spacing w:before="0" w:beforeAutospacing="0"/>
        <w:jc w:val="both"/>
        <w:rPr>
          <w:sz w:val="16"/>
          <w:szCs w:val="16"/>
        </w:rPr>
      </w:pPr>
      <w:r w:rsidRPr="00481D9E">
        <w:rPr>
          <w:rFonts w:ascii="Georgia" w:hAnsi="Georgia"/>
          <w:sz w:val="16"/>
          <w:szCs w:val="16"/>
        </w:rPr>
        <w:t>To make sure that the configuration is working, you can test by using the magic SysRq feature of the kernel.</w:t>
      </w:r>
    </w:p>
    <w:p w:rsidR="0099598D" w:rsidRPr="00481D9E" w:rsidRDefault="0099598D" w:rsidP="0099598D">
      <w:pPr>
        <w:pStyle w:val="NormalWeb"/>
        <w:spacing w:before="0" w:beforeAutospacing="0"/>
        <w:jc w:val="both"/>
        <w:rPr>
          <w:sz w:val="16"/>
          <w:szCs w:val="16"/>
        </w:rPr>
      </w:pPr>
      <w:r w:rsidRPr="00481D9E">
        <w:rPr>
          <w:rStyle w:val="Strong"/>
          <w:rFonts w:ascii="Georgia" w:eastAsiaTheme="majorEastAsia" w:hAnsi="Georgia"/>
          <w:sz w:val="16"/>
          <w:szCs w:val="16"/>
        </w:rPr>
        <w:lastRenderedPageBreak/>
        <w:t>WARNING</w:t>
      </w:r>
      <w:r w:rsidRPr="00481D9E">
        <w:rPr>
          <w:rFonts w:ascii="Georgia" w:hAnsi="Georgia"/>
          <w:sz w:val="16"/>
          <w:szCs w:val="16"/>
        </w:rPr>
        <w:t>: Please make sure that no other users are logged into the system and that all work is saved before following the next steps, otherwise this may lead to data loss.</w:t>
      </w:r>
    </w:p>
    <w:p w:rsidR="0099598D" w:rsidRPr="00481D9E" w:rsidRDefault="0099598D" w:rsidP="0099598D">
      <w:pPr>
        <w:pStyle w:val="NormalWeb"/>
        <w:spacing w:before="0" w:beforeAutospacing="0"/>
        <w:jc w:val="both"/>
        <w:rPr>
          <w:sz w:val="16"/>
          <w:szCs w:val="16"/>
        </w:rPr>
      </w:pPr>
      <w:r w:rsidRPr="00481D9E">
        <w:rPr>
          <w:rFonts w:ascii="Georgia" w:hAnsi="Georgia"/>
          <w:sz w:val="16"/>
          <w:szCs w:val="16"/>
        </w:rPr>
        <w:t>First you need to enable it with the following command:</w:t>
      </w:r>
    </w:p>
    <w:p w:rsidR="0099598D" w:rsidRPr="00481D9E" w:rsidRDefault="0099598D" w:rsidP="0099598D">
      <w:pPr>
        <w:pStyle w:val="HTMLPreformatted"/>
        <w:rPr>
          <w:sz w:val="16"/>
          <w:szCs w:val="16"/>
        </w:rPr>
      </w:pPr>
      <w:r w:rsidRPr="00481D9E">
        <w:rPr>
          <w:rFonts w:ascii="Georgia" w:hAnsi="Georgia"/>
          <w:sz w:val="16"/>
          <w:szCs w:val="16"/>
        </w:rPr>
        <w:t xml:space="preserve"># </w:t>
      </w:r>
      <w:proofErr w:type="gramStart"/>
      <w:r w:rsidRPr="00481D9E">
        <w:rPr>
          <w:rFonts w:ascii="Georgia" w:hAnsi="Georgia"/>
          <w:sz w:val="16"/>
          <w:szCs w:val="16"/>
        </w:rPr>
        <w:t>echo</w:t>
      </w:r>
      <w:proofErr w:type="gramEnd"/>
      <w:r w:rsidRPr="00481D9E">
        <w:rPr>
          <w:rFonts w:ascii="Georgia" w:hAnsi="Georgia"/>
          <w:sz w:val="16"/>
          <w:szCs w:val="16"/>
        </w:rPr>
        <w:t xml:space="preserve"> 1 &gt; /proc/sys/kerne/sysrq</w:t>
      </w:r>
    </w:p>
    <w:p w:rsidR="0099598D" w:rsidRPr="00481D9E" w:rsidRDefault="0099598D" w:rsidP="0099598D">
      <w:pPr>
        <w:pStyle w:val="NormalWeb"/>
        <w:spacing w:before="0" w:beforeAutospacing="0"/>
        <w:jc w:val="both"/>
        <w:rPr>
          <w:sz w:val="16"/>
          <w:szCs w:val="16"/>
        </w:rPr>
      </w:pPr>
      <w:r w:rsidRPr="00481D9E">
        <w:rPr>
          <w:rFonts w:ascii="Georgia" w:hAnsi="Georgia"/>
          <w:sz w:val="16"/>
          <w:szCs w:val="16"/>
        </w:rPr>
        <w:t>Next you should sync the data of your hard disks to minimize the risk of lost data by</w:t>
      </w:r>
    </w:p>
    <w:p w:rsidR="0099598D" w:rsidRPr="00481D9E" w:rsidRDefault="0099598D" w:rsidP="0099598D">
      <w:pPr>
        <w:pStyle w:val="HTMLPreformatted"/>
        <w:rPr>
          <w:sz w:val="16"/>
          <w:szCs w:val="16"/>
        </w:rPr>
      </w:pPr>
      <w:r w:rsidRPr="00481D9E">
        <w:rPr>
          <w:rFonts w:ascii="Georgia" w:hAnsi="Georgia"/>
          <w:sz w:val="16"/>
          <w:szCs w:val="16"/>
        </w:rPr>
        <w:t xml:space="preserve"># </w:t>
      </w:r>
      <w:proofErr w:type="gramStart"/>
      <w:r w:rsidRPr="00481D9E">
        <w:rPr>
          <w:rFonts w:ascii="Georgia" w:hAnsi="Georgia"/>
          <w:sz w:val="16"/>
          <w:szCs w:val="16"/>
        </w:rPr>
        <w:t>echo</w:t>
      </w:r>
      <w:proofErr w:type="gramEnd"/>
      <w:r w:rsidRPr="00481D9E">
        <w:rPr>
          <w:rFonts w:ascii="Georgia" w:hAnsi="Georgia"/>
          <w:sz w:val="16"/>
          <w:szCs w:val="16"/>
        </w:rPr>
        <w:t xml:space="preserve"> s &gt; /proc/sysrq-trigger</w:t>
      </w:r>
    </w:p>
    <w:p w:rsidR="0099598D" w:rsidRPr="00481D9E" w:rsidRDefault="0099598D" w:rsidP="0099598D">
      <w:pPr>
        <w:pStyle w:val="NormalWeb"/>
        <w:spacing w:before="0" w:beforeAutospacing="0"/>
        <w:jc w:val="both"/>
        <w:rPr>
          <w:sz w:val="16"/>
          <w:szCs w:val="16"/>
        </w:rPr>
      </w:pPr>
      <w:r w:rsidRPr="00481D9E">
        <w:rPr>
          <w:rFonts w:ascii="Georgia" w:hAnsi="Georgia"/>
          <w:sz w:val="16"/>
          <w:szCs w:val="16"/>
        </w:rPr>
        <w:t>And finally you can force the system to “crash” by</w:t>
      </w:r>
    </w:p>
    <w:p w:rsidR="0099598D" w:rsidRPr="00481D9E" w:rsidRDefault="0099598D" w:rsidP="0099598D">
      <w:pPr>
        <w:pStyle w:val="HTMLPreformatted"/>
        <w:rPr>
          <w:sz w:val="16"/>
          <w:szCs w:val="16"/>
        </w:rPr>
      </w:pPr>
      <w:r w:rsidRPr="00481D9E">
        <w:rPr>
          <w:rFonts w:ascii="Georgia" w:hAnsi="Georgia"/>
          <w:sz w:val="16"/>
          <w:szCs w:val="16"/>
        </w:rPr>
        <w:t xml:space="preserve"># </w:t>
      </w:r>
      <w:proofErr w:type="gramStart"/>
      <w:r w:rsidRPr="00481D9E">
        <w:rPr>
          <w:rFonts w:ascii="Georgia" w:hAnsi="Georgia"/>
          <w:sz w:val="16"/>
          <w:szCs w:val="16"/>
        </w:rPr>
        <w:t>echo</w:t>
      </w:r>
      <w:proofErr w:type="gramEnd"/>
      <w:r w:rsidRPr="00481D9E">
        <w:rPr>
          <w:rFonts w:ascii="Georgia" w:hAnsi="Georgia"/>
          <w:sz w:val="16"/>
          <w:szCs w:val="16"/>
        </w:rPr>
        <w:t xml:space="preserve"> c &gt; /proc/sysrq-trigger</w:t>
      </w:r>
    </w:p>
    <w:p w:rsidR="0099598D" w:rsidRPr="00481D9E" w:rsidRDefault="0099598D" w:rsidP="0099598D">
      <w:pPr>
        <w:pStyle w:val="NormalWeb"/>
        <w:spacing w:before="0" w:beforeAutospacing="0"/>
        <w:jc w:val="both"/>
        <w:rPr>
          <w:sz w:val="16"/>
          <w:szCs w:val="16"/>
        </w:rPr>
      </w:pPr>
      <w:r w:rsidRPr="00481D9E">
        <w:rPr>
          <w:rFonts w:ascii="Georgia" w:hAnsi="Georgia"/>
          <w:sz w:val="16"/>
          <w:szCs w:val="16"/>
        </w:rPr>
        <w:t>You should see some panic output and the system will restart into the kdump kernel to save the crash dump data. This will take some time depending on the amount of memory of your system and the speed of the device the dump is written to. After the dump is finished the system will reboot back to the normal service.</w:t>
      </w:r>
    </w:p>
    <w:p w:rsidR="0099598D" w:rsidRPr="00481D9E" w:rsidRDefault="0099598D" w:rsidP="0099598D">
      <w:pPr>
        <w:pStyle w:val="NormalWeb"/>
        <w:pBdr>
          <w:bottom w:val="single" w:sz="6" w:space="1" w:color="auto"/>
        </w:pBdr>
        <w:spacing w:before="0" w:beforeAutospacing="0"/>
        <w:jc w:val="both"/>
        <w:rPr>
          <w:sz w:val="16"/>
          <w:szCs w:val="16"/>
        </w:rPr>
      </w:pPr>
      <w:r w:rsidRPr="00481D9E">
        <w:rPr>
          <w:rFonts w:ascii="Georgia" w:hAnsi="Georgia"/>
          <w:sz w:val="16"/>
          <w:szCs w:val="16"/>
        </w:rPr>
        <w:t>If you follow the example above you should now find the core file at “</w:t>
      </w:r>
      <w:r w:rsidRPr="00481D9E">
        <w:rPr>
          <w:rStyle w:val="Emphasis"/>
          <w:rFonts w:ascii="Georgia" w:hAnsi="Georgia"/>
          <w:sz w:val="16"/>
          <w:szCs w:val="16"/>
        </w:rPr>
        <w:t>/var/crash//vmcore</w:t>
      </w:r>
      <w:r w:rsidRPr="00481D9E">
        <w:rPr>
          <w:rFonts w:ascii="Georgia" w:hAnsi="Georgia"/>
          <w:sz w:val="16"/>
          <w:szCs w:val="16"/>
        </w:rPr>
        <w:t>” which indicating the the setup is working.</w:t>
      </w:r>
    </w:p>
    <w:p w:rsidR="0099598D" w:rsidRPr="00481D9E" w:rsidRDefault="0099598D">
      <w:pPr>
        <w:rPr>
          <w:sz w:val="16"/>
          <w:szCs w:val="16"/>
        </w:rPr>
      </w:pPr>
    </w:p>
    <w:p w:rsidR="0099598D" w:rsidRPr="00481D9E" w:rsidRDefault="0099598D" w:rsidP="0099598D">
      <w:pPr>
        <w:pStyle w:val="Heading3"/>
        <w:rPr>
          <w:sz w:val="16"/>
          <w:szCs w:val="16"/>
        </w:rPr>
      </w:pPr>
      <w:r w:rsidRPr="00481D9E">
        <w:rPr>
          <w:sz w:val="16"/>
          <w:szCs w:val="16"/>
        </w:rPr>
        <w:t>Here are the steps to creating LVM mirroring</w:t>
      </w:r>
    </w:p>
    <w:p w:rsidR="0099598D" w:rsidRPr="00481D9E" w:rsidRDefault="0099598D" w:rsidP="0099598D">
      <w:pPr>
        <w:pStyle w:val="NormalWeb"/>
        <w:rPr>
          <w:sz w:val="16"/>
          <w:szCs w:val="16"/>
        </w:rPr>
      </w:pPr>
      <w:proofErr w:type="gramStart"/>
      <w:r w:rsidRPr="00481D9E">
        <w:rPr>
          <w:rStyle w:val="Strong"/>
          <w:sz w:val="16"/>
          <w:szCs w:val="16"/>
        </w:rPr>
        <w:t>Step 1.</w:t>
      </w:r>
      <w:proofErr w:type="gramEnd"/>
      <w:r w:rsidRPr="00481D9E">
        <w:rPr>
          <w:sz w:val="16"/>
          <w:szCs w:val="16"/>
        </w:rPr>
        <w:t xml:space="preserve"> Create a two partition using fdisk </w:t>
      </w:r>
      <w:proofErr w:type="gramStart"/>
      <w:r w:rsidRPr="00481D9E">
        <w:rPr>
          <w:sz w:val="16"/>
          <w:szCs w:val="16"/>
        </w:rPr>
        <w:t>command(</w:t>
      </w:r>
      <w:proofErr w:type="gramEnd"/>
      <w:r w:rsidRPr="00481D9E">
        <w:rPr>
          <w:sz w:val="16"/>
          <w:szCs w:val="16"/>
        </w:rPr>
        <w:t xml:space="preserve"> you can use partition or whole disk). Before creating partition, make sure that, how many cylinders has been used and how many are free.</w:t>
      </w:r>
    </w:p>
    <w:p w:rsidR="0099598D" w:rsidRPr="00481D9E" w:rsidRDefault="0099598D" w:rsidP="0099598D">
      <w:pPr>
        <w:pStyle w:val="NormalWeb"/>
        <w:rPr>
          <w:sz w:val="16"/>
          <w:szCs w:val="16"/>
        </w:rPr>
      </w:pPr>
      <w:r w:rsidRPr="00481D9E">
        <w:rPr>
          <w:sz w:val="16"/>
          <w:szCs w:val="16"/>
        </w:rPr>
        <w:t xml:space="preserve">Example 1: </w:t>
      </w:r>
      <w:r w:rsidRPr="00481D9E">
        <w:rPr>
          <w:rStyle w:val="Strong"/>
          <w:sz w:val="16"/>
          <w:szCs w:val="16"/>
        </w:rPr>
        <w:t>Checking the free space to create partition.</w:t>
      </w:r>
    </w:p>
    <w:p w:rsidR="0099598D" w:rsidRPr="00481D9E" w:rsidRDefault="0099598D" w:rsidP="0099598D">
      <w:pPr>
        <w:pStyle w:val="NormalWeb"/>
        <w:rPr>
          <w:sz w:val="16"/>
          <w:szCs w:val="16"/>
        </w:rPr>
      </w:pPr>
      <w:r w:rsidRPr="00481D9E">
        <w:rPr>
          <w:sz w:val="16"/>
          <w:szCs w:val="16"/>
        </w:rPr>
        <w:t xml:space="preserve">[root@localhost ~]# </w:t>
      </w:r>
      <w:proofErr w:type="gramStart"/>
      <w:r w:rsidRPr="00481D9E">
        <w:rPr>
          <w:sz w:val="16"/>
          <w:szCs w:val="16"/>
        </w:rPr>
        <w:t>fdisk</w:t>
      </w:r>
      <w:proofErr w:type="gramEnd"/>
      <w:r w:rsidRPr="00481D9E">
        <w:rPr>
          <w:sz w:val="16"/>
          <w:szCs w:val="16"/>
        </w:rPr>
        <w:t xml:space="preserve"> -l</w:t>
      </w:r>
    </w:p>
    <w:p w:rsidR="0099598D" w:rsidRPr="00481D9E" w:rsidRDefault="0099598D" w:rsidP="0099598D">
      <w:pPr>
        <w:pStyle w:val="NormalWeb"/>
        <w:rPr>
          <w:sz w:val="16"/>
          <w:szCs w:val="16"/>
        </w:rPr>
      </w:pPr>
      <w:r w:rsidRPr="00481D9E">
        <w:rPr>
          <w:sz w:val="16"/>
          <w:szCs w:val="16"/>
        </w:rPr>
        <w:t>Disk /dev/sda: 10.7 GB, 10737418240 bytes</w:t>
      </w:r>
      <w:r w:rsidRPr="00481D9E">
        <w:rPr>
          <w:sz w:val="16"/>
          <w:szCs w:val="16"/>
        </w:rPr>
        <w:br/>
        <w:t>255 heads, 63 sectors/track, 1305 cylinders</w:t>
      </w:r>
      <w:r w:rsidRPr="00481D9E">
        <w:rPr>
          <w:sz w:val="16"/>
          <w:szCs w:val="16"/>
        </w:rPr>
        <w:br/>
        <w:t>Units = cylinders of 16065 * 512 = 8225280 bytes</w:t>
      </w:r>
    </w:p>
    <w:p w:rsidR="0099598D" w:rsidRPr="00481D9E" w:rsidRDefault="0099598D" w:rsidP="0099598D">
      <w:pPr>
        <w:pStyle w:val="NormalWeb"/>
        <w:rPr>
          <w:sz w:val="16"/>
          <w:szCs w:val="16"/>
        </w:rPr>
      </w:pPr>
      <w:r w:rsidRPr="00481D9E">
        <w:rPr>
          <w:sz w:val="16"/>
          <w:szCs w:val="16"/>
        </w:rPr>
        <w:t>Device Boot Start End Blocks Id System</w:t>
      </w:r>
      <w:r w:rsidRPr="00481D9E">
        <w:rPr>
          <w:sz w:val="16"/>
          <w:szCs w:val="16"/>
        </w:rPr>
        <w:br/>
        <w:t>/dev/sda1 * 1 765 6144831 83 Linux</w:t>
      </w:r>
      <w:r w:rsidRPr="00481D9E">
        <w:rPr>
          <w:sz w:val="16"/>
          <w:szCs w:val="16"/>
        </w:rPr>
        <w:br/>
        <w:t>/dev/sda2 766 892 1020127+ 82 Linux swap / Solaris</w:t>
      </w:r>
    </w:p>
    <w:p w:rsidR="0099598D" w:rsidRPr="00481D9E" w:rsidRDefault="0099598D" w:rsidP="0099598D">
      <w:pPr>
        <w:pStyle w:val="NormalWeb"/>
        <w:rPr>
          <w:sz w:val="16"/>
          <w:szCs w:val="16"/>
        </w:rPr>
      </w:pPr>
      <w:r w:rsidRPr="00481D9E">
        <w:rPr>
          <w:sz w:val="16"/>
          <w:szCs w:val="16"/>
        </w:rPr>
        <w:t>Above command shows total cylinders 1305 and used cylinders are 892. It means still you have free cylinders, hence we can create partition.</w:t>
      </w:r>
    </w:p>
    <w:p w:rsidR="0099598D" w:rsidRPr="00481D9E" w:rsidRDefault="0099598D" w:rsidP="0099598D">
      <w:pPr>
        <w:pStyle w:val="NormalWeb"/>
        <w:rPr>
          <w:sz w:val="16"/>
          <w:szCs w:val="16"/>
        </w:rPr>
      </w:pPr>
      <w:r w:rsidRPr="00481D9E">
        <w:rPr>
          <w:sz w:val="16"/>
          <w:szCs w:val="16"/>
        </w:rPr>
        <w:t xml:space="preserve">Example: 2 </w:t>
      </w:r>
      <w:proofErr w:type="gramStart"/>
      <w:r w:rsidRPr="00481D9E">
        <w:rPr>
          <w:rStyle w:val="Strong"/>
          <w:sz w:val="16"/>
          <w:szCs w:val="16"/>
        </w:rPr>
        <w:t>Creating</w:t>
      </w:r>
      <w:proofErr w:type="gramEnd"/>
      <w:r w:rsidRPr="00481D9E">
        <w:rPr>
          <w:rStyle w:val="Strong"/>
          <w:sz w:val="16"/>
          <w:szCs w:val="16"/>
        </w:rPr>
        <w:t xml:space="preserve"> new 3 partition using fdisk</w:t>
      </w:r>
      <w:r w:rsidRPr="00481D9E">
        <w:rPr>
          <w:sz w:val="16"/>
          <w:szCs w:val="16"/>
        </w:rPr>
        <w:t>.</w:t>
      </w:r>
    </w:p>
    <w:p w:rsidR="0099598D" w:rsidRPr="00481D9E" w:rsidRDefault="0099598D" w:rsidP="0099598D">
      <w:pPr>
        <w:pStyle w:val="NormalWeb"/>
        <w:rPr>
          <w:sz w:val="16"/>
          <w:szCs w:val="16"/>
        </w:rPr>
      </w:pPr>
      <w:r w:rsidRPr="00481D9E">
        <w:rPr>
          <w:sz w:val="16"/>
          <w:szCs w:val="16"/>
        </w:rPr>
        <w:t xml:space="preserve">[root@localhost ~]# </w:t>
      </w:r>
      <w:proofErr w:type="gramStart"/>
      <w:r w:rsidRPr="00481D9E">
        <w:rPr>
          <w:sz w:val="16"/>
          <w:szCs w:val="16"/>
        </w:rPr>
        <w:t>fdisk</w:t>
      </w:r>
      <w:proofErr w:type="gramEnd"/>
      <w:r w:rsidRPr="00481D9E">
        <w:rPr>
          <w:sz w:val="16"/>
          <w:szCs w:val="16"/>
        </w:rPr>
        <w:t xml:space="preserve"> /dev/sda</w:t>
      </w:r>
      <w:r w:rsidRPr="00481D9E">
        <w:rPr>
          <w:sz w:val="16"/>
          <w:szCs w:val="16"/>
        </w:rPr>
        <w:br/>
        <w:t>Press n</w:t>
      </w:r>
      <w:r w:rsidRPr="00481D9E">
        <w:rPr>
          <w:sz w:val="16"/>
          <w:szCs w:val="16"/>
        </w:rPr>
        <w:br/>
        <w:t>Press p</w:t>
      </w:r>
      <w:r w:rsidRPr="00481D9E">
        <w:rPr>
          <w:sz w:val="16"/>
          <w:szCs w:val="16"/>
        </w:rPr>
        <w:br/>
        <w:t>Press “Enter” for default starting cylinder”</w:t>
      </w:r>
      <w:r w:rsidRPr="00481D9E">
        <w:rPr>
          <w:sz w:val="16"/>
          <w:szCs w:val="16"/>
        </w:rPr>
        <w:br/>
        <w:t>Enter 100MB+</w:t>
      </w:r>
      <w:r w:rsidRPr="00481D9E">
        <w:rPr>
          <w:sz w:val="16"/>
          <w:szCs w:val="16"/>
        </w:rPr>
        <w:br/>
        <w:t>Now Change the partition type to 83 and finally reboot the system.</w:t>
      </w:r>
      <w:r w:rsidRPr="00481D9E">
        <w:rPr>
          <w:sz w:val="16"/>
          <w:szCs w:val="16"/>
        </w:rPr>
        <w:br/>
        <w:t>Similarly create one more partition of 100MB.</w:t>
      </w:r>
      <w:r w:rsidRPr="00481D9E">
        <w:rPr>
          <w:sz w:val="16"/>
          <w:szCs w:val="16"/>
        </w:rPr>
        <w:br/>
        <w:t>Note: Make sure that partition ID must be 8e, while creating partitions.</w:t>
      </w:r>
    </w:p>
    <w:p w:rsidR="0099598D" w:rsidRPr="00481D9E" w:rsidRDefault="0099598D" w:rsidP="0099598D">
      <w:pPr>
        <w:pStyle w:val="NormalWeb"/>
        <w:rPr>
          <w:sz w:val="16"/>
          <w:szCs w:val="16"/>
        </w:rPr>
      </w:pPr>
      <w:proofErr w:type="gramStart"/>
      <w:r w:rsidRPr="00481D9E">
        <w:rPr>
          <w:rStyle w:val="Strong"/>
          <w:sz w:val="16"/>
          <w:szCs w:val="16"/>
        </w:rPr>
        <w:t>Step 2.</w:t>
      </w:r>
      <w:proofErr w:type="gramEnd"/>
      <w:r w:rsidRPr="00481D9E">
        <w:rPr>
          <w:sz w:val="16"/>
          <w:szCs w:val="16"/>
        </w:rPr>
        <w:t xml:space="preserve"> Create Physical Volumes</w:t>
      </w:r>
    </w:p>
    <w:p w:rsidR="0099598D" w:rsidRPr="00481D9E" w:rsidRDefault="0099598D" w:rsidP="0099598D">
      <w:pPr>
        <w:pStyle w:val="NormalWeb"/>
        <w:rPr>
          <w:sz w:val="16"/>
          <w:szCs w:val="16"/>
        </w:rPr>
      </w:pPr>
      <w:r w:rsidRPr="00481D9E">
        <w:rPr>
          <w:sz w:val="16"/>
          <w:szCs w:val="16"/>
        </w:rPr>
        <w:t>Example: 3</w:t>
      </w:r>
    </w:p>
    <w:p w:rsidR="0099598D" w:rsidRPr="00481D9E" w:rsidRDefault="0099598D" w:rsidP="0099598D">
      <w:pPr>
        <w:pStyle w:val="NormalWeb"/>
        <w:rPr>
          <w:sz w:val="16"/>
          <w:szCs w:val="16"/>
        </w:rPr>
      </w:pPr>
      <w:r w:rsidRPr="00481D9E">
        <w:rPr>
          <w:sz w:val="16"/>
          <w:szCs w:val="16"/>
        </w:rPr>
        <w:t>[root@localhost ~]# pvcreate /dev/sda[5,6,7]</w:t>
      </w:r>
      <w:r w:rsidRPr="00481D9E">
        <w:rPr>
          <w:sz w:val="16"/>
          <w:szCs w:val="16"/>
        </w:rPr>
        <w:br/>
        <w:t>Physical volume “/dev/sda5″ successfully created</w:t>
      </w:r>
      <w:r w:rsidRPr="00481D9E">
        <w:rPr>
          <w:sz w:val="16"/>
          <w:szCs w:val="16"/>
        </w:rPr>
        <w:br/>
        <w:t>Physical volume “/dev/sda6″ successfully created</w:t>
      </w:r>
      <w:r w:rsidRPr="00481D9E">
        <w:rPr>
          <w:sz w:val="16"/>
          <w:szCs w:val="16"/>
        </w:rPr>
        <w:br/>
        <w:t>Physical volume “/dev/sda7″ successfully created</w:t>
      </w:r>
    </w:p>
    <w:p w:rsidR="0099598D" w:rsidRPr="00481D9E" w:rsidRDefault="0099598D" w:rsidP="0099598D">
      <w:pPr>
        <w:pStyle w:val="NormalWeb"/>
        <w:rPr>
          <w:sz w:val="16"/>
          <w:szCs w:val="16"/>
        </w:rPr>
      </w:pPr>
      <w:r w:rsidRPr="00481D9E">
        <w:rPr>
          <w:sz w:val="16"/>
          <w:szCs w:val="16"/>
        </w:rPr>
        <w:t>Above command will initialize partition as lvm partition. Note: Here LVM will assign PV UUID to the partition only.</w:t>
      </w:r>
    </w:p>
    <w:p w:rsidR="0099598D" w:rsidRPr="00481D9E" w:rsidRDefault="0099598D" w:rsidP="0099598D">
      <w:pPr>
        <w:pStyle w:val="NormalWeb"/>
        <w:rPr>
          <w:sz w:val="16"/>
          <w:szCs w:val="16"/>
        </w:rPr>
      </w:pPr>
      <w:proofErr w:type="gramStart"/>
      <w:r w:rsidRPr="00481D9E">
        <w:rPr>
          <w:rStyle w:val="Strong"/>
          <w:sz w:val="16"/>
          <w:szCs w:val="16"/>
        </w:rPr>
        <w:t>Step 3.</w:t>
      </w:r>
      <w:proofErr w:type="gramEnd"/>
      <w:r w:rsidRPr="00481D9E">
        <w:rPr>
          <w:sz w:val="16"/>
          <w:szCs w:val="16"/>
        </w:rPr>
        <w:t xml:space="preserve"> Create Volume Group</w:t>
      </w:r>
    </w:p>
    <w:p w:rsidR="0099598D" w:rsidRPr="00481D9E" w:rsidRDefault="0099598D" w:rsidP="0099598D">
      <w:pPr>
        <w:pStyle w:val="NormalWeb"/>
        <w:rPr>
          <w:sz w:val="16"/>
          <w:szCs w:val="16"/>
        </w:rPr>
      </w:pPr>
      <w:r w:rsidRPr="00481D9E">
        <w:rPr>
          <w:sz w:val="16"/>
          <w:szCs w:val="16"/>
        </w:rPr>
        <w:t>Example: 4</w:t>
      </w:r>
    </w:p>
    <w:p w:rsidR="0099598D" w:rsidRPr="00481D9E" w:rsidRDefault="0099598D" w:rsidP="0099598D">
      <w:pPr>
        <w:pStyle w:val="NormalWeb"/>
        <w:rPr>
          <w:sz w:val="16"/>
          <w:szCs w:val="16"/>
        </w:rPr>
      </w:pPr>
      <w:r w:rsidRPr="00481D9E">
        <w:rPr>
          <w:sz w:val="16"/>
          <w:szCs w:val="16"/>
        </w:rPr>
        <w:lastRenderedPageBreak/>
        <w:t xml:space="preserve">[root@localhost ~]# </w:t>
      </w:r>
      <w:proofErr w:type="gramStart"/>
      <w:r w:rsidRPr="00481D9E">
        <w:rPr>
          <w:sz w:val="16"/>
          <w:szCs w:val="16"/>
        </w:rPr>
        <w:t>vgcreate</w:t>
      </w:r>
      <w:proofErr w:type="gramEnd"/>
      <w:r w:rsidRPr="00481D9E">
        <w:rPr>
          <w:sz w:val="16"/>
          <w:szCs w:val="16"/>
        </w:rPr>
        <w:t xml:space="preserve"> datavg /dev/sda[5,6,7]</w:t>
      </w:r>
      <w:r w:rsidRPr="00481D9E">
        <w:rPr>
          <w:sz w:val="16"/>
          <w:szCs w:val="16"/>
        </w:rPr>
        <w:br/>
        <w:t>Volume group “datavg” successfully created</w:t>
      </w:r>
    </w:p>
    <w:p w:rsidR="0099598D" w:rsidRPr="00481D9E" w:rsidRDefault="0099598D" w:rsidP="0099598D">
      <w:pPr>
        <w:pStyle w:val="NormalWeb"/>
        <w:rPr>
          <w:sz w:val="16"/>
          <w:szCs w:val="16"/>
        </w:rPr>
      </w:pPr>
      <w:r w:rsidRPr="00481D9E">
        <w:rPr>
          <w:sz w:val="16"/>
          <w:szCs w:val="16"/>
        </w:rPr>
        <w:t xml:space="preserve">Above command will crate volume group by name datavg. LVM create </w:t>
      </w:r>
      <w:proofErr w:type="gramStart"/>
      <w:r w:rsidRPr="00481D9E">
        <w:rPr>
          <w:sz w:val="16"/>
          <w:szCs w:val="16"/>
        </w:rPr>
        <w:t>VGDA(</w:t>
      </w:r>
      <w:proofErr w:type="gramEnd"/>
      <w:r w:rsidRPr="00481D9E">
        <w:rPr>
          <w:sz w:val="16"/>
          <w:szCs w:val="16"/>
        </w:rPr>
        <w:t xml:space="preserve">Volume Group Descriptor Area. </w:t>
      </w:r>
      <w:proofErr w:type="gramStart"/>
      <w:r w:rsidRPr="00481D9E">
        <w:rPr>
          <w:sz w:val="16"/>
          <w:szCs w:val="16"/>
        </w:rPr>
        <w:t>The VGDA Contains information about Volume Group.</w:t>
      </w:r>
      <w:proofErr w:type="gramEnd"/>
      <w:r w:rsidRPr="00481D9E">
        <w:rPr>
          <w:sz w:val="16"/>
          <w:szCs w:val="16"/>
        </w:rPr>
        <w:t xml:space="preserve"> LVM Create PE (Physical Extent)</w:t>
      </w:r>
    </w:p>
    <w:p w:rsidR="0099598D" w:rsidRPr="00481D9E" w:rsidRDefault="0099598D" w:rsidP="0099598D">
      <w:pPr>
        <w:pStyle w:val="NormalWeb"/>
        <w:rPr>
          <w:sz w:val="16"/>
          <w:szCs w:val="16"/>
        </w:rPr>
      </w:pPr>
      <w:proofErr w:type="gramStart"/>
      <w:r w:rsidRPr="00481D9E">
        <w:rPr>
          <w:rStyle w:val="Strong"/>
          <w:sz w:val="16"/>
          <w:szCs w:val="16"/>
        </w:rPr>
        <w:t>Step 4.</w:t>
      </w:r>
      <w:proofErr w:type="gramEnd"/>
      <w:r w:rsidRPr="00481D9E">
        <w:rPr>
          <w:sz w:val="16"/>
          <w:szCs w:val="16"/>
        </w:rPr>
        <w:t xml:space="preserve"> Creating Mirrored Logical Volumes.</w:t>
      </w:r>
    </w:p>
    <w:p w:rsidR="0099598D" w:rsidRPr="00481D9E" w:rsidRDefault="0099598D" w:rsidP="0099598D">
      <w:pPr>
        <w:pStyle w:val="NormalWeb"/>
        <w:rPr>
          <w:sz w:val="16"/>
          <w:szCs w:val="16"/>
        </w:rPr>
      </w:pPr>
      <w:r w:rsidRPr="00481D9E">
        <w:rPr>
          <w:sz w:val="16"/>
          <w:szCs w:val="16"/>
        </w:rPr>
        <w:t>[root@localhost ~]# lvcreate -L 50M -m1 -n mirrorlv datavg</w:t>
      </w:r>
      <w:r w:rsidRPr="00481D9E">
        <w:rPr>
          <w:sz w:val="16"/>
          <w:szCs w:val="16"/>
        </w:rPr>
        <w:br/>
        <w:t>Rounding up size to full physical extent 52.00 MB</w:t>
      </w:r>
      <w:r w:rsidRPr="00481D9E">
        <w:rPr>
          <w:sz w:val="16"/>
          <w:szCs w:val="16"/>
        </w:rPr>
        <w:br/>
        <w:t>Logical volume “mirrorlv” created</w:t>
      </w:r>
    </w:p>
    <w:p w:rsidR="0099598D" w:rsidRPr="00481D9E" w:rsidRDefault="0099598D" w:rsidP="0099598D">
      <w:pPr>
        <w:pStyle w:val="NormalWeb"/>
        <w:rPr>
          <w:sz w:val="16"/>
          <w:szCs w:val="16"/>
        </w:rPr>
      </w:pPr>
      <w:r w:rsidRPr="00481D9E">
        <w:rPr>
          <w:sz w:val="16"/>
          <w:szCs w:val="16"/>
        </w:rPr>
        <w:t>While creating mirrored volumes in particular volume group, you have to specify the number of copies of the data required, –m argument of the lvcreate command. For creating 1 mirror copy of data, you have to specify the –m1</w:t>
      </w:r>
    </w:p>
    <w:p w:rsidR="0099598D" w:rsidRPr="00481D9E" w:rsidRDefault="0099598D" w:rsidP="0099598D">
      <w:pPr>
        <w:pStyle w:val="NormalWeb"/>
        <w:rPr>
          <w:sz w:val="16"/>
          <w:szCs w:val="16"/>
        </w:rPr>
      </w:pPr>
      <w:r w:rsidRPr="00481D9E">
        <w:rPr>
          <w:sz w:val="16"/>
          <w:szCs w:val="16"/>
        </w:rPr>
        <w:t>In above command, we have created 50MB of size logical volume with 1 copy of data to be maintained.</w:t>
      </w:r>
    </w:p>
    <w:p w:rsidR="0099598D" w:rsidRPr="00481D9E" w:rsidRDefault="0099598D" w:rsidP="0099598D">
      <w:pPr>
        <w:pStyle w:val="NormalWeb"/>
        <w:rPr>
          <w:sz w:val="16"/>
          <w:szCs w:val="16"/>
        </w:rPr>
      </w:pPr>
      <w:proofErr w:type="gramStart"/>
      <w:r w:rsidRPr="00481D9E">
        <w:rPr>
          <w:rStyle w:val="Strong"/>
          <w:sz w:val="16"/>
          <w:szCs w:val="16"/>
        </w:rPr>
        <w:t>Step 5.</w:t>
      </w:r>
      <w:proofErr w:type="gramEnd"/>
      <w:r w:rsidRPr="00481D9E">
        <w:rPr>
          <w:sz w:val="16"/>
          <w:szCs w:val="16"/>
        </w:rPr>
        <w:t xml:space="preserve"> </w:t>
      </w:r>
      <w:proofErr w:type="gramStart"/>
      <w:r w:rsidRPr="00481D9E">
        <w:rPr>
          <w:sz w:val="16"/>
          <w:szCs w:val="16"/>
        </w:rPr>
        <w:t>Creating File system.</w:t>
      </w:r>
      <w:proofErr w:type="gramEnd"/>
    </w:p>
    <w:p w:rsidR="0099598D" w:rsidRPr="00481D9E" w:rsidRDefault="0099598D" w:rsidP="0099598D">
      <w:pPr>
        <w:pStyle w:val="NormalWeb"/>
        <w:rPr>
          <w:sz w:val="16"/>
          <w:szCs w:val="16"/>
        </w:rPr>
      </w:pPr>
      <w:r w:rsidRPr="00481D9E">
        <w:rPr>
          <w:sz w:val="16"/>
          <w:szCs w:val="16"/>
        </w:rPr>
        <w:t>[root@localhost ~]# mkfs /dev/datavg/mirrorlv</w:t>
      </w:r>
      <w:r w:rsidRPr="00481D9E">
        <w:rPr>
          <w:sz w:val="16"/>
          <w:szCs w:val="16"/>
        </w:rPr>
        <w:br/>
        <w:t>mke2fs 1.39 (29-May-2006</w:t>
      </w:r>
      <w:proofErr w:type="gramStart"/>
      <w:r w:rsidRPr="00481D9E">
        <w:rPr>
          <w:sz w:val="16"/>
          <w:szCs w:val="16"/>
        </w:rPr>
        <w:t>)</w:t>
      </w:r>
      <w:proofErr w:type="gramEnd"/>
      <w:r w:rsidRPr="00481D9E">
        <w:rPr>
          <w:sz w:val="16"/>
          <w:szCs w:val="16"/>
        </w:rPr>
        <w:br/>
        <w:t>Filesystem label=</w:t>
      </w:r>
      <w:r w:rsidRPr="00481D9E">
        <w:rPr>
          <w:sz w:val="16"/>
          <w:szCs w:val="16"/>
        </w:rPr>
        <w:br/>
        <w:t>OS type: Linux</w:t>
      </w:r>
      <w:r w:rsidRPr="00481D9E">
        <w:rPr>
          <w:sz w:val="16"/>
          <w:szCs w:val="16"/>
        </w:rPr>
        <w:br/>
        <w:t>Block size=1024 (log=0)</w:t>
      </w:r>
      <w:r w:rsidRPr="00481D9E">
        <w:rPr>
          <w:sz w:val="16"/>
          <w:szCs w:val="16"/>
        </w:rPr>
        <w:br/>
        <w:t>Fragment size=1024 (log=0)</w:t>
      </w:r>
      <w:r w:rsidRPr="00481D9E">
        <w:rPr>
          <w:sz w:val="16"/>
          <w:szCs w:val="16"/>
        </w:rPr>
        <w:br/>
        <w:t>13328 inodes, 53248 blocks</w:t>
      </w:r>
      <w:r w:rsidRPr="00481D9E">
        <w:rPr>
          <w:sz w:val="16"/>
          <w:szCs w:val="16"/>
        </w:rPr>
        <w:br/>
        <w:t>2662 blocks (5.00%) reserved for the super user</w:t>
      </w:r>
      <w:r w:rsidRPr="00481D9E">
        <w:rPr>
          <w:sz w:val="16"/>
          <w:szCs w:val="16"/>
        </w:rPr>
        <w:br/>
        <w:t>First data block=1</w:t>
      </w:r>
      <w:r w:rsidRPr="00481D9E">
        <w:rPr>
          <w:sz w:val="16"/>
          <w:szCs w:val="16"/>
        </w:rPr>
        <w:br/>
        <w:t>Maximum filesystem blocks=54525952</w:t>
      </w:r>
      <w:r w:rsidRPr="00481D9E">
        <w:rPr>
          <w:sz w:val="16"/>
          <w:szCs w:val="16"/>
        </w:rPr>
        <w:br/>
        <w:t>7 block groups</w:t>
      </w:r>
      <w:r w:rsidRPr="00481D9E">
        <w:rPr>
          <w:sz w:val="16"/>
          <w:szCs w:val="16"/>
        </w:rPr>
        <w:br/>
        <w:t>8192 blocks per group, 8192 fragments per group</w:t>
      </w:r>
      <w:r w:rsidRPr="00481D9E">
        <w:rPr>
          <w:sz w:val="16"/>
          <w:szCs w:val="16"/>
        </w:rPr>
        <w:br/>
        <w:t>1904 inodes per group</w:t>
      </w:r>
      <w:r w:rsidRPr="00481D9E">
        <w:rPr>
          <w:sz w:val="16"/>
          <w:szCs w:val="16"/>
        </w:rPr>
        <w:br/>
        <w:t>Superblock backups stored on blocks:</w:t>
      </w:r>
      <w:r w:rsidRPr="00481D9E">
        <w:rPr>
          <w:sz w:val="16"/>
          <w:szCs w:val="16"/>
        </w:rPr>
        <w:br/>
        <w:t>8193, 24577, 40961</w:t>
      </w:r>
    </w:p>
    <w:p w:rsidR="0099598D" w:rsidRPr="00481D9E" w:rsidRDefault="0099598D" w:rsidP="0099598D">
      <w:pPr>
        <w:pStyle w:val="NormalWeb"/>
        <w:rPr>
          <w:sz w:val="16"/>
          <w:szCs w:val="16"/>
        </w:rPr>
      </w:pPr>
      <w:r w:rsidRPr="00481D9E">
        <w:rPr>
          <w:sz w:val="16"/>
          <w:szCs w:val="16"/>
        </w:rPr>
        <w:t>Writing inode tables: done</w:t>
      </w:r>
      <w:r w:rsidRPr="00481D9E">
        <w:rPr>
          <w:sz w:val="16"/>
          <w:szCs w:val="16"/>
        </w:rPr>
        <w:br/>
        <w:t>Writing superblocks and filesystem accounting information: done</w:t>
      </w:r>
    </w:p>
    <w:p w:rsidR="0099598D" w:rsidRPr="00481D9E" w:rsidRDefault="0099598D" w:rsidP="0099598D">
      <w:pPr>
        <w:pStyle w:val="NormalWeb"/>
        <w:rPr>
          <w:sz w:val="16"/>
          <w:szCs w:val="16"/>
        </w:rPr>
      </w:pPr>
      <w:r w:rsidRPr="00481D9E">
        <w:rPr>
          <w:sz w:val="16"/>
          <w:szCs w:val="16"/>
        </w:rPr>
        <w:t>This filesystem will be automatically checked every 38 mounts or</w:t>
      </w:r>
      <w:r w:rsidRPr="00481D9E">
        <w:rPr>
          <w:sz w:val="16"/>
          <w:szCs w:val="16"/>
        </w:rPr>
        <w:br/>
        <w:t>180 days, whichever comes first. Use tune2fs -c or -i to override.</w:t>
      </w:r>
      <w:r w:rsidRPr="00481D9E">
        <w:rPr>
          <w:sz w:val="16"/>
          <w:szCs w:val="16"/>
        </w:rPr>
        <w:br/>
        <w:t>[root@localhost ~]#</w:t>
      </w:r>
    </w:p>
    <w:p w:rsidR="0099598D" w:rsidRPr="00481D9E" w:rsidRDefault="0099598D" w:rsidP="0099598D">
      <w:pPr>
        <w:pStyle w:val="NormalWeb"/>
        <w:rPr>
          <w:sz w:val="16"/>
          <w:szCs w:val="16"/>
        </w:rPr>
      </w:pPr>
      <w:proofErr w:type="gramStart"/>
      <w:r w:rsidRPr="00481D9E">
        <w:rPr>
          <w:rStyle w:val="Strong"/>
          <w:sz w:val="16"/>
          <w:szCs w:val="16"/>
        </w:rPr>
        <w:t>Step 6.</w:t>
      </w:r>
      <w:proofErr w:type="gramEnd"/>
      <w:r w:rsidRPr="00481D9E">
        <w:rPr>
          <w:sz w:val="16"/>
          <w:szCs w:val="16"/>
        </w:rPr>
        <w:t xml:space="preserve"> </w:t>
      </w:r>
      <w:proofErr w:type="gramStart"/>
      <w:r w:rsidRPr="00481D9E">
        <w:rPr>
          <w:sz w:val="16"/>
          <w:szCs w:val="16"/>
        </w:rPr>
        <w:t>Mounting Filesystem.</w:t>
      </w:r>
      <w:proofErr w:type="gramEnd"/>
    </w:p>
    <w:p w:rsidR="0099598D" w:rsidRPr="00481D9E" w:rsidRDefault="0099598D" w:rsidP="0099598D">
      <w:pPr>
        <w:pStyle w:val="NormalWeb"/>
        <w:rPr>
          <w:sz w:val="16"/>
          <w:szCs w:val="16"/>
        </w:rPr>
      </w:pPr>
      <w:r w:rsidRPr="00481D9E">
        <w:rPr>
          <w:sz w:val="16"/>
          <w:szCs w:val="16"/>
        </w:rPr>
        <w:t>Most commonly used method for mounting filesystem is either manually using mount command or by adding entries in /etd/fstab, so that filesystem mount during boot time.</w:t>
      </w:r>
    </w:p>
    <w:p w:rsidR="0099598D" w:rsidRPr="00481D9E" w:rsidRDefault="0099598D" w:rsidP="0099598D">
      <w:pPr>
        <w:pStyle w:val="NormalWeb"/>
        <w:rPr>
          <w:sz w:val="16"/>
          <w:szCs w:val="16"/>
        </w:rPr>
      </w:pPr>
      <w:r w:rsidRPr="00481D9E">
        <w:rPr>
          <w:sz w:val="16"/>
          <w:szCs w:val="16"/>
        </w:rPr>
        <w:t>Syntax:</w:t>
      </w:r>
    </w:p>
    <w:p w:rsidR="0099598D" w:rsidRPr="00481D9E" w:rsidRDefault="0099598D" w:rsidP="0099598D">
      <w:pPr>
        <w:pStyle w:val="NormalWeb"/>
        <w:rPr>
          <w:sz w:val="16"/>
          <w:szCs w:val="16"/>
        </w:rPr>
      </w:pPr>
      <w:r w:rsidRPr="00481D9E">
        <w:rPr>
          <w:sz w:val="16"/>
          <w:szCs w:val="16"/>
        </w:rPr>
        <w:t>Mount [option]</w:t>
      </w:r>
    </w:p>
    <w:p w:rsidR="0099598D" w:rsidRPr="00481D9E" w:rsidRDefault="0099598D" w:rsidP="0099598D">
      <w:pPr>
        <w:pStyle w:val="NormalWeb"/>
        <w:rPr>
          <w:sz w:val="16"/>
          <w:szCs w:val="16"/>
        </w:rPr>
      </w:pPr>
      <w:r w:rsidRPr="00481D9E">
        <w:rPr>
          <w:sz w:val="16"/>
          <w:szCs w:val="16"/>
        </w:rPr>
        <w:t>Example</w:t>
      </w:r>
    </w:p>
    <w:p w:rsidR="0099598D" w:rsidRPr="00481D9E" w:rsidRDefault="0099598D" w:rsidP="0099598D">
      <w:pPr>
        <w:pStyle w:val="NormalWeb"/>
        <w:rPr>
          <w:sz w:val="16"/>
          <w:szCs w:val="16"/>
        </w:rPr>
      </w:pPr>
      <w:r w:rsidRPr="00481D9E">
        <w:rPr>
          <w:sz w:val="16"/>
          <w:szCs w:val="16"/>
        </w:rPr>
        <w:t xml:space="preserve">[root@localhost ~]# </w:t>
      </w:r>
      <w:proofErr w:type="gramStart"/>
      <w:r w:rsidRPr="00481D9E">
        <w:rPr>
          <w:sz w:val="16"/>
          <w:szCs w:val="16"/>
        </w:rPr>
        <w:t>mount</w:t>
      </w:r>
      <w:proofErr w:type="gramEnd"/>
      <w:r w:rsidRPr="00481D9E">
        <w:rPr>
          <w:sz w:val="16"/>
          <w:szCs w:val="16"/>
        </w:rPr>
        <w:t xml:space="preserve"> /dev/datavg/mirrorlv /database</w:t>
      </w:r>
    </w:p>
    <w:p w:rsidR="0099598D" w:rsidRPr="00481D9E" w:rsidRDefault="0099598D" w:rsidP="0099598D">
      <w:pPr>
        <w:pBdr>
          <w:bottom w:val="single" w:sz="6" w:space="1" w:color="auto"/>
        </w:pBdr>
        <w:rPr>
          <w:sz w:val="16"/>
          <w:szCs w:val="16"/>
        </w:rPr>
      </w:pPr>
      <w:r w:rsidRPr="00481D9E">
        <w:rPr>
          <w:sz w:val="16"/>
          <w:szCs w:val="16"/>
        </w:rPr>
        <w:t>- See more at: http://linoxide.com/linux-how-to/identify-linux-lvm-mirror/#sthash.Mm5yedLm.dpuf</w:t>
      </w:r>
    </w:p>
    <w:p w:rsidR="00CD7958" w:rsidRPr="00481D9E" w:rsidRDefault="00CD7958">
      <w:pPr>
        <w:rPr>
          <w:sz w:val="16"/>
          <w:szCs w:val="16"/>
        </w:rPr>
      </w:pPr>
    </w:p>
    <w:p w:rsidR="00CD7958" w:rsidRPr="00481D9E" w:rsidRDefault="00CD7958" w:rsidP="00CD7958">
      <w:pPr>
        <w:pStyle w:val="Heading1"/>
        <w:rPr>
          <w:sz w:val="16"/>
          <w:szCs w:val="16"/>
        </w:rPr>
      </w:pPr>
      <w:r w:rsidRPr="00481D9E">
        <w:rPr>
          <w:sz w:val="16"/>
          <w:szCs w:val="16"/>
        </w:rPr>
        <w:t>Logical Volume Manager (LVM);</w:t>
      </w:r>
    </w:p>
    <w:p w:rsidR="00CD7958" w:rsidRPr="00481D9E" w:rsidRDefault="00CD7958" w:rsidP="00CD7958">
      <w:pPr>
        <w:pStyle w:val="NormalWeb"/>
        <w:rPr>
          <w:sz w:val="16"/>
          <w:szCs w:val="16"/>
        </w:rPr>
      </w:pPr>
      <w:r w:rsidRPr="00481D9E">
        <w:rPr>
          <w:sz w:val="16"/>
          <w:szCs w:val="16"/>
        </w:rPr>
        <w:t xml:space="preserve">LVM is a tool for logical volume management which is used to allocating disks, striping, mirroring and resizing logical volumes. With LVM, a hard drive or set of hard drives is allocated to one or more </w:t>
      </w:r>
      <w:r w:rsidRPr="00481D9E">
        <w:rPr>
          <w:rStyle w:val="firstterm"/>
          <w:sz w:val="16"/>
          <w:szCs w:val="16"/>
        </w:rPr>
        <w:t>physical volumes</w:t>
      </w:r>
      <w:r w:rsidRPr="00481D9E">
        <w:rPr>
          <w:sz w:val="16"/>
          <w:szCs w:val="16"/>
        </w:rPr>
        <w:t>. LVM physical volumes can be placed on other block devices which might span two or more disks</w:t>
      </w:r>
    </w:p>
    <w:p w:rsidR="00CD7958" w:rsidRPr="00481D9E" w:rsidRDefault="00CD7958" w:rsidP="00CD7958">
      <w:pPr>
        <w:spacing w:after="0" w:line="240" w:lineRule="auto"/>
        <w:rPr>
          <w:rFonts w:ascii="Times New Roman" w:eastAsia="Times New Roman" w:hAnsi="Times New Roman" w:cs="Times New Roman"/>
          <w:sz w:val="16"/>
          <w:szCs w:val="16"/>
        </w:rPr>
      </w:pPr>
      <w:r w:rsidRPr="00481D9E">
        <w:rPr>
          <w:rFonts w:ascii="Times New Roman" w:eastAsia="Times New Roman" w:hAnsi="Times New Roman" w:cs="Times New Roman"/>
          <w:sz w:val="16"/>
          <w:szCs w:val="16"/>
        </w:rPr>
        <w:lastRenderedPageBreak/>
        <w:t xml:space="preserve">Now create physical volumes using the command </w:t>
      </w:r>
      <w:r w:rsidRPr="00481D9E">
        <w:rPr>
          <w:rFonts w:ascii="Times New Roman" w:eastAsia="Times New Roman" w:hAnsi="Times New Roman" w:cs="Times New Roman"/>
          <w:b/>
          <w:bCs/>
          <w:i/>
          <w:iCs/>
          <w:sz w:val="16"/>
          <w:szCs w:val="16"/>
        </w:rPr>
        <w:t>pvcreate</w:t>
      </w:r>
      <w:r w:rsidRPr="00481D9E">
        <w:rPr>
          <w:rFonts w:ascii="Times New Roman" w:eastAsia="Times New Roman" w:hAnsi="Times New Roman" w:cs="Times New Roman"/>
          <w:sz w:val="16"/>
          <w:szCs w:val="16"/>
        </w:rPr>
        <w:t>.</w:t>
      </w:r>
    </w:p>
    <w:p w:rsidR="00CD7958" w:rsidRPr="00481D9E" w:rsidRDefault="00CD7958" w:rsidP="00CD7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481D9E">
        <w:rPr>
          <w:rFonts w:ascii="Courier New" w:eastAsia="Times New Roman" w:hAnsi="Courier New" w:cs="Courier New"/>
          <w:sz w:val="16"/>
          <w:szCs w:val="16"/>
        </w:rPr>
        <w:t xml:space="preserve">[root@server ~]# </w:t>
      </w:r>
      <w:proofErr w:type="gramStart"/>
      <w:r w:rsidRPr="00481D9E">
        <w:rPr>
          <w:rFonts w:ascii="Courier New" w:eastAsia="Times New Roman" w:hAnsi="Courier New" w:cs="Courier New"/>
          <w:sz w:val="16"/>
          <w:szCs w:val="16"/>
        </w:rPr>
        <w:t>pvcreate</w:t>
      </w:r>
      <w:proofErr w:type="gramEnd"/>
      <w:r w:rsidRPr="00481D9E">
        <w:rPr>
          <w:rFonts w:ascii="Courier New" w:eastAsia="Times New Roman" w:hAnsi="Courier New" w:cs="Courier New"/>
          <w:sz w:val="16"/>
          <w:szCs w:val="16"/>
        </w:rPr>
        <w:t xml:space="preserve"> /dev/sdb1 /dev/sdb2 /dev/sdb3 </w:t>
      </w:r>
      <w:r w:rsidRPr="00481D9E">
        <w:rPr>
          <w:rFonts w:ascii="Courier New" w:eastAsia="Times New Roman" w:hAnsi="Courier New" w:cs="Courier New"/>
          <w:sz w:val="16"/>
          <w:szCs w:val="16"/>
        </w:rPr>
        <w:br/>
        <w:t>  Physical volume "/dev/sdb1" successfully created</w:t>
      </w:r>
      <w:r w:rsidRPr="00481D9E">
        <w:rPr>
          <w:rFonts w:ascii="Courier New" w:eastAsia="Times New Roman" w:hAnsi="Courier New" w:cs="Courier New"/>
          <w:sz w:val="16"/>
          <w:szCs w:val="16"/>
        </w:rPr>
        <w:br/>
        <w:t>  Physical volume "/dev/sdb2" successfully created</w:t>
      </w:r>
      <w:r w:rsidRPr="00481D9E">
        <w:rPr>
          <w:rFonts w:ascii="Courier New" w:eastAsia="Times New Roman" w:hAnsi="Courier New" w:cs="Courier New"/>
          <w:sz w:val="16"/>
          <w:szCs w:val="16"/>
        </w:rPr>
        <w:br/>
        <w:t>  Physical volume "/dev/sdb3" successfully created</w:t>
      </w:r>
    </w:p>
    <w:p w:rsidR="00CD7958" w:rsidRPr="00481D9E" w:rsidRDefault="00CD7958" w:rsidP="00CD7958">
      <w:pPr>
        <w:spacing w:after="0" w:line="240" w:lineRule="auto"/>
        <w:rPr>
          <w:rFonts w:ascii="Times New Roman" w:eastAsia="Times New Roman" w:hAnsi="Times New Roman" w:cs="Times New Roman"/>
          <w:sz w:val="16"/>
          <w:szCs w:val="16"/>
        </w:rPr>
      </w:pPr>
    </w:p>
    <w:p w:rsidR="00CD7958" w:rsidRPr="00481D9E" w:rsidRDefault="00CD7958" w:rsidP="00CD7958">
      <w:pPr>
        <w:spacing w:after="0" w:line="240" w:lineRule="auto"/>
        <w:rPr>
          <w:rFonts w:ascii="Times New Roman" w:eastAsia="Times New Roman" w:hAnsi="Times New Roman" w:cs="Times New Roman"/>
          <w:sz w:val="16"/>
          <w:szCs w:val="16"/>
        </w:rPr>
      </w:pPr>
      <w:r w:rsidRPr="00481D9E">
        <w:rPr>
          <w:rFonts w:ascii="Times New Roman" w:eastAsia="Times New Roman" w:hAnsi="Times New Roman" w:cs="Times New Roman"/>
          <w:sz w:val="16"/>
          <w:szCs w:val="16"/>
        </w:rPr>
        <w:t xml:space="preserve">Create a new volume group called </w:t>
      </w:r>
      <w:r w:rsidRPr="00481D9E">
        <w:rPr>
          <w:rFonts w:ascii="Times New Roman" w:eastAsia="Times New Roman" w:hAnsi="Times New Roman" w:cs="Times New Roman"/>
          <w:b/>
          <w:bCs/>
          <w:i/>
          <w:iCs/>
          <w:sz w:val="16"/>
          <w:szCs w:val="16"/>
        </w:rPr>
        <w:t>vg1</w:t>
      </w:r>
      <w:r w:rsidRPr="00481D9E">
        <w:rPr>
          <w:rFonts w:ascii="Times New Roman" w:eastAsia="Times New Roman" w:hAnsi="Times New Roman" w:cs="Times New Roman"/>
          <w:sz w:val="16"/>
          <w:szCs w:val="16"/>
        </w:rPr>
        <w:t xml:space="preserve"> using two physical volumes </w:t>
      </w:r>
      <w:r w:rsidRPr="00481D9E">
        <w:rPr>
          <w:rFonts w:ascii="Times New Roman" w:eastAsia="Times New Roman" w:hAnsi="Times New Roman" w:cs="Times New Roman"/>
          <w:b/>
          <w:bCs/>
          <w:i/>
          <w:iCs/>
          <w:sz w:val="16"/>
          <w:szCs w:val="16"/>
        </w:rPr>
        <w:t>/dev/sdb1</w:t>
      </w:r>
      <w:r w:rsidRPr="00481D9E">
        <w:rPr>
          <w:rFonts w:ascii="Times New Roman" w:eastAsia="Times New Roman" w:hAnsi="Times New Roman" w:cs="Times New Roman"/>
          <w:sz w:val="16"/>
          <w:szCs w:val="16"/>
        </w:rPr>
        <w:t xml:space="preserve"> and </w:t>
      </w:r>
      <w:r w:rsidRPr="00481D9E">
        <w:rPr>
          <w:rFonts w:ascii="Times New Roman" w:eastAsia="Times New Roman" w:hAnsi="Times New Roman" w:cs="Times New Roman"/>
          <w:b/>
          <w:bCs/>
          <w:i/>
          <w:iCs/>
          <w:sz w:val="16"/>
          <w:szCs w:val="16"/>
        </w:rPr>
        <w:t>/dev/sdb2</w:t>
      </w:r>
      <w:r w:rsidRPr="00481D9E">
        <w:rPr>
          <w:rFonts w:ascii="Times New Roman" w:eastAsia="Times New Roman" w:hAnsi="Times New Roman" w:cs="Times New Roman"/>
          <w:sz w:val="16"/>
          <w:szCs w:val="16"/>
        </w:rPr>
        <w:t xml:space="preserve"> using the command </w:t>
      </w:r>
      <w:r w:rsidRPr="00481D9E">
        <w:rPr>
          <w:rFonts w:ascii="Times New Roman" w:eastAsia="Times New Roman" w:hAnsi="Times New Roman" w:cs="Times New Roman"/>
          <w:b/>
          <w:bCs/>
          <w:i/>
          <w:iCs/>
          <w:sz w:val="16"/>
          <w:szCs w:val="16"/>
        </w:rPr>
        <w:t>vgcreate</w:t>
      </w:r>
      <w:r w:rsidRPr="00481D9E">
        <w:rPr>
          <w:rFonts w:ascii="Times New Roman" w:eastAsia="Times New Roman" w:hAnsi="Times New Roman" w:cs="Times New Roman"/>
          <w:sz w:val="16"/>
          <w:szCs w:val="16"/>
        </w:rPr>
        <w:t>.</w:t>
      </w:r>
    </w:p>
    <w:p w:rsidR="00CD7958" w:rsidRPr="00481D9E" w:rsidRDefault="00CD7958" w:rsidP="00CD7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481D9E">
        <w:rPr>
          <w:rFonts w:ascii="Courier New" w:eastAsia="Times New Roman" w:hAnsi="Courier New" w:cs="Courier New"/>
          <w:sz w:val="16"/>
          <w:szCs w:val="16"/>
        </w:rPr>
        <w:t xml:space="preserve">[root@server ~]# </w:t>
      </w:r>
      <w:proofErr w:type="gramStart"/>
      <w:r w:rsidRPr="00481D9E">
        <w:rPr>
          <w:rFonts w:ascii="Courier New" w:eastAsia="Times New Roman" w:hAnsi="Courier New" w:cs="Courier New"/>
          <w:sz w:val="16"/>
          <w:szCs w:val="16"/>
        </w:rPr>
        <w:t>vgcreate</w:t>
      </w:r>
      <w:proofErr w:type="gramEnd"/>
      <w:r w:rsidRPr="00481D9E">
        <w:rPr>
          <w:rFonts w:ascii="Courier New" w:eastAsia="Times New Roman" w:hAnsi="Courier New" w:cs="Courier New"/>
          <w:sz w:val="16"/>
          <w:szCs w:val="16"/>
        </w:rPr>
        <w:t xml:space="preserve"> vg1 /dev/sdb1 /dev/sdb2 </w:t>
      </w:r>
      <w:r w:rsidRPr="00481D9E">
        <w:rPr>
          <w:rFonts w:ascii="Courier New" w:eastAsia="Times New Roman" w:hAnsi="Courier New" w:cs="Courier New"/>
          <w:sz w:val="16"/>
          <w:szCs w:val="16"/>
        </w:rPr>
        <w:br/>
        <w:t>  Volume group "vg1" successfully created</w:t>
      </w:r>
    </w:p>
    <w:p w:rsidR="00CD7958" w:rsidRPr="00481D9E" w:rsidRDefault="00CD7958" w:rsidP="00CD7958">
      <w:pPr>
        <w:spacing w:after="0" w:line="240" w:lineRule="auto"/>
        <w:rPr>
          <w:rFonts w:ascii="Times New Roman" w:eastAsia="Times New Roman" w:hAnsi="Times New Roman" w:cs="Times New Roman"/>
          <w:sz w:val="16"/>
          <w:szCs w:val="16"/>
        </w:rPr>
      </w:pPr>
    </w:p>
    <w:p w:rsidR="00CD7958" w:rsidRPr="00481D9E" w:rsidRDefault="00CD7958" w:rsidP="00CD7958">
      <w:pPr>
        <w:spacing w:after="0" w:line="240" w:lineRule="auto"/>
        <w:rPr>
          <w:rFonts w:ascii="Times New Roman" w:eastAsia="Times New Roman" w:hAnsi="Times New Roman" w:cs="Times New Roman"/>
          <w:sz w:val="16"/>
          <w:szCs w:val="16"/>
        </w:rPr>
      </w:pPr>
      <w:r w:rsidRPr="00481D9E">
        <w:rPr>
          <w:rFonts w:ascii="Times New Roman" w:eastAsia="Times New Roman" w:hAnsi="Times New Roman" w:cs="Times New Roman"/>
          <w:sz w:val="16"/>
          <w:szCs w:val="16"/>
        </w:rPr>
        <w:t xml:space="preserve">To create logical </w:t>
      </w:r>
      <w:proofErr w:type="gramStart"/>
      <w:r w:rsidRPr="00481D9E">
        <w:rPr>
          <w:rFonts w:ascii="Times New Roman" w:eastAsia="Times New Roman" w:hAnsi="Times New Roman" w:cs="Times New Roman"/>
          <w:sz w:val="16"/>
          <w:szCs w:val="16"/>
        </w:rPr>
        <w:t>volume use</w:t>
      </w:r>
      <w:proofErr w:type="gramEnd"/>
      <w:r w:rsidRPr="00481D9E">
        <w:rPr>
          <w:rFonts w:ascii="Times New Roman" w:eastAsia="Times New Roman" w:hAnsi="Times New Roman" w:cs="Times New Roman"/>
          <w:sz w:val="16"/>
          <w:szCs w:val="16"/>
        </w:rPr>
        <w:t xml:space="preserve"> the command </w:t>
      </w:r>
      <w:r w:rsidRPr="00481D9E">
        <w:rPr>
          <w:rFonts w:ascii="Times New Roman" w:eastAsia="Times New Roman" w:hAnsi="Times New Roman" w:cs="Times New Roman"/>
          <w:b/>
          <w:bCs/>
          <w:i/>
          <w:iCs/>
          <w:sz w:val="16"/>
          <w:szCs w:val="16"/>
        </w:rPr>
        <w:t>lvcreate</w:t>
      </w:r>
      <w:r w:rsidRPr="00481D9E">
        <w:rPr>
          <w:rFonts w:ascii="Times New Roman" w:eastAsia="Times New Roman" w:hAnsi="Times New Roman" w:cs="Times New Roman"/>
          <w:sz w:val="16"/>
          <w:szCs w:val="16"/>
        </w:rPr>
        <w:t xml:space="preserve">. Let us create a logical volume called </w:t>
      </w:r>
      <w:r w:rsidRPr="00481D9E">
        <w:rPr>
          <w:rFonts w:ascii="Times New Roman" w:eastAsia="Times New Roman" w:hAnsi="Times New Roman" w:cs="Times New Roman"/>
          <w:b/>
          <w:bCs/>
          <w:i/>
          <w:iCs/>
          <w:sz w:val="16"/>
          <w:szCs w:val="16"/>
        </w:rPr>
        <w:t>lv1</w:t>
      </w:r>
      <w:r w:rsidRPr="00481D9E">
        <w:rPr>
          <w:rFonts w:ascii="Times New Roman" w:eastAsia="Times New Roman" w:hAnsi="Times New Roman" w:cs="Times New Roman"/>
          <w:sz w:val="16"/>
          <w:szCs w:val="16"/>
        </w:rPr>
        <w:t xml:space="preserve"> with size </w:t>
      </w:r>
      <w:r w:rsidRPr="00481D9E">
        <w:rPr>
          <w:rFonts w:ascii="Times New Roman" w:eastAsia="Times New Roman" w:hAnsi="Times New Roman" w:cs="Times New Roman"/>
          <w:b/>
          <w:bCs/>
          <w:i/>
          <w:iCs/>
          <w:sz w:val="16"/>
          <w:szCs w:val="16"/>
        </w:rPr>
        <w:t>200MB</w:t>
      </w:r>
      <w:r w:rsidRPr="00481D9E">
        <w:rPr>
          <w:rFonts w:ascii="Times New Roman" w:eastAsia="Times New Roman" w:hAnsi="Times New Roman" w:cs="Times New Roman"/>
          <w:sz w:val="16"/>
          <w:szCs w:val="16"/>
        </w:rPr>
        <w:t>.</w:t>
      </w:r>
    </w:p>
    <w:p w:rsidR="00CD7958" w:rsidRPr="00481D9E" w:rsidRDefault="00CD7958" w:rsidP="00CD7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481D9E">
        <w:rPr>
          <w:rFonts w:ascii="Courier New" w:eastAsia="Times New Roman" w:hAnsi="Courier New" w:cs="Courier New"/>
          <w:sz w:val="16"/>
          <w:szCs w:val="16"/>
        </w:rPr>
        <w:t xml:space="preserve">[root@server ~]# </w:t>
      </w:r>
      <w:proofErr w:type="gramStart"/>
      <w:r w:rsidRPr="00481D9E">
        <w:rPr>
          <w:rFonts w:ascii="Courier New" w:eastAsia="Times New Roman" w:hAnsi="Courier New" w:cs="Courier New"/>
          <w:sz w:val="16"/>
          <w:szCs w:val="16"/>
        </w:rPr>
        <w:t>lvcreate</w:t>
      </w:r>
      <w:proofErr w:type="gramEnd"/>
      <w:r w:rsidRPr="00481D9E">
        <w:rPr>
          <w:rFonts w:ascii="Courier New" w:eastAsia="Times New Roman" w:hAnsi="Courier New" w:cs="Courier New"/>
          <w:sz w:val="16"/>
          <w:szCs w:val="16"/>
        </w:rPr>
        <w:t xml:space="preserve"> -L 200M vg1 -n lv1</w:t>
      </w:r>
      <w:r w:rsidRPr="00481D9E">
        <w:rPr>
          <w:rFonts w:ascii="Courier New" w:eastAsia="Times New Roman" w:hAnsi="Courier New" w:cs="Courier New"/>
          <w:sz w:val="16"/>
          <w:szCs w:val="16"/>
        </w:rPr>
        <w:br/>
        <w:t>  Logical volume "lv1" created</w:t>
      </w:r>
    </w:p>
    <w:p w:rsidR="00CD7958" w:rsidRPr="00481D9E" w:rsidRDefault="00CD7958" w:rsidP="00CD7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CD7958" w:rsidRPr="00481D9E" w:rsidRDefault="00CD7958" w:rsidP="00CD7958">
      <w:pPr>
        <w:pStyle w:val="Heading3"/>
        <w:rPr>
          <w:sz w:val="16"/>
          <w:szCs w:val="16"/>
        </w:rPr>
      </w:pPr>
      <w:r w:rsidRPr="00481D9E">
        <w:rPr>
          <w:sz w:val="16"/>
          <w:szCs w:val="16"/>
        </w:rPr>
        <w:t>Format and Mount the logical volume</w:t>
      </w:r>
    </w:p>
    <w:p w:rsidR="00CD7958" w:rsidRPr="00481D9E" w:rsidRDefault="00CD7958" w:rsidP="00CD7958">
      <w:pPr>
        <w:rPr>
          <w:sz w:val="16"/>
          <w:szCs w:val="16"/>
        </w:rPr>
      </w:pPr>
      <w:r w:rsidRPr="00481D9E">
        <w:rPr>
          <w:sz w:val="16"/>
          <w:szCs w:val="16"/>
        </w:rPr>
        <w:t xml:space="preserve">Now format the newly created logical volume and mount it in the </w:t>
      </w:r>
      <w:r w:rsidRPr="00481D9E">
        <w:rPr>
          <w:b/>
          <w:bCs/>
          <w:i/>
          <w:iCs/>
          <w:sz w:val="16"/>
          <w:szCs w:val="16"/>
        </w:rPr>
        <w:t>/mnt</w:t>
      </w:r>
      <w:r w:rsidRPr="00481D9E">
        <w:rPr>
          <w:sz w:val="16"/>
          <w:szCs w:val="16"/>
        </w:rPr>
        <w:t xml:space="preserve"> directory or wherever you want.   [root@server ~]# mkfs.ext4 /dev/vg1/lv1 </w:t>
      </w:r>
    </w:p>
    <w:p w:rsidR="00CD7958" w:rsidRPr="00481D9E" w:rsidRDefault="00CD7958" w:rsidP="00CD7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CD7958" w:rsidRPr="00481D9E" w:rsidRDefault="00CD7958" w:rsidP="00CD7958">
      <w:pPr>
        <w:spacing w:after="0" w:line="240" w:lineRule="auto"/>
        <w:rPr>
          <w:rFonts w:ascii="Times New Roman" w:eastAsia="Times New Roman" w:hAnsi="Times New Roman" w:cs="Times New Roman"/>
          <w:sz w:val="16"/>
          <w:szCs w:val="16"/>
        </w:rPr>
      </w:pPr>
      <w:r w:rsidRPr="00481D9E">
        <w:rPr>
          <w:rFonts w:ascii="Times New Roman" w:eastAsia="Times New Roman" w:hAnsi="Times New Roman" w:cs="Times New Roman"/>
          <w:sz w:val="16"/>
          <w:szCs w:val="16"/>
        </w:rPr>
        <w:t xml:space="preserve">And mount the logical volume in the </w:t>
      </w:r>
      <w:r w:rsidRPr="00481D9E">
        <w:rPr>
          <w:rFonts w:ascii="Times New Roman" w:eastAsia="Times New Roman" w:hAnsi="Times New Roman" w:cs="Times New Roman"/>
          <w:b/>
          <w:bCs/>
          <w:i/>
          <w:iCs/>
          <w:sz w:val="16"/>
          <w:szCs w:val="16"/>
        </w:rPr>
        <w:t>/mnt</w:t>
      </w:r>
      <w:r w:rsidRPr="00481D9E">
        <w:rPr>
          <w:rFonts w:ascii="Times New Roman" w:eastAsia="Times New Roman" w:hAnsi="Times New Roman" w:cs="Times New Roman"/>
          <w:sz w:val="16"/>
          <w:szCs w:val="16"/>
        </w:rPr>
        <w:t xml:space="preserve"> mount point.</w:t>
      </w:r>
    </w:p>
    <w:p w:rsidR="00CD7958" w:rsidRPr="00481D9E" w:rsidRDefault="00CD7958" w:rsidP="00CD7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481D9E">
        <w:rPr>
          <w:rFonts w:ascii="Courier New" w:eastAsia="Times New Roman" w:hAnsi="Courier New" w:cs="Courier New"/>
          <w:sz w:val="16"/>
          <w:szCs w:val="16"/>
        </w:rPr>
        <w:t xml:space="preserve">[root@server ~]# </w:t>
      </w:r>
      <w:proofErr w:type="gramStart"/>
      <w:r w:rsidRPr="00481D9E">
        <w:rPr>
          <w:rFonts w:ascii="Courier New" w:eastAsia="Times New Roman" w:hAnsi="Courier New" w:cs="Courier New"/>
          <w:sz w:val="16"/>
          <w:szCs w:val="16"/>
        </w:rPr>
        <w:t>mount</w:t>
      </w:r>
      <w:proofErr w:type="gramEnd"/>
      <w:r w:rsidRPr="00481D9E">
        <w:rPr>
          <w:rFonts w:ascii="Courier New" w:eastAsia="Times New Roman" w:hAnsi="Courier New" w:cs="Courier New"/>
          <w:sz w:val="16"/>
          <w:szCs w:val="16"/>
        </w:rPr>
        <w:t xml:space="preserve"> /dev/vg1/lv1 /mnt/</w:t>
      </w:r>
    </w:p>
    <w:p w:rsidR="00CD7958" w:rsidRPr="00481D9E" w:rsidRDefault="00CD7958">
      <w:pPr>
        <w:rPr>
          <w:sz w:val="16"/>
          <w:szCs w:val="16"/>
        </w:rPr>
      </w:pPr>
    </w:p>
    <w:p w:rsidR="00CD7958" w:rsidRPr="00481D9E" w:rsidRDefault="00CD7958" w:rsidP="00CD7958">
      <w:pPr>
        <w:pStyle w:val="Heading3"/>
        <w:rPr>
          <w:sz w:val="16"/>
          <w:szCs w:val="16"/>
        </w:rPr>
      </w:pPr>
      <w:r w:rsidRPr="00481D9E">
        <w:rPr>
          <w:sz w:val="16"/>
          <w:szCs w:val="16"/>
        </w:rPr>
        <w:t>Extend Volume Group Size</w:t>
      </w:r>
    </w:p>
    <w:p w:rsidR="00CD7958" w:rsidRPr="00481D9E" w:rsidRDefault="00CD7958" w:rsidP="00CD7958">
      <w:pPr>
        <w:rPr>
          <w:sz w:val="16"/>
          <w:szCs w:val="16"/>
        </w:rPr>
      </w:pPr>
      <w:r w:rsidRPr="00481D9E">
        <w:rPr>
          <w:sz w:val="16"/>
          <w:szCs w:val="16"/>
        </w:rPr>
        <w:t xml:space="preserve">If you’re running out of the space in the logical volume, you can extend the size of it easily if your physical disk contains free space or with additional physical </w:t>
      </w:r>
      <w:proofErr w:type="gramStart"/>
      <w:r w:rsidRPr="00481D9E">
        <w:rPr>
          <w:sz w:val="16"/>
          <w:szCs w:val="16"/>
        </w:rPr>
        <w:t>disk(</w:t>
      </w:r>
      <w:proofErr w:type="gramEnd"/>
      <w:r w:rsidRPr="00481D9E">
        <w:rPr>
          <w:sz w:val="16"/>
          <w:szCs w:val="16"/>
        </w:rPr>
        <w:t>Hard disk).</w:t>
      </w:r>
    </w:p>
    <w:p w:rsidR="00CD7958" w:rsidRPr="00481D9E" w:rsidRDefault="00CD7958" w:rsidP="00CD7958">
      <w:pPr>
        <w:rPr>
          <w:sz w:val="16"/>
          <w:szCs w:val="16"/>
        </w:rPr>
      </w:pPr>
      <w:r w:rsidRPr="00481D9E">
        <w:rPr>
          <w:sz w:val="16"/>
          <w:szCs w:val="16"/>
        </w:rPr>
        <w:t xml:space="preserve">Say for example let us extend the volume group </w:t>
      </w:r>
      <w:r w:rsidRPr="00481D9E">
        <w:rPr>
          <w:b/>
          <w:bCs/>
          <w:i/>
          <w:iCs/>
          <w:sz w:val="16"/>
          <w:szCs w:val="16"/>
        </w:rPr>
        <w:t>vg1</w:t>
      </w:r>
      <w:r w:rsidRPr="00481D9E">
        <w:rPr>
          <w:sz w:val="16"/>
          <w:szCs w:val="16"/>
        </w:rPr>
        <w:t xml:space="preserve"> using the physical volume </w:t>
      </w:r>
      <w:r w:rsidRPr="00481D9E">
        <w:rPr>
          <w:b/>
          <w:bCs/>
          <w:i/>
          <w:iCs/>
          <w:sz w:val="16"/>
          <w:szCs w:val="16"/>
        </w:rPr>
        <w:t>/dev/sdb3</w:t>
      </w:r>
      <w:r w:rsidRPr="00481D9E">
        <w:rPr>
          <w:sz w:val="16"/>
          <w:szCs w:val="16"/>
        </w:rPr>
        <w:t xml:space="preserve">. And let us add additonal </w:t>
      </w:r>
      <w:r w:rsidRPr="00481D9E">
        <w:rPr>
          <w:b/>
          <w:bCs/>
          <w:i/>
          <w:iCs/>
          <w:sz w:val="16"/>
          <w:szCs w:val="16"/>
        </w:rPr>
        <w:t>100MB</w:t>
      </w:r>
      <w:r w:rsidRPr="00481D9E">
        <w:rPr>
          <w:sz w:val="16"/>
          <w:szCs w:val="16"/>
        </w:rPr>
        <w:t xml:space="preserve"> to logical volume </w:t>
      </w:r>
      <w:r w:rsidRPr="00481D9E">
        <w:rPr>
          <w:b/>
          <w:bCs/>
          <w:i/>
          <w:iCs/>
          <w:sz w:val="16"/>
          <w:szCs w:val="16"/>
        </w:rPr>
        <w:t>lv1</w:t>
      </w:r>
      <w:r w:rsidRPr="00481D9E">
        <w:rPr>
          <w:sz w:val="16"/>
          <w:szCs w:val="16"/>
        </w:rPr>
        <w:t>.</w:t>
      </w:r>
    </w:p>
    <w:p w:rsidR="00CD7958" w:rsidRPr="00481D9E" w:rsidRDefault="00CD7958" w:rsidP="00CD7958">
      <w:pPr>
        <w:pStyle w:val="HTMLPreformatted"/>
        <w:rPr>
          <w:sz w:val="16"/>
          <w:szCs w:val="16"/>
        </w:rPr>
      </w:pPr>
      <w:r w:rsidRPr="00481D9E">
        <w:rPr>
          <w:sz w:val="16"/>
          <w:szCs w:val="16"/>
        </w:rPr>
        <w:t xml:space="preserve">[root@server mnt]# </w:t>
      </w:r>
      <w:proofErr w:type="gramStart"/>
      <w:r w:rsidRPr="00481D9E">
        <w:rPr>
          <w:sz w:val="16"/>
          <w:szCs w:val="16"/>
        </w:rPr>
        <w:t>vgextend</w:t>
      </w:r>
      <w:proofErr w:type="gramEnd"/>
      <w:r w:rsidRPr="00481D9E">
        <w:rPr>
          <w:sz w:val="16"/>
          <w:szCs w:val="16"/>
        </w:rPr>
        <w:t xml:space="preserve"> vg1 /dev/sdb3 </w:t>
      </w:r>
      <w:r w:rsidRPr="00481D9E">
        <w:rPr>
          <w:sz w:val="16"/>
          <w:szCs w:val="16"/>
        </w:rPr>
        <w:br/>
        <w:t>  Volume group "vg1" successfully extended</w:t>
      </w:r>
    </w:p>
    <w:p w:rsidR="00CD7958" w:rsidRPr="00481D9E" w:rsidRDefault="00CD7958" w:rsidP="00CD7958">
      <w:pPr>
        <w:rPr>
          <w:sz w:val="16"/>
          <w:szCs w:val="16"/>
        </w:rPr>
      </w:pPr>
      <w:r w:rsidRPr="00481D9E">
        <w:rPr>
          <w:sz w:val="16"/>
          <w:szCs w:val="16"/>
        </w:rPr>
        <w:t xml:space="preserve">Then resize the logical vloume </w:t>
      </w:r>
      <w:r w:rsidRPr="00481D9E">
        <w:rPr>
          <w:b/>
          <w:bCs/>
          <w:i/>
          <w:iCs/>
          <w:sz w:val="16"/>
          <w:szCs w:val="16"/>
        </w:rPr>
        <w:t>lv1</w:t>
      </w:r>
      <w:r w:rsidRPr="00481D9E">
        <w:rPr>
          <w:sz w:val="16"/>
          <w:szCs w:val="16"/>
        </w:rPr>
        <w:t>.</w:t>
      </w:r>
    </w:p>
    <w:p w:rsidR="00CD7958" w:rsidRPr="00481D9E" w:rsidRDefault="00CD7958" w:rsidP="00CD7958">
      <w:pPr>
        <w:pStyle w:val="HTMLPreformatted"/>
        <w:rPr>
          <w:sz w:val="16"/>
          <w:szCs w:val="16"/>
        </w:rPr>
      </w:pPr>
      <w:r w:rsidRPr="00481D9E">
        <w:rPr>
          <w:sz w:val="16"/>
          <w:szCs w:val="16"/>
        </w:rPr>
        <w:t xml:space="preserve">[root@server mnt]# </w:t>
      </w:r>
      <w:proofErr w:type="gramStart"/>
      <w:r w:rsidRPr="00481D9E">
        <w:rPr>
          <w:sz w:val="16"/>
          <w:szCs w:val="16"/>
        </w:rPr>
        <w:t>lvresize</w:t>
      </w:r>
      <w:proofErr w:type="gramEnd"/>
      <w:r w:rsidRPr="00481D9E">
        <w:rPr>
          <w:sz w:val="16"/>
          <w:szCs w:val="16"/>
        </w:rPr>
        <w:t xml:space="preserve"> -L +100M /dev/vg1/lv1 </w:t>
      </w:r>
      <w:r w:rsidRPr="00481D9E">
        <w:rPr>
          <w:sz w:val="16"/>
          <w:szCs w:val="16"/>
        </w:rPr>
        <w:br/>
        <w:t>  Extending logical volume lv1 to 300.00 MiB</w:t>
      </w:r>
      <w:r w:rsidRPr="00481D9E">
        <w:rPr>
          <w:sz w:val="16"/>
          <w:szCs w:val="16"/>
        </w:rPr>
        <w:br/>
        <w:t>  Logical volume lv1 successfully resized</w:t>
      </w:r>
    </w:p>
    <w:p w:rsidR="00CD7958" w:rsidRPr="00481D9E" w:rsidRDefault="00CD7958" w:rsidP="00CD7958">
      <w:pPr>
        <w:rPr>
          <w:sz w:val="16"/>
          <w:szCs w:val="16"/>
        </w:rPr>
      </w:pPr>
      <w:r w:rsidRPr="00481D9E">
        <w:rPr>
          <w:sz w:val="16"/>
          <w:szCs w:val="16"/>
        </w:rPr>
        <w:t xml:space="preserve">Resize the filesystem of logical volume </w:t>
      </w:r>
      <w:r w:rsidRPr="00481D9E">
        <w:rPr>
          <w:b/>
          <w:bCs/>
          <w:i/>
          <w:iCs/>
          <w:sz w:val="16"/>
          <w:szCs w:val="16"/>
        </w:rPr>
        <w:t>lv1</w:t>
      </w:r>
      <w:r w:rsidRPr="00481D9E">
        <w:rPr>
          <w:sz w:val="16"/>
          <w:szCs w:val="16"/>
        </w:rPr>
        <w:t>.</w:t>
      </w:r>
    </w:p>
    <w:p w:rsidR="00CD7958" w:rsidRPr="00481D9E" w:rsidRDefault="00CD7958" w:rsidP="00CD7958">
      <w:pPr>
        <w:pStyle w:val="HTMLPreformatted"/>
        <w:rPr>
          <w:sz w:val="16"/>
          <w:szCs w:val="16"/>
        </w:rPr>
      </w:pPr>
      <w:r w:rsidRPr="00481D9E">
        <w:rPr>
          <w:sz w:val="16"/>
          <w:szCs w:val="16"/>
        </w:rPr>
        <w:t>[root@server mnt]# resize2fs /dev/vg1/lv1 </w:t>
      </w:r>
      <w:r w:rsidRPr="00481D9E">
        <w:rPr>
          <w:sz w:val="16"/>
          <w:szCs w:val="16"/>
        </w:rPr>
        <w:br/>
        <w:t>resize2fs 1.41.12 (17-May-2010</w:t>
      </w:r>
      <w:proofErr w:type="gramStart"/>
      <w:r w:rsidRPr="00481D9E">
        <w:rPr>
          <w:sz w:val="16"/>
          <w:szCs w:val="16"/>
        </w:rPr>
        <w:t>)</w:t>
      </w:r>
      <w:proofErr w:type="gramEnd"/>
      <w:r w:rsidRPr="00481D9E">
        <w:rPr>
          <w:sz w:val="16"/>
          <w:szCs w:val="16"/>
        </w:rPr>
        <w:br/>
        <w:t>Filesystem at /dev/vg1/lv1 is mounted on /mnt; on-line resizing required</w:t>
      </w:r>
      <w:r w:rsidRPr="00481D9E">
        <w:rPr>
          <w:sz w:val="16"/>
          <w:szCs w:val="16"/>
        </w:rPr>
        <w:br/>
        <w:t>old desc_blocks = 1, new_desc_blocks = 2</w:t>
      </w:r>
      <w:r w:rsidRPr="00481D9E">
        <w:rPr>
          <w:sz w:val="16"/>
          <w:szCs w:val="16"/>
        </w:rPr>
        <w:br/>
        <w:t>Performing an on-line resize of /dev/vg1/lv1 to 307200 (1k) blocks.</w:t>
      </w:r>
      <w:r w:rsidRPr="00481D9E">
        <w:rPr>
          <w:sz w:val="16"/>
          <w:szCs w:val="16"/>
        </w:rPr>
        <w:br/>
        <w:t>The filesystem on /dev/vg1/lv1 is now 307200 blocks long.</w:t>
      </w:r>
    </w:p>
    <w:p w:rsidR="00CD7958" w:rsidRPr="00481D9E" w:rsidRDefault="00CD7958" w:rsidP="00CD7958">
      <w:pPr>
        <w:rPr>
          <w:sz w:val="16"/>
          <w:szCs w:val="16"/>
        </w:rPr>
      </w:pPr>
      <w:r w:rsidRPr="00481D9E">
        <w:rPr>
          <w:sz w:val="16"/>
          <w:szCs w:val="16"/>
        </w:rPr>
        <w:t xml:space="preserve">Now verify the new size of the logical volume </w:t>
      </w:r>
      <w:r w:rsidRPr="00481D9E">
        <w:rPr>
          <w:b/>
          <w:bCs/>
          <w:i/>
          <w:iCs/>
          <w:sz w:val="16"/>
          <w:szCs w:val="16"/>
        </w:rPr>
        <w:t>lv1</w:t>
      </w:r>
      <w:r w:rsidRPr="00481D9E">
        <w:rPr>
          <w:sz w:val="16"/>
          <w:szCs w:val="16"/>
        </w:rPr>
        <w:t>.</w:t>
      </w:r>
    </w:p>
    <w:p w:rsidR="00CD7958" w:rsidRPr="00481D9E" w:rsidRDefault="00CD7958" w:rsidP="00CD7958">
      <w:pPr>
        <w:pStyle w:val="HTMLPreformatted"/>
        <w:rPr>
          <w:sz w:val="16"/>
          <w:szCs w:val="16"/>
        </w:rPr>
      </w:pPr>
      <w:r w:rsidRPr="00481D9E">
        <w:rPr>
          <w:sz w:val="16"/>
          <w:szCs w:val="16"/>
        </w:rPr>
        <w:t>[root@server mnt]# lvdisplay /dev/vg1/lv1 </w:t>
      </w:r>
      <w:r w:rsidRPr="00481D9E">
        <w:rPr>
          <w:sz w:val="16"/>
          <w:szCs w:val="16"/>
        </w:rPr>
        <w:br/>
        <w:t>  --- Logical volume ---</w:t>
      </w:r>
      <w:r w:rsidRPr="00481D9E">
        <w:rPr>
          <w:sz w:val="16"/>
          <w:szCs w:val="16"/>
        </w:rPr>
        <w:br/>
        <w:t>  LV Name                /dev/vg1/lv1</w:t>
      </w:r>
      <w:r w:rsidRPr="00481D9E">
        <w:rPr>
          <w:sz w:val="16"/>
          <w:szCs w:val="16"/>
        </w:rPr>
        <w:br/>
        <w:t>  VG Name                vg1</w:t>
      </w:r>
      <w:r w:rsidRPr="00481D9E">
        <w:rPr>
          <w:sz w:val="16"/>
          <w:szCs w:val="16"/>
        </w:rPr>
        <w:br/>
        <w:t>  LV UUID                dgLZ79-JZdn-NUSF-fUS1-YVFk-36qs-iuafhE</w:t>
      </w:r>
      <w:r w:rsidRPr="00481D9E">
        <w:rPr>
          <w:sz w:val="16"/>
          <w:szCs w:val="16"/>
        </w:rPr>
        <w:br/>
        <w:t>  LV Write Access        read/write</w:t>
      </w:r>
      <w:r w:rsidRPr="00481D9E">
        <w:rPr>
          <w:sz w:val="16"/>
          <w:szCs w:val="16"/>
        </w:rPr>
        <w:br/>
        <w:t>  LV Status              available</w:t>
      </w:r>
      <w:r w:rsidRPr="00481D9E">
        <w:rPr>
          <w:sz w:val="16"/>
          <w:szCs w:val="16"/>
        </w:rPr>
        <w:br/>
        <w:t>  # open                 1</w:t>
      </w:r>
      <w:r w:rsidRPr="00481D9E">
        <w:rPr>
          <w:sz w:val="16"/>
          <w:szCs w:val="16"/>
        </w:rPr>
        <w:br/>
        <w:t>  LV Size                300.00 MiB</w:t>
      </w:r>
      <w:r w:rsidRPr="00481D9E">
        <w:rPr>
          <w:sz w:val="16"/>
          <w:szCs w:val="16"/>
        </w:rPr>
        <w:br/>
        <w:t>  Current LE             75</w:t>
      </w:r>
      <w:r w:rsidRPr="00481D9E">
        <w:rPr>
          <w:sz w:val="16"/>
          <w:szCs w:val="16"/>
        </w:rPr>
        <w:br/>
        <w:t>  Segments               3</w:t>
      </w:r>
      <w:r w:rsidRPr="00481D9E">
        <w:rPr>
          <w:sz w:val="16"/>
          <w:szCs w:val="16"/>
        </w:rPr>
        <w:br/>
        <w:t>  Allocation             inherit</w:t>
      </w:r>
      <w:r w:rsidRPr="00481D9E">
        <w:rPr>
          <w:sz w:val="16"/>
          <w:szCs w:val="16"/>
        </w:rPr>
        <w:br/>
        <w:t>  Read ahead sectors     auto</w:t>
      </w:r>
      <w:r w:rsidRPr="00481D9E">
        <w:rPr>
          <w:sz w:val="16"/>
          <w:szCs w:val="16"/>
        </w:rPr>
        <w:br/>
        <w:t>  - currently set to     256</w:t>
      </w:r>
      <w:r w:rsidRPr="00481D9E">
        <w:rPr>
          <w:sz w:val="16"/>
          <w:szCs w:val="16"/>
        </w:rPr>
        <w:br/>
        <w:t>  Block device           253:0</w:t>
      </w:r>
    </w:p>
    <w:p w:rsidR="00CD7958" w:rsidRPr="00481D9E" w:rsidRDefault="00CD7958" w:rsidP="00CD7958">
      <w:pPr>
        <w:rPr>
          <w:sz w:val="16"/>
          <w:szCs w:val="16"/>
        </w:rPr>
      </w:pPr>
      <w:r w:rsidRPr="00481D9E">
        <w:rPr>
          <w:sz w:val="16"/>
          <w:szCs w:val="16"/>
        </w:rPr>
        <w:t xml:space="preserve">It’s done. Now the size of the logical volume </w:t>
      </w:r>
      <w:r w:rsidRPr="00481D9E">
        <w:rPr>
          <w:b/>
          <w:bCs/>
          <w:i/>
          <w:iCs/>
          <w:sz w:val="16"/>
          <w:szCs w:val="16"/>
        </w:rPr>
        <w:t>lv1</w:t>
      </w:r>
      <w:r w:rsidRPr="00481D9E">
        <w:rPr>
          <w:sz w:val="16"/>
          <w:szCs w:val="16"/>
        </w:rPr>
        <w:t xml:space="preserve"> is extended by </w:t>
      </w:r>
      <w:r w:rsidRPr="00481D9E">
        <w:rPr>
          <w:b/>
          <w:bCs/>
          <w:i/>
          <w:iCs/>
          <w:sz w:val="16"/>
          <w:szCs w:val="16"/>
        </w:rPr>
        <w:t>100MB</w:t>
      </w:r>
      <w:r w:rsidRPr="00481D9E">
        <w:rPr>
          <w:sz w:val="16"/>
          <w:szCs w:val="16"/>
        </w:rPr>
        <w:t>.</w:t>
      </w:r>
    </w:p>
    <w:p w:rsidR="00CD7958" w:rsidRPr="00481D9E" w:rsidRDefault="00CD7958" w:rsidP="00CD7958">
      <w:pPr>
        <w:pStyle w:val="Heading3"/>
        <w:rPr>
          <w:sz w:val="16"/>
          <w:szCs w:val="16"/>
        </w:rPr>
      </w:pPr>
      <w:r w:rsidRPr="00481D9E">
        <w:rPr>
          <w:sz w:val="16"/>
          <w:szCs w:val="16"/>
        </w:rPr>
        <w:t>Remove Logical Volume</w:t>
      </w:r>
    </w:p>
    <w:p w:rsidR="00CD7958" w:rsidRPr="00481D9E" w:rsidRDefault="00CD7958" w:rsidP="00CD7958">
      <w:pPr>
        <w:rPr>
          <w:sz w:val="16"/>
          <w:szCs w:val="16"/>
        </w:rPr>
      </w:pPr>
      <w:r w:rsidRPr="00481D9E">
        <w:rPr>
          <w:sz w:val="16"/>
          <w:szCs w:val="16"/>
        </w:rPr>
        <w:t xml:space="preserve">Come out of the </w:t>
      </w:r>
      <w:r w:rsidRPr="00481D9E">
        <w:rPr>
          <w:b/>
          <w:bCs/>
          <w:i/>
          <w:iCs/>
          <w:sz w:val="16"/>
          <w:szCs w:val="16"/>
        </w:rPr>
        <w:t>/mnt</w:t>
      </w:r>
      <w:r w:rsidRPr="00481D9E">
        <w:rPr>
          <w:sz w:val="16"/>
          <w:szCs w:val="16"/>
        </w:rPr>
        <w:t xml:space="preserve"> mount point, unmount the logical volume </w:t>
      </w:r>
      <w:r w:rsidRPr="00481D9E">
        <w:rPr>
          <w:b/>
          <w:bCs/>
          <w:i/>
          <w:iCs/>
          <w:sz w:val="16"/>
          <w:szCs w:val="16"/>
        </w:rPr>
        <w:t>lv1</w:t>
      </w:r>
      <w:r w:rsidRPr="00481D9E">
        <w:rPr>
          <w:sz w:val="16"/>
          <w:szCs w:val="16"/>
        </w:rPr>
        <w:t xml:space="preserve"> and remove it using command </w:t>
      </w:r>
      <w:r w:rsidRPr="00481D9E">
        <w:rPr>
          <w:b/>
          <w:bCs/>
          <w:i/>
          <w:iCs/>
          <w:sz w:val="16"/>
          <w:szCs w:val="16"/>
        </w:rPr>
        <w:t>lvremove</w:t>
      </w:r>
      <w:r w:rsidRPr="00481D9E">
        <w:rPr>
          <w:sz w:val="16"/>
          <w:szCs w:val="16"/>
        </w:rPr>
        <w:t>.</w:t>
      </w:r>
    </w:p>
    <w:p w:rsidR="00CD7958" w:rsidRPr="00481D9E" w:rsidRDefault="00CD7958" w:rsidP="00CD7958">
      <w:pPr>
        <w:pStyle w:val="HTMLPreformatted"/>
        <w:rPr>
          <w:sz w:val="16"/>
          <w:szCs w:val="16"/>
        </w:rPr>
      </w:pPr>
      <w:r w:rsidRPr="00481D9E">
        <w:rPr>
          <w:sz w:val="16"/>
          <w:szCs w:val="16"/>
        </w:rPr>
        <w:t xml:space="preserve">[root@server mnt]# </w:t>
      </w:r>
      <w:proofErr w:type="gramStart"/>
      <w:r w:rsidRPr="00481D9E">
        <w:rPr>
          <w:sz w:val="16"/>
          <w:szCs w:val="16"/>
        </w:rPr>
        <w:t>cd ..</w:t>
      </w:r>
      <w:proofErr w:type="gramEnd"/>
      <w:r w:rsidRPr="00481D9E">
        <w:rPr>
          <w:sz w:val="16"/>
          <w:szCs w:val="16"/>
        </w:rPr>
        <w:br/>
        <w:t xml:space="preserve">[root@server /]# </w:t>
      </w:r>
      <w:proofErr w:type="gramStart"/>
      <w:r w:rsidRPr="00481D9E">
        <w:rPr>
          <w:sz w:val="16"/>
          <w:szCs w:val="16"/>
        </w:rPr>
        <w:t>umount</w:t>
      </w:r>
      <w:proofErr w:type="gramEnd"/>
      <w:r w:rsidRPr="00481D9E">
        <w:rPr>
          <w:sz w:val="16"/>
          <w:szCs w:val="16"/>
        </w:rPr>
        <w:t xml:space="preserve"> /mnt/</w:t>
      </w:r>
      <w:r w:rsidRPr="00481D9E">
        <w:rPr>
          <w:sz w:val="16"/>
          <w:szCs w:val="16"/>
        </w:rPr>
        <w:br/>
        <w:t>[root@server /]# lvremove /dev/vg1/lv1 </w:t>
      </w:r>
      <w:r w:rsidRPr="00481D9E">
        <w:rPr>
          <w:sz w:val="16"/>
          <w:szCs w:val="16"/>
        </w:rPr>
        <w:br/>
      </w:r>
      <w:r w:rsidRPr="00481D9E">
        <w:rPr>
          <w:sz w:val="16"/>
          <w:szCs w:val="16"/>
        </w:rPr>
        <w:lastRenderedPageBreak/>
        <w:t>Do you really want to remove active logical volume lv1? [y/n]: y</w:t>
      </w:r>
      <w:r w:rsidRPr="00481D9E">
        <w:rPr>
          <w:sz w:val="16"/>
          <w:szCs w:val="16"/>
        </w:rPr>
        <w:br/>
        <w:t>  Logical volume "lv1" successfully removed</w:t>
      </w:r>
    </w:p>
    <w:p w:rsidR="00CD7958" w:rsidRPr="00481D9E" w:rsidRDefault="00CD7958" w:rsidP="00CD7958">
      <w:pPr>
        <w:pStyle w:val="Heading3"/>
        <w:rPr>
          <w:sz w:val="16"/>
          <w:szCs w:val="16"/>
        </w:rPr>
      </w:pPr>
      <w:r w:rsidRPr="00481D9E">
        <w:rPr>
          <w:sz w:val="16"/>
          <w:szCs w:val="16"/>
        </w:rPr>
        <w:t>Remove Volume Group</w:t>
      </w:r>
    </w:p>
    <w:p w:rsidR="00CD7958" w:rsidRPr="00481D9E" w:rsidRDefault="00CD7958" w:rsidP="00CD7958">
      <w:pPr>
        <w:pStyle w:val="HTMLPreformatted"/>
        <w:rPr>
          <w:sz w:val="16"/>
          <w:szCs w:val="16"/>
        </w:rPr>
      </w:pPr>
      <w:r w:rsidRPr="00481D9E">
        <w:rPr>
          <w:sz w:val="16"/>
          <w:szCs w:val="16"/>
        </w:rPr>
        <w:t xml:space="preserve">[root@server /]# </w:t>
      </w:r>
      <w:proofErr w:type="gramStart"/>
      <w:r w:rsidRPr="00481D9E">
        <w:rPr>
          <w:sz w:val="16"/>
          <w:szCs w:val="16"/>
        </w:rPr>
        <w:t>vgremove</w:t>
      </w:r>
      <w:proofErr w:type="gramEnd"/>
      <w:r w:rsidRPr="00481D9E">
        <w:rPr>
          <w:sz w:val="16"/>
          <w:szCs w:val="16"/>
        </w:rPr>
        <w:t xml:space="preserve"> /dev/vg1</w:t>
      </w:r>
      <w:r w:rsidRPr="00481D9E">
        <w:rPr>
          <w:sz w:val="16"/>
          <w:szCs w:val="16"/>
        </w:rPr>
        <w:br/>
        <w:t>  Volume group "vg1" successfully removed</w:t>
      </w:r>
    </w:p>
    <w:p w:rsidR="00CD7958" w:rsidRPr="00481D9E" w:rsidRDefault="00CD7958" w:rsidP="00CD7958">
      <w:pPr>
        <w:pStyle w:val="Heading3"/>
        <w:rPr>
          <w:sz w:val="16"/>
          <w:szCs w:val="16"/>
        </w:rPr>
      </w:pPr>
      <w:r w:rsidRPr="00481D9E">
        <w:rPr>
          <w:sz w:val="16"/>
          <w:szCs w:val="16"/>
        </w:rPr>
        <w:t>Remove Physical Volume</w:t>
      </w:r>
    </w:p>
    <w:p w:rsidR="00CD7958" w:rsidRPr="00481D9E" w:rsidRDefault="00CD7958" w:rsidP="00CD7958">
      <w:pPr>
        <w:pStyle w:val="HTMLPreformatted"/>
        <w:rPr>
          <w:sz w:val="16"/>
          <w:szCs w:val="16"/>
        </w:rPr>
      </w:pPr>
      <w:r w:rsidRPr="00481D9E">
        <w:rPr>
          <w:sz w:val="16"/>
          <w:szCs w:val="16"/>
        </w:rPr>
        <w:t xml:space="preserve">[root@server /]# </w:t>
      </w:r>
      <w:proofErr w:type="gramStart"/>
      <w:r w:rsidRPr="00481D9E">
        <w:rPr>
          <w:sz w:val="16"/>
          <w:szCs w:val="16"/>
        </w:rPr>
        <w:t>pvremove</w:t>
      </w:r>
      <w:proofErr w:type="gramEnd"/>
      <w:r w:rsidRPr="00481D9E">
        <w:rPr>
          <w:sz w:val="16"/>
          <w:szCs w:val="16"/>
        </w:rPr>
        <w:t xml:space="preserve"> /dev/sdb1 /dev/sdb2 /dev/sdb3</w:t>
      </w:r>
      <w:r w:rsidRPr="00481D9E">
        <w:rPr>
          <w:sz w:val="16"/>
          <w:szCs w:val="16"/>
        </w:rPr>
        <w:br/>
        <w:t>  Labels on physical volume "/dev/sdb1" successfully wiped</w:t>
      </w:r>
      <w:r w:rsidRPr="00481D9E">
        <w:rPr>
          <w:sz w:val="16"/>
          <w:szCs w:val="16"/>
        </w:rPr>
        <w:br/>
        <w:t>  Labels on physical volume "/dev/sdb2" successfully wiped</w:t>
      </w:r>
      <w:r w:rsidRPr="00481D9E">
        <w:rPr>
          <w:sz w:val="16"/>
          <w:szCs w:val="16"/>
        </w:rPr>
        <w:br/>
        <w:t>  Labels on physical volume "/dev/sdb3" successfully wiped</w:t>
      </w:r>
    </w:p>
    <w:p w:rsidR="00CD7958" w:rsidRPr="00481D9E" w:rsidRDefault="00CD7958">
      <w:pPr>
        <w:rPr>
          <w:sz w:val="16"/>
          <w:szCs w:val="16"/>
        </w:rPr>
      </w:pPr>
    </w:p>
    <w:p w:rsidR="0036346B" w:rsidRPr="00481D9E" w:rsidRDefault="0036346B" w:rsidP="00997693">
      <w:pPr>
        <w:pStyle w:val="NormalWeb"/>
        <w:spacing w:before="0" w:beforeAutospacing="0" w:after="0" w:afterAutospacing="0"/>
        <w:rPr>
          <w:sz w:val="16"/>
          <w:szCs w:val="16"/>
        </w:rPr>
      </w:pPr>
      <w:r w:rsidRPr="00481D9E">
        <w:rPr>
          <w:sz w:val="16"/>
          <w:szCs w:val="16"/>
        </w:rPr>
        <w:t>LVM can be defined as a software disk management on top of physical hard disks, in order to provide features such as making large volumes by combining multiple hard disks, easy resizing of a partition, removing of physical disks without affecting data online, improving the throughput by striping data across multiple physical disks, easy backup management with the help of snapshots etc. LVM also provides, mechanisms that are similar to raid level 1 and raid level 0(mirroring and striping), if you are interested in understanding raid, i will recommend reading the below articles.</w:t>
      </w:r>
    </w:p>
    <w:p w:rsidR="0036346B" w:rsidRPr="00481D9E" w:rsidRDefault="0036346B" w:rsidP="00997693">
      <w:pPr>
        <w:pStyle w:val="Heading2"/>
        <w:spacing w:before="0" w:beforeAutospacing="0" w:after="0" w:afterAutospacing="0"/>
        <w:rPr>
          <w:sz w:val="16"/>
          <w:szCs w:val="16"/>
        </w:rPr>
      </w:pPr>
      <w:r w:rsidRPr="00481D9E">
        <w:rPr>
          <w:color w:val="800080"/>
          <w:sz w:val="16"/>
          <w:szCs w:val="16"/>
        </w:rPr>
        <w:t xml:space="preserve">What are the components of </w:t>
      </w:r>
      <w:proofErr w:type="gramStart"/>
      <w:r w:rsidRPr="00481D9E">
        <w:rPr>
          <w:color w:val="800080"/>
          <w:sz w:val="16"/>
          <w:szCs w:val="16"/>
        </w:rPr>
        <w:t>LVM(</w:t>
      </w:r>
      <w:proofErr w:type="gramEnd"/>
      <w:r w:rsidRPr="00481D9E">
        <w:rPr>
          <w:color w:val="800080"/>
          <w:sz w:val="16"/>
          <w:szCs w:val="16"/>
        </w:rPr>
        <w:t>Logical Volume Management)</w:t>
      </w:r>
    </w:p>
    <w:p w:rsidR="0036346B" w:rsidRPr="00481D9E" w:rsidRDefault="0036346B" w:rsidP="00997693">
      <w:pPr>
        <w:pStyle w:val="NormalWeb"/>
        <w:spacing w:before="0" w:beforeAutospacing="0" w:after="0" w:afterAutospacing="0"/>
        <w:rPr>
          <w:sz w:val="16"/>
          <w:szCs w:val="16"/>
        </w:rPr>
      </w:pPr>
      <w:r w:rsidRPr="00481D9E">
        <w:rPr>
          <w:sz w:val="16"/>
          <w:szCs w:val="16"/>
        </w:rPr>
        <w:t xml:space="preserve">In order to understand LVM in </w:t>
      </w:r>
      <w:proofErr w:type="gramStart"/>
      <w:r w:rsidRPr="00481D9E">
        <w:rPr>
          <w:sz w:val="16"/>
          <w:szCs w:val="16"/>
        </w:rPr>
        <w:t>a</w:t>
      </w:r>
      <w:proofErr w:type="gramEnd"/>
      <w:r w:rsidRPr="00481D9E">
        <w:rPr>
          <w:sz w:val="16"/>
          <w:szCs w:val="16"/>
        </w:rPr>
        <w:t xml:space="preserve"> easier way, we have divided each and every component of LVM into different parts, and each part is studied separately. In this section let's go through each and every components of LVM.</w:t>
      </w:r>
    </w:p>
    <w:p w:rsidR="0036346B" w:rsidRPr="00481D9E" w:rsidRDefault="0036346B" w:rsidP="00997693">
      <w:pPr>
        <w:pStyle w:val="Heading3"/>
        <w:spacing w:before="0"/>
        <w:rPr>
          <w:sz w:val="16"/>
          <w:szCs w:val="16"/>
        </w:rPr>
      </w:pPr>
      <w:r w:rsidRPr="00481D9E">
        <w:rPr>
          <w:sz w:val="16"/>
          <w:szCs w:val="16"/>
        </w:rPr>
        <w:t> </w:t>
      </w:r>
    </w:p>
    <w:p w:rsidR="0036346B" w:rsidRPr="00481D9E" w:rsidRDefault="0036346B" w:rsidP="00997693">
      <w:pPr>
        <w:pStyle w:val="Heading3"/>
        <w:spacing w:before="0"/>
        <w:rPr>
          <w:sz w:val="16"/>
          <w:szCs w:val="16"/>
        </w:rPr>
      </w:pPr>
      <w:r w:rsidRPr="00481D9E">
        <w:rPr>
          <w:sz w:val="16"/>
          <w:szCs w:val="16"/>
          <w:u w:val="single"/>
        </w:rPr>
        <w:t>(1) Physical disks or Physical volume</w:t>
      </w:r>
    </w:p>
    <w:p w:rsidR="0036346B" w:rsidRPr="00481D9E" w:rsidRDefault="0036346B" w:rsidP="00997693">
      <w:pPr>
        <w:pStyle w:val="NormalWeb"/>
        <w:spacing w:before="0" w:beforeAutospacing="0" w:after="0" w:afterAutospacing="0"/>
        <w:rPr>
          <w:sz w:val="16"/>
          <w:szCs w:val="16"/>
        </w:rPr>
      </w:pPr>
      <w:r w:rsidRPr="00481D9E">
        <w:rPr>
          <w:sz w:val="16"/>
          <w:szCs w:val="16"/>
        </w:rPr>
        <w:t>As we have discussed earlier, a large partition can be made by combining different hard disks or partitions together. Physical disks or physical volumes are either entire hard disks or partitions. You might ask why partitions?</w:t>
      </w:r>
    </w:p>
    <w:p w:rsidR="0036346B" w:rsidRPr="00481D9E" w:rsidRDefault="0036346B" w:rsidP="00997693">
      <w:pPr>
        <w:pStyle w:val="NormalWeb"/>
        <w:spacing w:before="0" w:beforeAutospacing="0" w:after="0" w:afterAutospacing="0"/>
        <w:rPr>
          <w:sz w:val="16"/>
          <w:szCs w:val="16"/>
        </w:rPr>
      </w:pPr>
      <w:r w:rsidRPr="00481D9E">
        <w:rPr>
          <w:sz w:val="16"/>
          <w:szCs w:val="16"/>
        </w:rPr>
        <w:t>LVM is a software implementation, hence you can supply a partition of any size, or an entire physical hard disk of any size, or a single big partition made out of a hard disk, as a physical disk.</w:t>
      </w:r>
    </w:p>
    <w:p w:rsidR="0036346B" w:rsidRPr="00481D9E" w:rsidRDefault="0036346B" w:rsidP="00997693">
      <w:pPr>
        <w:pStyle w:val="NormalWeb"/>
        <w:spacing w:before="0" w:beforeAutospacing="0" w:after="0" w:afterAutospacing="0"/>
        <w:rPr>
          <w:sz w:val="16"/>
          <w:szCs w:val="16"/>
        </w:rPr>
      </w:pPr>
      <w:r w:rsidRPr="00481D9E">
        <w:rPr>
          <w:sz w:val="16"/>
          <w:szCs w:val="16"/>
        </w:rPr>
        <w:t xml:space="preserve">Either you allocate a hard disk, or a partition, as a physical disk, you first need to label that device as physical volume for LVM. This labeling of the </w:t>
      </w:r>
      <w:proofErr w:type="gramStart"/>
      <w:r w:rsidRPr="00481D9E">
        <w:rPr>
          <w:sz w:val="16"/>
          <w:szCs w:val="16"/>
        </w:rPr>
        <w:t>device(</w:t>
      </w:r>
      <w:proofErr w:type="gramEnd"/>
      <w:r w:rsidRPr="00481D9E">
        <w:rPr>
          <w:sz w:val="16"/>
          <w:szCs w:val="16"/>
        </w:rPr>
        <w:t>a partition or a hard disk) can be done by adding a label at the second sector of the device, by using fdisk command. This kind of labeling the partition or hard disk will make identifying a physical volume easier.</w:t>
      </w:r>
    </w:p>
    <w:p w:rsidR="0036346B" w:rsidRPr="00481D9E" w:rsidRDefault="0036346B" w:rsidP="00997693">
      <w:pPr>
        <w:pStyle w:val="NormalWeb"/>
        <w:spacing w:before="0" w:beforeAutospacing="0" w:after="0" w:afterAutospacing="0"/>
        <w:rPr>
          <w:sz w:val="16"/>
          <w:szCs w:val="16"/>
        </w:rPr>
      </w:pPr>
      <w:r w:rsidRPr="00481D9E">
        <w:rPr>
          <w:sz w:val="16"/>
          <w:szCs w:val="16"/>
        </w:rPr>
        <w:t>So lets create three different partitions of 100 MB, and label it as LVM physical volume, (in real world you can use three different hard disks as physical volumes.)</w:t>
      </w:r>
    </w:p>
    <w:p w:rsidR="0036346B" w:rsidRPr="00481D9E" w:rsidRDefault="0036346B" w:rsidP="00997693">
      <w:pPr>
        <w:pStyle w:val="NormalWeb"/>
        <w:spacing w:before="0" w:beforeAutospacing="0" w:after="0" w:afterAutospacing="0"/>
        <w:rPr>
          <w:sz w:val="16"/>
          <w:szCs w:val="16"/>
        </w:rPr>
      </w:pPr>
      <w:r w:rsidRPr="00481D9E">
        <w:rPr>
          <w:sz w:val="16"/>
          <w:szCs w:val="16"/>
        </w:rPr>
        <w:t xml:space="preserve">Repeat the above mentioned steps three times to create 3 partitions of 100 MB. We will be using these three partitions as Physical volumes for LVM, so </w:t>
      </w:r>
      <w:proofErr w:type="gramStart"/>
      <w:r w:rsidRPr="00481D9E">
        <w:rPr>
          <w:sz w:val="16"/>
          <w:szCs w:val="16"/>
        </w:rPr>
        <w:t>lets</w:t>
      </w:r>
      <w:proofErr w:type="gramEnd"/>
      <w:r w:rsidRPr="00481D9E">
        <w:rPr>
          <w:sz w:val="16"/>
          <w:szCs w:val="16"/>
        </w:rPr>
        <w:t xml:space="preserve"> change the partition label for them to LVM. This can be done by the following method.</w:t>
      </w:r>
    </w:p>
    <w:p w:rsidR="0036346B" w:rsidRPr="00481D9E" w:rsidRDefault="0036346B" w:rsidP="00997693">
      <w:pPr>
        <w:pStyle w:val="NormalWeb"/>
        <w:spacing w:before="0" w:beforeAutospacing="0" w:after="0" w:afterAutospacing="0"/>
        <w:rPr>
          <w:sz w:val="16"/>
          <w:szCs w:val="16"/>
        </w:rPr>
      </w:pPr>
      <w:r w:rsidRPr="00481D9E">
        <w:rPr>
          <w:sz w:val="16"/>
          <w:szCs w:val="16"/>
        </w:rPr>
        <w:t>In the above shown method, we have changed the partition label type to 8e (which is used to label a partition with Linux LVM type). Do this for all the three partitions we have created, so that all of them can be made to LVM physical volume type.</w:t>
      </w:r>
    </w:p>
    <w:p w:rsidR="0036346B" w:rsidRPr="00481D9E" w:rsidRDefault="0036346B" w:rsidP="00997693">
      <w:pPr>
        <w:pStyle w:val="NormalWeb"/>
        <w:spacing w:before="0" w:beforeAutospacing="0" w:after="0" w:afterAutospacing="0"/>
        <w:rPr>
          <w:sz w:val="16"/>
          <w:szCs w:val="16"/>
        </w:rPr>
      </w:pPr>
      <w:r w:rsidRPr="00481D9E">
        <w:rPr>
          <w:sz w:val="16"/>
          <w:szCs w:val="16"/>
        </w:rPr>
        <w:t>Keep the following things in mind, while changing the type of a partition to LVM in Linux. The below points mentions the reason for changing the type, what does the type change do.</w:t>
      </w:r>
    </w:p>
    <w:p w:rsidR="0036346B" w:rsidRPr="00481D9E" w:rsidRDefault="0036346B" w:rsidP="00997693">
      <w:pPr>
        <w:numPr>
          <w:ilvl w:val="0"/>
          <w:numId w:val="4"/>
        </w:numPr>
        <w:spacing w:after="0" w:line="240" w:lineRule="auto"/>
        <w:rPr>
          <w:sz w:val="16"/>
          <w:szCs w:val="16"/>
        </w:rPr>
      </w:pPr>
      <w:r w:rsidRPr="00481D9E">
        <w:rPr>
          <w:sz w:val="16"/>
          <w:szCs w:val="16"/>
        </w:rPr>
        <w:t>LVM label on a partition will help the system to identify the disk/partition as LVM physical volume</w:t>
      </w:r>
    </w:p>
    <w:p w:rsidR="0036346B" w:rsidRPr="00481D9E" w:rsidRDefault="0036346B" w:rsidP="00997693">
      <w:pPr>
        <w:numPr>
          <w:ilvl w:val="0"/>
          <w:numId w:val="4"/>
        </w:numPr>
        <w:spacing w:after="0" w:line="240" w:lineRule="auto"/>
        <w:rPr>
          <w:sz w:val="16"/>
          <w:szCs w:val="16"/>
        </w:rPr>
      </w:pPr>
      <w:r w:rsidRPr="00481D9E">
        <w:rPr>
          <w:sz w:val="16"/>
          <w:szCs w:val="16"/>
        </w:rPr>
        <w:t>The label resides on the second sector (by default a sector is assumed as 512 bytes)</w:t>
      </w:r>
    </w:p>
    <w:p w:rsidR="0036346B" w:rsidRPr="00481D9E" w:rsidRDefault="0036346B" w:rsidP="00997693">
      <w:pPr>
        <w:numPr>
          <w:ilvl w:val="0"/>
          <w:numId w:val="4"/>
        </w:numPr>
        <w:spacing w:after="0" w:line="240" w:lineRule="auto"/>
        <w:rPr>
          <w:sz w:val="16"/>
          <w:szCs w:val="16"/>
        </w:rPr>
      </w:pPr>
      <w:r w:rsidRPr="00481D9E">
        <w:rPr>
          <w:sz w:val="16"/>
          <w:szCs w:val="16"/>
        </w:rPr>
        <w:t>It contains the size of the physical volume</w:t>
      </w:r>
    </w:p>
    <w:p w:rsidR="0036346B" w:rsidRPr="00481D9E" w:rsidRDefault="0036346B" w:rsidP="00997693">
      <w:pPr>
        <w:numPr>
          <w:ilvl w:val="0"/>
          <w:numId w:val="4"/>
        </w:numPr>
        <w:spacing w:after="0" w:line="240" w:lineRule="auto"/>
        <w:rPr>
          <w:sz w:val="16"/>
          <w:szCs w:val="16"/>
        </w:rPr>
      </w:pPr>
      <w:r w:rsidRPr="00481D9E">
        <w:rPr>
          <w:sz w:val="16"/>
          <w:szCs w:val="16"/>
        </w:rPr>
        <w:t>It will also tell the location of the LVM metadata on that physical disk/volume (don't worry! we will be discussing lvm metadata on the next section of this tutorial)</w:t>
      </w:r>
    </w:p>
    <w:p w:rsidR="0036346B" w:rsidRPr="00481D9E" w:rsidRDefault="0036346B" w:rsidP="00997693">
      <w:pPr>
        <w:numPr>
          <w:ilvl w:val="0"/>
          <w:numId w:val="4"/>
        </w:numPr>
        <w:spacing w:after="0" w:line="240" w:lineRule="auto"/>
        <w:rPr>
          <w:sz w:val="16"/>
          <w:szCs w:val="16"/>
        </w:rPr>
      </w:pPr>
      <w:r w:rsidRPr="00481D9E">
        <w:rPr>
          <w:sz w:val="16"/>
          <w:szCs w:val="16"/>
        </w:rPr>
        <w:t>Label also provides a Unique Identification to the physical volume.</w:t>
      </w:r>
    </w:p>
    <w:p w:rsidR="0036346B" w:rsidRPr="00481D9E" w:rsidRDefault="0036346B" w:rsidP="00997693">
      <w:pPr>
        <w:pStyle w:val="NormalWeb"/>
        <w:spacing w:before="0" w:beforeAutospacing="0" w:after="0" w:afterAutospacing="0"/>
        <w:rPr>
          <w:sz w:val="16"/>
          <w:szCs w:val="16"/>
        </w:rPr>
      </w:pPr>
      <w:r w:rsidRPr="00481D9E">
        <w:rPr>
          <w:sz w:val="16"/>
          <w:szCs w:val="16"/>
        </w:rPr>
        <w:t>To understand what is UUID in a partition, i will recommend reading the below post.</w:t>
      </w:r>
    </w:p>
    <w:p w:rsidR="0036346B" w:rsidRPr="00481D9E" w:rsidRDefault="0036346B" w:rsidP="00997693">
      <w:pPr>
        <w:pStyle w:val="NormalWeb"/>
        <w:spacing w:before="0" w:beforeAutospacing="0" w:after="0" w:afterAutospacing="0"/>
        <w:rPr>
          <w:sz w:val="16"/>
          <w:szCs w:val="16"/>
        </w:rPr>
      </w:pPr>
      <w:r w:rsidRPr="00481D9E">
        <w:rPr>
          <w:rStyle w:val="Strong"/>
          <w:sz w:val="16"/>
          <w:szCs w:val="16"/>
        </w:rPr>
        <w:t>Read:</w:t>
      </w:r>
      <w:r w:rsidRPr="00481D9E">
        <w:rPr>
          <w:sz w:val="16"/>
          <w:szCs w:val="16"/>
        </w:rPr>
        <w:t xml:space="preserve"> </w:t>
      </w:r>
      <w:hyperlink r:id="rId14" w:history="1">
        <w:r w:rsidRPr="00481D9E">
          <w:rPr>
            <w:rStyle w:val="Hyperlink"/>
            <w:sz w:val="16"/>
            <w:szCs w:val="16"/>
          </w:rPr>
          <w:t xml:space="preserve">What is UUID in a </w:t>
        </w:r>
        <w:proofErr w:type="gramStart"/>
        <w:r w:rsidRPr="00481D9E">
          <w:rPr>
            <w:rStyle w:val="Hyperlink"/>
            <w:sz w:val="16"/>
            <w:szCs w:val="16"/>
          </w:rPr>
          <w:t>Partition</w:t>
        </w:r>
        <w:proofErr w:type="gramEnd"/>
      </w:hyperlink>
    </w:p>
    <w:p w:rsidR="0036346B" w:rsidRPr="00481D9E" w:rsidRDefault="0036346B" w:rsidP="00997693">
      <w:pPr>
        <w:pStyle w:val="NormalWeb"/>
        <w:spacing w:before="0" w:beforeAutospacing="0" w:after="0" w:afterAutospacing="0"/>
        <w:rPr>
          <w:sz w:val="16"/>
          <w:szCs w:val="16"/>
        </w:rPr>
      </w:pPr>
      <w:r w:rsidRPr="00481D9E">
        <w:rPr>
          <w:sz w:val="16"/>
          <w:szCs w:val="16"/>
        </w:rPr>
        <w:t xml:space="preserve">Let me make that point clear once again. We have used partitions while creating physical volumes in the above </w:t>
      </w:r>
      <w:proofErr w:type="gramStart"/>
      <w:r w:rsidRPr="00481D9E">
        <w:rPr>
          <w:sz w:val="16"/>
          <w:szCs w:val="16"/>
        </w:rPr>
        <w:t>example(</w:t>
      </w:r>
      <w:proofErr w:type="gramEnd"/>
      <w:r w:rsidRPr="00481D9E">
        <w:rPr>
          <w:sz w:val="16"/>
          <w:szCs w:val="16"/>
        </w:rPr>
        <w:t>3 partitions of 100 MB size), however you can use whole hard disks as physical volumes in LVM. The contents of a physical volume are depicted in the below diagram, to make the above mentioned points about physical volume very clear.</w:t>
      </w:r>
    </w:p>
    <w:p w:rsidR="0036346B" w:rsidRPr="00481D9E" w:rsidRDefault="0036346B" w:rsidP="00997693">
      <w:pPr>
        <w:pStyle w:val="NormalWeb"/>
        <w:spacing w:before="0" w:beforeAutospacing="0" w:after="0" w:afterAutospacing="0"/>
        <w:rPr>
          <w:sz w:val="16"/>
          <w:szCs w:val="16"/>
        </w:rPr>
      </w:pPr>
      <w:r w:rsidRPr="00481D9E">
        <w:rPr>
          <w:noProof/>
          <w:sz w:val="16"/>
          <w:szCs w:val="16"/>
        </w:rPr>
        <w:drawing>
          <wp:inline distT="0" distB="0" distL="0" distR="0" wp14:anchorId="51A81226" wp14:editId="37CD1652">
            <wp:extent cx="1905000" cy="1241136"/>
            <wp:effectExtent l="0" t="0" r="0" b="0"/>
            <wp:docPr id="9" name="Picture 9" descr="contents of a lvm physical 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ents of a lvm physical disk"/>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5631" cy="1241547"/>
                    </a:xfrm>
                    <a:prstGeom prst="rect">
                      <a:avLst/>
                    </a:prstGeom>
                    <a:noFill/>
                    <a:ln>
                      <a:noFill/>
                    </a:ln>
                  </pic:spPr>
                </pic:pic>
              </a:graphicData>
            </a:graphic>
          </wp:inline>
        </w:drawing>
      </w:r>
    </w:p>
    <w:p w:rsidR="0036346B" w:rsidRPr="00481D9E" w:rsidRDefault="0036346B" w:rsidP="00997693">
      <w:pPr>
        <w:pStyle w:val="NormalWeb"/>
        <w:spacing w:before="0" w:beforeAutospacing="0" w:after="0" w:afterAutospacing="0"/>
        <w:rPr>
          <w:sz w:val="16"/>
          <w:szCs w:val="16"/>
        </w:rPr>
      </w:pPr>
      <w:r w:rsidRPr="00481D9E">
        <w:rPr>
          <w:sz w:val="16"/>
          <w:szCs w:val="16"/>
        </w:rPr>
        <w:t xml:space="preserve">The above shown picture gives a clear idea about how a physical volume is laid out in LVM. All the three physical </w:t>
      </w:r>
      <w:proofErr w:type="gramStart"/>
      <w:r w:rsidRPr="00481D9E">
        <w:rPr>
          <w:sz w:val="16"/>
          <w:szCs w:val="16"/>
        </w:rPr>
        <w:t>disks(</w:t>
      </w:r>
      <w:proofErr w:type="gramEnd"/>
      <w:r w:rsidRPr="00481D9E">
        <w:rPr>
          <w:sz w:val="16"/>
          <w:szCs w:val="16"/>
        </w:rPr>
        <w:t xml:space="preserve">partitions in our case), has the layout similar to the one shown in the above picture. </w:t>
      </w:r>
    </w:p>
    <w:p w:rsidR="0036346B" w:rsidRPr="00481D9E" w:rsidRDefault="0036346B" w:rsidP="00997693">
      <w:pPr>
        <w:pStyle w:val="NormalWeb"/>
        <w:spacing w:before="0" w:beforeAutospacing="0" w:after="0" w:afterAutospacing="0"/>
        <w:rPr>
          <w:sz w:val="16"/>
          <w:szCs w:val="16"/>
        </w:rPr>
      </w:pPr>
      <w:r w:rsidRPr="00481D9E">
        <w:rPr>
          <w:sz w:val="16"/>
          <w:szCs w:val="16"/>
        </w:rPr>
        <w:t xml:space="preserve">However we have only changed the type of the partitions to LVM, in order to create a physical volume we need to take help of a command called as </w:t>
      </w:r>
      <w:r w:rsidRPr="00481D9E">
        <w:rPr>
          <w:rStyle w:val="Strong"/>
          <w:sz w:val="16"/>
          <w:szCs w:val="16"/>
        </w:rPr>
        <w:t>pvcreate</w:t>
      </w:r>
      <w:r w:rsidRPr="00481D9E">
        <w:rPr>
          <w:sz w:val="16"/>
          <w:szCs w:val="16"/>
        </w:rPr>
        <w:t>.</w:t>
      </w:r>
    </w:p>
    <w:tbl>
      <w:tblPr>
        <w:tblW w:w="0" w:type="auto"/>
        <w:tblCellSpacing w:w="0" w:type="dxa"/>
        <w:tblCellMar>
          <w:left w:w="0" w:type="dxa"/>
          <w:right w:w="0" w:type="dxa"/>
        </w:tblCellMar>
        <w:tblLook w:val="04A0" w:firstRow="1" w:lastRow="0" w:firstColumn="1" w:lastColumn="0" w:noHBand="0" w:noVBand="1"/>
      </w:tblPr>
      <w:tblGrid>
        <w:gridCol w:w="82"/>
        <w:gridCol w:w="7970"/>
      </w:tblGrid>
      <w:tr w:rsidR="0036346B" w:rsidRPr="00481D9E" w:rsidTr="0036346B">
        <w:trPr>
          <w:tblCellSpacing w:w="0" w:type="dxa"/>
        </w:trPr>
        <w:tc>
          <w:tcPr>
            <w:tcW w:w="0" w:type="auto"/>
            <w:vAlign w:val="center"/>
            <w:hideMark/>
          </w:tcPr>
          <w:p w:rsidR="0036346B" w:rsidRPr="00481D9E" w:rsidRDefault="0036346B" w:rsidP="00997693">
            <w:pPr>
              <w:spacing w:after="0"/>
              <w:rPr>
                <w:sz w:val="16"/>
                <w:szCs w:val="16"/>
              </w:rPr>
            </w:pPr>
            <w:r w:rsidRPr="00481D9E">
              <w:rPr>
                <w:sz w:val="16"/>
                <w:szCs w:val="16"/>
              </w:rPr>
              <w:t>1</w:t>
            </w:r>
          </w:p>
          <w:p w:rsidR="0036346B" w:rsidRPr="00481D9E" w:rsidRDefault="0036346B" w:rsidP="00997693">
            <w:pPr>
              <w:spacing w:after="0"/>
              <w:rPr>
                <w:sz w:val="16"/>
                <w:szCs w:val="16"/>
              </w:rPr>
            </w:pPr>
            <w:r w:rsidRPr="00481D9E">
              <w:rPr>
                <w:sz w:val="16"/>
                <w:szCs w:val="16"/>
              </w:rPr>
              <w:t>2</w:t>
            </w:r>
          </w:p>
          <w:p w:rsidR="0036346B" w:rsidRPr="00481D9E" w:rsidRDefault="0036346B" w:rsidP="00997693">
            <w:pPr>
              <w:spacing w:after="0"/>
              <w:rPr>
                <w:sz w:val="16"/>
                <w:szCs w:val="16"/>
              </w:rPr>
            </w:pPr>
            <w:r w:rsidRPr="00481D9E">
              <w:rPr>
                <w:sz w:val="16"/>
                <w:szCs w:val="16"/>
              </w:rPr>
              <w:t>3</w:t>
            </w:r>
          </w:p>
          <w:p w:rsidR="0036346B" w:rsidRPr="00481D9E" w:rsidRDefault="0036346B" w:rsidP="00997693">
            <w:pPr>
              <w:spacing w:after="0"/>
              <w:rPr>
                <w:sz w:val="16"/>
                <w:szCs w:val="16"/>
              </w:rPr>
            </w:pPr>
          </w:p>
        </w:tc>
        <w:tc>
          <w:tcPr>
            <w:tcW w:w="0" w:type="auto"/>
            <w:vAlign w:val="center"/>
            <w:hideMark/>
          </w:tcPr>
          <w:p w:rsidR="0036346B" w:rsidRPr="00481D9E" w:rsidRDefault="0036346B" w:rsidP="00997693">
            <w:pPr>
              <w:spacing w:after="0"/>
              <w:rPr>
                <w:sz w:val="16"/>
                <w:szCs w:val="16"/>
              </w:rPr>
            </w:pPr>
            <w:r w:rsidRPr="00481D9E">
              <w:rPr>
                <w:rStyle w:val="HTMLCode"/>
                <w:rFonts w:eastAsiaTheme="majorEastAsia"/>
                <w:sz w:val="16"/>
                <w:szCs w:val="16"/>
              </w:rPr>
              <w:t>[root@localhost ~]# pvcreate /dev/sda{6,7,8}        ----&gt;&gt; physical volume creation</w:t>
            </w:r>
          </w:p>
          <w:p w:rsidR="0036346B" w:rsidRPr="00481D9E" w:rsidRDefault="0036346B" w:rsidP="00997693">
            <w:pPr>
              <w:spacing w:after="0"/>
              <w:rPr>
                <w:sz w:val="16"/>
                <w:szCs w:val="16"/>
              </w:rPr>
            </w:pPr>
            <w:r w:rsidRPr="00481D9E">
              <w:rPr>
                <w:rStyle w:val="HTMLCode"/>
                <w:rFonts w:eastAsiaTheme="majorEastAsia"/>
                <w:sz w:val="16"/>
                <w:szCs w:val="16"/>
              </w:rPr>
              <w:t>  Physical volume "/dev/sda6"</w:t>
            </w:r>
            <w:r w:rsidRPr="00481D9E">
              <w:rPr>
                <w:sz w:val="16"/>
                <w:szCs w:val="16"/>
              </w:rPr>
              <w:t xml:space="preserve"> </w:t>
            </w:r>
            <w:r w:rsidRPr="00481D9E">
              <w:rPr>
                <w:rStyle w:val="HTMLCode"/>
                <w:rFonts w:eastAsiaTheme="majorEastAsia"/>
                <w:sz w:val="16"/>
                <w:szCs w:val="16"/>
              </w:rPr>
              <w:t>successfully created</w:t>
            </w:r>
          </w:p>
          <w:p w:rsidR="0036346B" w:rsidRPr="00481D9E" w:rsidRDefault="0036346B" w:rsidP="00997693">
            <w:pPr>
              <w:spacing w:after="0"/>
              <w:rPr>
                <w:sz w:val="16"/>
                <w:szCs w:val="16"/>
              </w:rPr>
            </w:pPr>
            <w:r w:rsidRPr="00481D9E">
              <w:rPr>
                <w:rStyle w:val="HTMLCode"/>
                <w:rFonts w:eastAsiaTheme="majorEastAsia"/>
                <w:sz w:val="16"/>
                <w:szCs w:val="16"/>
              </w:rPr>
              <w:t>  Physical volume "/dev/sda7"</w:t>
            </w:r>
            <w:r w:rsidRPr="00481D9E">
              <w:rPr>
                <w:sz w:val="16"/>
                <w:szCs w:val="16"/>
              </w:rPr>
              <w:t xml:space="preserve"> </w:t>
            </w:r>
            <w:r w:rsidRPr="00481D9E">
              <w:rPr>
                <w:rStyle w:val="HTMLCode"/>
                <w:rFonts w:eastAsiaTheme="majorEastAsia"/>
                <w:sz w:val="16"/>
                <w:szCs w:val="16"/>
              </w:rPr>
              <w:t>successfully created</w:t>
            </w:r>
          </w:p>
          <w:p w:rsidR="0036346B" w:rsidRPr="00481D9E" w:rsidRDefault="0036346B" w:rsidP="00997693">
            <w:pPr>
              <w:spacing w:after="0"/>
              <w:rPr>
                <w:sz w:val="16"/>
                <w:szCs w:val="16"/>
              </w:rPr>
            </w:pPr>
            <w:r w:rsidRPr="00481D9E">
              <w:rPr>
                <w:rStyle w:val="HTMLCode"/>
                <w:rFonts w:eastAsiaTheme="majorEastAsia"/>
                <w:sz w:val="16"/>
                <w:szCs w:val="16"/>
              </w:rPr>
              <w:t>  Physical volume "/dev/sda8"</w:t>
            </w:r>
            <w:r w:rsidRPr="00481D9E">
              <w:rPr>
                <w:sz w:val="16"/>
                <w:szCs w:val="16"/>
              </w:rPr>
              <w:t xml:space="preserve"> </w:t>
            </w:r>
            <w:r w:rsidRPr="00481D9E">
              <w:rPr>
                <w:rStyle w:val="HTMLCode"/>
                <w:rFonts w:eastAsiaTheme="majorEastAsia"/>
                <w:sz w:val="16"/>
                <w:szCs w:val="16"/>
              </w:rPr>
              <w:t>successfully created</w:t>
            </w:r>
          </w:p>
        </w:tc>
      </w:tr>
    </w:tbl>
    <w:p w:rsidR="0036346B" w:rsidRPr="00481D9E" w:rsidRDefault="0036346B" w:rsidP="00997693">
      <w:pPr>
        <w:pStyle w:val="Heading3"/>
        <w:spacing w:before="0"/>
        <w:rPr>
          <w:sz w:val="16"/>
          <w:szCs w:val="16"/>
        </w:rPr>
      </w:pPr>
      <w:r w:rsidRPr="00481D9E">
        <w:rPr>
          <w:sz w:val="16"/>
          <w:szCs w:val="16"/>
        </w:rPr>
        <w:t> </w:t>
      </w:r>
      <w:r w:rsidRPr="00481D9E">
        <w:rPr>
          <w:sz w:val="16"/>
          <w:szCs w:val="16"/>
          <w:u w:val="single"/>
        </w:rPr>
        <w:t>(2) Volume Group in LVM</w:t>
      </w:r>
    </w:p>
    <w:tbl>
      <w:tblPr>
        <w:tblW w:w="0" w:type="auto"/>
        <w:tblCellSpacing w:w="0" w:type="dxa"/>
        <w:tblCellMar>
          <w:left w:w="0" w:type="dxa"/>
          <w:right w:w="0" w:type="dxa"/>
        </w:tblCellMar>
        <w:tblLook w:val="04A0" w:firstRow="1" w:lastRow="0" w:firstColumn="1" w:lastColumn="0" w:noHBand="0" w:noVBand="1"/>
      </w:tblPr>
      <w:tblGrid>
        <w:gridCol w:w="82"/>
        <w:gridCol w:w="8834"/>
      </w:tblGrid>
      <w:tr w:rsidR="0036346B" w:rsidRPr="00481D9E" w:rsidTr="0036346B">
        <w:trPr>
          <w:tblCellSpacing w:w="0" w:type="dxa"/>
        </w:trPr>
        <w:tc>
          <w:tcPr>
            <w:tcW w:w="0" w:type="auto"/>
            <w:vAlign w:val="center"/>
            <w:hideMark/>
          </w:tcPr>
          <w:p w:rsidR="0036346B" w:rsidRPr="00481D9E" w:rsidRDefault="0036346B" w:rsidP="00997693">
            <w:pPr>
              <w:spacing w:after="0"/>
              <w:rPr>
                <w:sz w:val="16"/>
                <w:szCs w:val="16"/>
              </w:rPr>
            </w:pPr>
            <w:r w:rsidRPr="00481D9E">
              <w:rPr>
                <w:sz w:val="16"/>
                <w:szCs w:val="16"/>
              </w:rPr>
              <w:t>1</w:t>
            </w:r>
          </w:p>
          <w:p w:rsidR="0036346B" w:rsidRPr="00481D9E" w:rsidRDefault="0036346B" w:rsidP="00997693">
            <w:pPr>
              <w:spacing w:after="0"/>
              <w:rPr>
                <w:sz w:val="16"/>
                <w:szCs w:val="16"/>
              </w:rPr>
            </w:pPr>
            <w:r w:rsidRPr="00481D9E">
              <w:rPr>
                <w:sz w:val="16"/>
                <w:szCs w:val="16"/>
              </w:rPr>
              <w:t>2</w:t>
            </w:r>
          </w:p>
        </w:tc>
        <w:tc>
          <w:tcPr>
            <w:tcW w:w="0" w:type="auto"/>
            <w:vAlign w:val="center"/>
            <w:hideMark/>
          </w:tcPr>
          <w:p w:rsidR="0036346B" w:rsidRPr="00481D9E" w:rsidRDefault="0036346B" w:rsidP="00997693">
            <w:pPr>
              <w:spacing w:after="0"/>
              <w:rPr>
                <w:sz w:val="16"/>
                <w:szCs w:val="16"/>
              </w:rPr>
            </w:pPr>
            <w:r w:rsidRPr="00481D9E">
              <w:rPr>
                <w:rStyle w:val="HTMLCode"/>
                <w:rFonts w:eastAsiaTheme="majorEastAsia"/>
                <w:sz w:val="16"/>
                <w:szCs w:val="16"/>
              </w:rPr>
              <w:t xml:space="preserve">[root@localhost ~]# </w:t>
            </w:r>
            <w:proofErr w:type="gramStart"/>
            <w:r w:rsidRPr="00481D9E">
              <w:rPr>
                <w:rStyle w:val="HTMLCode"/>
                <w:rFonts w:eastAsiaTheme="majorEastAsia"/>
                <w:sz w:val="16"/>
                <w:szCs w:val="16"/>
              </w:rPr>
              <w:t>vgcreate</w:t>
            </w:r>
            <w:proofErr w:type="gramEnd"/>
            <w:r w:rsidRPr="00481D9E">
              <w:rPr>
                <w:rStyle w:val="HTMLCode"/>
                <w:rFonts w:eastAsiaTheme="majorEastAsia"/>
                <w:sz w:val="16"/>
                <w:szCs w:val="16"/>
              </w:rPr>
              <w:t xml:space="preserve"> vg00 /dev/sda6 /dev/sda7 /dev/sda8  ---&gt;&gt;Volume group creation.</w:t>
            </w:r>
          </w:p>
          <w:p w:rsidR="0036346B" w:rsidRPr="00481D9E" w:rsidRDefault="0036346B" w:rsidP="00997693">
            <w:pPr>
              <w:spacing w:after="0"/>
              <w:rPr>
                <w:sz w:val="16"/>
                <w:szCs w:val="16"/>
              </w:rPr>
            </w:pPr>
            <w:r w:rsidRPr="00481D9E">
              <w:rPr>
                <w:rStyle w:val="HTMLCode"/>
                <w:rFonts w:eastAsiaTheme="majorEastAsia"/>
                <w:sz w:val="16"/>
                <w:szCs w:val="16"/>
              </w:rPr>
              <w:t>  Volume group "vg00"</w:t>
            </w:r>
            <w:r w:rsidRPr="00481D9E">
              <w:rPr>
                <w:sz w:val="16"/>
                <w:szCs w:val="16"/>
              </w:rPr>
              <w:t xml:space="preserve"> </w:t>
            </w:r>
            <w:r w:rsidRPr="00481D9E">
              <w:rPr>
                <w:rStyle w:val="HTMLCode"/>
                <w:rFonts w:eastAsiaTheme="majorEastAsia"/>
                <w:sz w:val="16"/>
                <w:szCs w:val="16"/>
              </w:rPr>
              <w:t>successfully created</w:t>
            </w:r>
          </w:p>
        </w:tc>
      </w:tr>
    </w:tbl>
    <w:p w:rsidR="0036346B" w:rsidRPr="00481D9E" w:rsidRDefault="0036346B" w:rsidP="00997693">
      <w:pPr>
        <w:pStyle w:val="NormalWeb"/>
        <w:spacing w:before="0" w:beforeAutospacing="0" w:after="0" w:afterAutospacing="0"/>
        <w:rPr>
          <w:sz w:val="16"/>
          <w:szCs w:val="16"/>
        </w:rPr>
      </w:pPr>
      <w:r w:rsidRPr="00481D9E">
        <w:rPr>
          <w:sz w:val="16"/>
          <w:szCs w:val="16"/>
        </w:rPr>
        <w:lastRenderedPageBreak/>
        <w:t>The above command creates a volume group with the three physical volumes (partitions in our case /dev/sda6</w:t>
      </w:r>
      <w:proofErr w:type="gramStart"/>
      <w:r w:rsidRPr="00481D9E">
        <w:rPr>
          <w:sz w:val="16"/>
          <w:szCs w:val="16"/>
        </w:rPr>
        <w:t>,sda7,sda8</w:t>
      </w:r>
      <w:proofErr w:type="gramEnd"/>
      <w:r w:rsidRPr="00481D9E">
        <w:rPr>
          <w:sz w:val="16"/>
          <w:szCs w:val="16"/>
        </w:rPr>
        <w:t>). And a name</w:t>
      </w:r>
      <w:r w:rsidRPr="00481D9E">
        <w:rPr>
          <w:rStyle w:val="Strong"/>
          <w:sz w:val="16"/>
          <w:szCs w:val="16"/>
        </w:rPr>
        <w:t xml:space="preserve"> vg00</w:t>
      </w:r>
      <w:r w:rsidRPr="00481D9E">
        <w:rPr>
          <w:sz w:val="16"/>
          <w:szCs w:val="16"/>
        </w:rPr>
        <w:t xml:space="preserve"> is assigned to that volume group. For activating this volume group, you need to run the command </w:t>
      </w:r>
      <w:r w:rsidRPr="00481D9E">
        <w:rPr>
          <w:rStyle w:val="Strong"/>
          <w:sz w:val="16"/>
          <w:szCs w:val="16"/>
        </w:rPr>
        <w:t>vgchange</w:t>
      </w:r>
    </w:p>
    <w:p w:rsidR="0036346B" w:rsidRPr="00481D9E" w:rsidRDefault="0036346B" w:rsidP="00997693">
      <w:pPr>
        <w:spacing w:after="0"/>
        <w:rPr>
          <w:sz w:val="16"/>
          <w:szCs w:val="16"/>
        </w:rPr>
      </w:pPr>
    </w:p>
    <w:tbl>
      <w:tblPr>
        <w:tblW w:w="0" w:type="auto"/>
        <w:tblCellSpacing w:w="0" w:type="dxa"/>
        <w:tblCellMar>
          <w:left w:w="0" w:type="dxa"/>
          <w:right w:w="0" w:type="dxa"/>
        </w:tblCellMar>
        <w:tblLook w:val="04A0" w:firstRow="1" w:lastRow="0" w:firstColumn="1" w:lastColumn="0" w:noHBand="0" w:noVBand="1"/>
      </w:tblPr>
      <w:tblGrid>
        <w:gridCol w:w="82"/>
        <w:gridCol w:w="8546"/>
      </w:tblGrid>
      <w:tr w:rsidR="0036346B" w:rsidRPr="00481D9E" w:rsidTr="0036346B">
        <w:trPr>
          <w:tblCellSpacing w:w="0" w:type="dxa"/>
        </w:trPr>
        <w:tc>
          <w:tcPr>
            <w:tcW w:w="0" w:type="auto"/>
            <w:vAlign w:val="center"/>
            <w:hideMark/>
          </w:tcPr>
          <w:p w:rsidR="0036346B" w:rsidRPr="00481D9E" w:rsidRDefault="0036346B" w:rsidP="00997693">
            <w:pPr>
              <w:spacing w:after="0"/>
              <w:rPr>
                <w:sz w:val="16"/>
                <w:szCs w:val="16"/>
              </w:rPr>
            </w:pPr>
            <w:r w:rsidRPr="00481D9E">
              <w:rPr>
                <w:sz w:val="16"/>
                <w:szCs w:val="16"/>
              </w:rPr>
              <w:t>1</w:t>
            </w:r>
          </w:p>
          <w:p w:rsidR="0036346B" w:rsidRPr="00481D9E" w:rsidRDefault="0036346B" w:rsidP="00997693">
            <w:pPr>
              <w:spacing w:after="0"/>
              <w:rPr>
                <w:sz w:val="16"/>
                <w:szCs w:val="16"/>
              </w:rPr>
            </w:pPr>
            <w:r w:rsidRPr="00481D9E">
              <w:rPr>
                <w:sz w:val="16"/>
                <w:szCs w:val="16"/>
              </w:rPr>
              <w:t>2</w:t>
            </w:r>
          </w:p>
        </w:tc>
        <w:tc>
          <w:tcPr>
            <w:tcW w:w="0" w:type="auto"/>
            <w:vAlign w:val="center"/>
            <w:hideMark/>
          </w:tcPr>
          <w:p w:rsidR="0036346B" w:rsidRPr="00481D9E" w:rsidRDefault="0036346B" w:rsidP="00997693">
            <w:pPr>
              <w:spacing w:after="0"/>
              <w:rPr>
                <w:sz w:val="16"/>
                <w:szCs w:val="16"/>
              </w:rPr>
            </w:pPr>
            <w:r w:rsidRPr="00481D9E">
              <w:rPr>
                <w:rStyle w:val="HTMLCode"/>
                <w:rFonts w:eastAsiaTheme="majorEastAsia"/>
                <w:sz w:val="16"/>
                <w:szCs w:val="16"/>
              </w:rPr>
              <w:t>[root@localhost ~]# vgchange -a y vg00                   ----&gt;&gt;activate volume group vg00</w:t>
            </w:r>
          </w:p>
          <w:p w:rsidR="0036346B" w:rsidRPr="00481D9E" w:rsidRDefault="0036346B" w:rsidP="00997693">
            <w:pPr>
              <w:spacing w:after="0"/>
              <w:rPr>
                <w:sz w:val="16"/>
                <w:szCs w:val="16"/>
              </w:rPr>
            </w:pPr>
            <w:r w:rsidRPr="00481D9E">
              <w:rPr>
                <w:rStyle w:val="HTMLCode"/>
                <w:rFonts w:eastAsiaTheme="majorEastAsia"/>
                <w:sz w:val="16"/>
                <w:szCs w:val="16"/>
              </w:rPr>
              <w:t>  0</w:t>
            </w:r>
            <w:r w:rsidRPr="00481D9E">
              <w:rPr>
                <w:sz w:val="16"/>
                <w:szCs w:val="16"/>
              </w:rPr>
              <w:t xml:space="preserve"> </w:t>
            </w:r>
            <w:r w:rsidRPr="00481D9E">
              <w:rPr>
                <w:rStyle w:val="HTMLCode"/>
                <w:rFonts w:eastAsiaTheme="majorEastAsia"/>
                <w:sz w:val="16"/>
                <w:szCs w:val="16"/>
              </w:rPr>
              <w:t>logical volume(s) in</w:t>
            </w:r>
            <w:r w:rsidRPr="00481D9E">
              <w:rPr>
                <w:sz w:val="16"/>
                <w:szCs w:val="16"/>
              </w:rPr>
              <w:t xml:space="preserve"> </w:t>
            </w:r>
            <w:r w:rsidRPr="00481D9E">
              <w:rPr>
                <w:rStyle w:val="HTMLCode"/>
                <w:rFonts w:eastAsiaTheme="majorEastAsia"/>
                <w:sz w:val="16"/>
                <w:szCs w:val="16"/>
              </w:rPr>
              <w:t>volume group "vg00"</w:t>
            </w:r>
            <w:r w:rsidRPr="00481D9E">
              <w:rPr>
                <w:sz w:val="16"/>
                <w:szCs w:val="16"/>
              </w:rPr>
              <w:t xml:space="preserve"> </w:t>
            </w:r>
            <w:r w:rsidRPr="00481D9E">
              <w:rPr>
                <w:rStyle w:val="HTMLCode"/>
                <w:rFonts w:eastAsiaTheme="majorEastAsia"/>
                <w:sz w:val="16"/>
                <w:szCs w:val="16"/>
              </w:rPr>
              <w:t>now active</w:t>
            </w:r>
          </w:p>
        </w:tc>
      </w:tr>
    </w:tbl>
    <w:p w:rsidR="0036346B" w:rsidRPr="00481D9E" w:rsidRDefault="0036346B" w:rsidP="00997693">
      <w:pPr>
        <w:pStyle w:val="NormalWeb"/>
        <w:spacing w:before="0" w:beforeAutospacing="0" w:after="0" w:afterAutospacing="0"/>
        <w:rPr>
          <w:sz w:val="16"/>
          <w:szCs w:val="16"/>
        </w:rPr>
      </w:pPr>
      <w:r w:rsidRPr="00481D9E">
        <w:rPr>
          <w:sz w:val="16"/>
          <w:szCs w:val="16"/>
        </w:rPr>
        <w:t xml:space="preserve">Let's now see the complete information of the volume group created with </w:t>
      </w:r>
      <w:r w:rsidRPr="00481D9E">
        <w:rPr>
          <w:rStyle w:val="Strong"/>
          <w:sz w:val="16"/>
          <w:szCs w:val="16"/>
        </w:rPr>
        <w:t>vgdisplay</w:t>
      </w:r>
      <w:r w:rsidRPr="00481D9E">
        <w:rPr>
          <w:sz w:val="16"/>
          <w:szCs w:val="16"/>
        </w:rPr>
        <w:t xml:space="preserve"> command.</w:t>
      </w:r>
    </w:p>
    <w:tbl>
      <w:tblPr>
        <w:tblW w:w="0" w:type="auto"/>
        <w:tblCellSpacing w:w="0" w:type="dxa"/>
        <w:tblCellMar>
          <w:left w:w="0" w:type="dxa"/>
          <w:right w:w="0" w:type="dxa"/>
        </w:tblCellMar>
        <w:tblLook w:val="04A0" w:firstRow="1" w:lastRow="0" w:firstColumn="1" w:lastColumn="0" w:noHBand="0" w:noVBand="1"/>
      </w:tblPr>
      <w:tblGrid>
        <w:gridCol w:w="6"/>
        <w:gridCol w:w="6"/>
      </w:tblGrid>
      <w:tr w:rsidR="0036346B" w:rsidRPr="00481D9E" w:rsidTr="00320875">
        <w:trPr>
          <w:tblCellSpacing w:w="0" w:type="dxa"/>
        </w:trPr>
        <w:tc>
          <w:tcPr>
            <w:tcW w:w="0" w:type="auto"/>
            <w:vAlign w:val="center"/>
          </w:tcPr>
          <w:p w:rsidR="0036346B" w:rsidRPr="00481D9E" w:rsidRDefault="0036346B" w:rsidP="00997693">
            <w:pPr>
              <w:spacing w:after="0"/>
              <w:rPr>
                <w:sz w:val="16"/>
                <w:szCs w:val="16"/>
              </w:rPr>
            </w:pPr>
          </w:p>
        </w:tc>
        <w:tc>
          <w:tcPr>
            <w:tcW w:w="0" w:type="auto"/>
            <w:vAlign w:val="center"/>
          </w:tcPr>
          <w:p w:rsidR="0036346B" w:rsidRPr="00481D9E" w:rsidRDefault="0036346B" w:rsidP="00997693">
            <w:pPr>
              <w:spacing w:after="0"/>
              <w:rPr>
                <w:sz w:val="16"/>
                <w:szCs w:val="16"/>
              </w:rPr>
            </w:pPr>
          </w:p>
        </w:tc>
      </w:tr>
    </w:tbl>
    <w:p w:rsidR="0036346B" w:rsidRPr="00481D9E" w:rsidRDefault="00997693" w:rsidP="00997693">
      <w:pPr>
        <w:pStyle w:val="NormalWeb"/>
        <w:spacing w:before="0" w:beforeAutospacing="0" w:after="0" w:afterAutospacing="0"/>
        <w:rPr>
          <w:sz w:val="16"/>
          <w:szCs w:val="16"/>
        </w:rPr>
      </w:pPr>
      <w:r w:rsidRPr="00481D9E">
        <w:rPr>
          <w:sz w:val="16"/>
          <w:szCs w:val="16"/>
        </w:rPr>
        <w:t>T</w:t>
      </w:r>
      <w:r w:rsidR="0036346B" w:rsidRPr="00481D9E">
        <w:rPr>
          <w:sz w:val="16"/>
          <w:szCs w:val="16"/>
        </w:rPr>
        <w:t>he above command output gives you the complete information about the volume group created. Most importantly, we need to note the below things.</w:t>
      </w:r>
    </w:p>
    <w:p w:rsidR="0036346B" w:rsidRPr="00481D9E" w:rsidRDefault="0036346B" w:rsidP="00997693">
      <w:pPr>
        <w:numPr>
          <w:ilvl w:val="0"/>
          <w:numId w:val="6"/>
        </w:numPr>
        <w:spacing w:after="0" w:line="240" w:lineRule="auto"/>
        <w:rPr>
          <w:sz w:val="16"/>
          <w:szCs w:val="16"/>
        </w:rPr>
      </w:pPr>
      <w:r w:rsidRPr="00481D9E">
        <w:rPr>
          <w:sz w:val="16"/>
          <w:szCs w:val="16"/>
        </w:rPr>
        <w:t>Version of LVM used (lvm 2 in our case)</w:t>
      </w:r>
    </w:p>
    <w:p w:rsidR="0036346B" w:rsidRPr="00481D9E" w:rsidRDefault="0036346B" w:rsidP="00997693">
      <w:pPr>
        <w:numPr>
          <w:ilvl w:val="0"/>
          <w:numId w:val="6"/>
        </w:numPr>
        <w:spacing w:after="0" w:line="240" w:lineRule="auto"/>
        <w:rPr>
          <w:sz w:val="16"/>
          <w:szCs w:val="16"/>
        </w:rPr>
      </w:pPr>
      <w:r w:rsidRPr="00481D9E">
        <w:rPr>
          <w:sz w:val="16"/>
          <w:szCs w:val="16"/>
        </w:rPr>
        <w:t>Volume group name (vg00)</w:t>
      </w:r>
    </w:p>
    <w:p w:rsidR="0036346B" w:rsidRPr="00481D9E" w:rsidRDefault="0036346B" w:rsidP="00997693">
      <w:pPr>
        <w:numPr>
          <w:ilvl w:val="0"/>
          <w:numId w:val="6"/>
        </w:numPr>
        <w:spacing w:after="0" w:line="240" w:lineRule="auto"/>
        <w:rPr>
          <w:sz w:val="16"/>
          <w:szCs w:val="16"/>
        </w:rPr>
      </w:pPr>
      <w:r w:rsidRPr="00481D9E">
        <w:rPr>
          <w:sz w:val="16"/>
          <w:szCs w:val="16"/>
        </w:rPr>
        <w:t>Metadata details</w:t>
      </w:r>
    </w:p>
    <w:p w:rsidR="0036346B" w:rsidRPr="00481D9E" w:rsidRDefault="0036346B" w:rsidP="00997693">
      <w:pPr>
        <w:numPr>
          <w:ilvl w:val="0"/>
          <w:numId w:val="6"/>
        </w:numPr>
        <w:spacing w:after="0" w:line="240" w:lineRule="auto"/>
        <w:rPr>
          <w:sz w:val="16"/>
          <w:szCs w:val="16"/>
        </w:rPr>
      </w:pPr>
      <w:r w:rsidRPr="00481D9E">
        <w:rPr>
          <w:sz w:val="16"/>
          <w:szCs w:val="16"/>
        </w:rPr>
        <w:t>Physical extent size (by default its 4 mb in lvm 2, we will be see changing that default physical extent size later)</w:t>
      </w:r>
    </w:p>
    <w:p w:rsidR="0036346B" w:rsidRPr="00481D9E" w:rsidRDefault="0036346B" w:rsidP="00997693">
      <w:pPr>
        <w:numPr>
          <w:ilvl w:val="0"/>
          <w:numId w:val="6"/>
        </w:numPr>
        <w:spacing w:after="0" w:line="240" w:lineRule="auto"/>
        <w:rPr>
          <w:sz w:val="16"/>
          <w:szCs w:val="16"/>
        </w:rPr>
      </w:pPr>
      <w:r w:rsidRPr="00481D9E">
        <w:rPr>
          <w:sz w:val="16"/>
          <w:szCs w:val="16"/>
        </w:rPr>
        <w:t>number of physical extents in volume group</w:t>
      </w:r>
    </w:p>
    <w:p w:rsidR="0036346B" w:rsidRPr="00481D9E" w:rsidRDefault="0036346B" w:rsidP="00997693">
      <w:pPr>
        <w:numPr>
          <w:ilvl w:val="0"/>
          <w:numId w:val="6"/>
        </w:numPr>
        <w:spacing w:after="0" w:line="240" w:lineRule="auto"/>
        <w:rPr>
          <w:sz w:val="16"/>
          <w:szCs w:val="16"/>
        </w:rPr>
      </w:pPr>
      <w:r w:rsidRPr="00481D9E">
        <w:rPr>
          <w:sz w:val="16"/>
          <w:szCs w:val="16"/>
        </w:rPr>
        <w:t>Free physical extents in the Volume group</w:t>
      </w:r>
    </w:p>
    <w:p w:rsidR="0036346B" w:rsidRPr="00481D9E" w:rsidRDefault="0036346B" w:rsidP="00997693">
      <w:pPr>
        <w:numPr>
          <w:ilvl w:val="0"/>
          <w:numId w:val="6"/>
        </w:numPr>
        <w:spacing w:after="0" w:line="240" w:lineRule="auto"/>
        <w:rPr>
          <w:sz w:val="16"/>
          <w:szCs w:val="16"/>
        </w:rPr>
      </w:pPr>
      <w:r w:rsidRPr="00481D9E">
        <w:rPr>
          <w:sz w:val="16"/>
          <w:szCs w:val="16"/>
        </w:rPr>
        <w:t>UUID of the volume group</w:t>
      </w:r>
    </w:p>
    <w:p w:rsidR="0036346B" w:rsidRPr="00481D9E" w:rsidRDefault="0036346B" w:rsidP="00997693">
      <w:pPr>
        <w:pStyle w:val="NormalWeb"/>
        <w:spacing w:before="0" w:beforeAutospacing="0" w:after="0" w:afterAutospacing="0"/>
        <w:rPr>
          <w:sz w:val="16"/>
          <w:szCs w:val="16"/>
        </w:rPr>
      </w:pPr>
      <w:r w:rsidRPr="00481D9E">
        <w:rPr>
          <w:sz w:val="16"/>
          <w:szCs w:val="16"/>
        </w:rPr>
        <w:t xml:space="preserve">You can change the Physical extent size from the default value of 4 MB to whatever you like based on the requirement, while creating the volume group. </w:t>
      </w:r>
      <w:proofErr w:type="gramStart"/>
      <w:r w:rsidRPr="00481D9E">
        <w:rPr>
          <w:sz w:val="16"/>
          <w:szCs w:val="16"/>
        </w:rPr>
        <w:t>Lets</w:t>
      </w:r>
      <w:proofErr w:type="gramEnd"/>
      <w:r w:rsidRPr="00481D9E">
        <w:rPr>
          <w:sz w:val="16"/>
          <w:szCs w:val="16"/>
        </w:rPr>
        <w:t xml:space="preserve"> change the physical extent size while creating the volume group. Keep the fact in mind that, you </w:t>
      </w:r>
      <w:proofErr w:type="gramStart"/>
      <w:r w:rsidRPr="00481D9E">
        <w:rPr>
          <w:sz w:val="16"/>
          <w:szCs w:val="16"/>
        </w:rPr>
        <w:t>cant</w:t>
      </w:r>
      <w:proofErr w:type="gramEnd"/>
      <w:r w:rsidRPr="00481D9E">
        <w:rPr>
          <w:sz w:val="16"/>
          <w:szCs w:val="16"/>
        </w:rPr>
        <w:t xml:space="preserve"> change the physical extent size once the volume group is created. </w:t>
      </w:r>
    </w:p>
    <w:p w:rsidR="0036346B" w:rsidRPr="00481D9E" w:rsidRDefault="0036346B" w:rsidP="00997693">
      <w:pPr>
        <w:spacing w:after="0"/>
        <w:rPr>
          <w:sz w:val="16"/>
          <w:szCs w:val="16"/>
        </w:rPr>
      </w:pPr>
    </w:p>
    <w:tbl>
      <w:tblPr>
        <w:tblW w:w="0" w:type="auto"/>
        <w:tblCellSpacing w:w="0" w:type="dxa"/>
        <w:tblCellMar>
          <w:left w:w="0" w:type="dxa"/>
          <w:right w:w="0" w:type="dxa"/>
        </w:tblCellMar>
        <w:tblLook w:val="04A0" w:firstRow="1" w:lastRow="0" w:firstColumn="1" w:lastColumn="0" w:noHBand="0" w:noVBand="1"/>
      </w:tblPr>
      <w:tblGrid>
        <w:gridCol w:w="82"/>
        <w:gridCol w:w="6722"/>
      </w:tblGrid>
      <w:tr w:rsidR="0036346B" w:rsidRPr="00481D9E" w:rsidTr="0036346B">
        <w:trPr>
          <w:tblCellSpacing w:w="0" w:type="dxa"/>
        </w:trPr>
        <w:tc>
          <w:tcPr>
            <w:tcW w:w="0" w:type="auto"/>
            <w:vAlign w:val="center"/>
            <w:hideMark/>
          </w:tcPr>
          <w:p w:rsidR="0036346B" w:rsidRPr="00481D9E" w:rsidRDefault="0036346B" w:rsidP="00997693">
            <w:pPr>
              <w:spacing w:after="0"/>
              <w:rPr>
                <w:sz w:val="16"/>
                <w:szCs w:val="16"/>
              </w:rPr>
            </w:pPr>
            <w:r w:rsidRPr="00481D9E">
              <w:rPr>
                <w:sz w:val="16"/>
                <w:szCs w:val="16"/>
              </w:rPr>
              <w:t>1</w:t>
            </w:r>
          </w:p>
        </w:tc>
        <w:tc>
          <w:tcPr>
            <w:tcW w:w="0" w:type="auto"/>
            <w:vAlign w:val="center"/>
            <w:hideMark/>
          </w:tcPr>
          <w:p w:rsidR="0036346B" w:rsidRPr="00481D9E" w:rsidRDefault="0036346B" w:rsidP="00997693">
            <w:pPr>
              <w:spacing w:after="0"/>
              <w:rPr>
                <w:sz w:val="16"/>
                <w:szCs w:val="16"/>
              </w:rPr>
            </w:pPr>
            <w:r w:rsidRPr="00481D9E">
              <w:rPr>
                <w:rStyle w:val="HTMLCode"/>
                <w:rFonts w:eastAsiaTheme="majorEastAsia"/>
                <w:sz w:val="16"/>
                <w:szCs w:val="16"/>
              </w:rPr>
              <w:t>[root@localhost ~]# vgcreate vg00 /dev/sda6 /dev/sda7 /dev/sda8 -s 34M</w:t>
            </w:r>
          </w:p>
        </w:tc>
      </w:tr>
    </w:tbl>
    <w:p w:rsidR="0036346B" w:rsidRPr="00481D9E" w:rsidRDefault="0036346B" w:rsidP="00997693">
      <w:pPr>
        <w:pStyle w:val="NormalWeb"/>
        <w:spacing w:before="0" w:beforeAutospacing="0" w:after="0" w:afterAutospacing="0"/>
        <w:rPr>
          <w:sz w:val="16"/>
          <w:szCs w:val="16"/>
        </w:rPr>
      </w:pPr>
      <w:r w:rsidRPr="00481D9E">
        <w:rPr>
          <w:sz w:val="16"/>
          <w:szCs w:val="16"/>
        </w:rPr>
        <w:t xml:space="preserve">The above command will make the volume group with exactly the same name, but will keep the physical extent size as 34 MB, instead of the default  4MB(which you can verify later on with </w:t>
      </w:r>
      <w:r w:rsidRPr="00481D9E">
        <w:rPr>
          <w:rStyle w:val="Strong"/>
          <w:sz w:val="16"/>
          <w:szCs w:val="16"/>
        </w:rPr>
        <w:t xml:space="preserve">vgdisplay </w:t>
      </w:r>
      <w:r w:rsidRPr="00481D9E">
        <w:rPr>
          <w:sz w:val="16"/>
          <w:szCs w:val="16"/>
        </w:rPr>
        <w:t>command).</w:t>
      </w:r>
    </w:p>
    <w:p w:rsidR="0036346B" w:rsidRPr="00481D9E" w:rsidRDefault="0036346B" w:rsidP="00997693">
      <w:pPr>
        <w:pStyle w:val="NormalWeb"/>
        <w:spacing w:before="0" w:beforeAutospacing="0" w:after="0" w:afterAutospacing="0"/>
        <w:rPr>
          <w:sz w:val="16"/>
          <w:szCs w:val="16"/>
        </w:rPr>
      </w:pPr>
      <w:r w:rsidRPr="00481D9E">
        <w:rPr>
          <w:sz w:val="16"/>
          <w:szCs w:val="16"/>
        </w:rPr>
        <w:t xml:space="preserve">Now </w:t>
      </w:r>
      <w:proofErr w:type="gramStart"/>
      <w:r w:rsidRPr="00481D9E">
        <w:rPr>
          <w:sz w:val="16"/>
          <w:szCs w:val="16"/>
        </w:rPr>
        <w:t>lets</w:t>
      </w:r>
      <w:proofErr w:type="gramEnd"/>
      <w:r w:rsidRPr="00481D9E">
        <w:rPr>
          <w:sz w:val="16"/>
          <w:szCs w:val="16"/>
        </w:rPr>
        <w:t xml:space="preserve"> go ahead with understanding the last component of LVM, which the operating system and the user will be using for storing files and data.</w:t>
      </w:r>
    </w:p>
    <w:p w:rsidR="0036346B" w:rsidRPr="00481D9E" w:rsidRDefault="0036346B" w:rsidP="00997693">
      <w:pPr>
        <w:pStyle w:val="NormalWeb"/>
        <w:spacing w:before="0" w:beforeAutospacing="0" w:after="0" w:afterAutospacing="0"/>
        <w:rPr>
          <w:sz w:val="16"/>
          <w:szCs w:val="16"/>
        </w:rPr>
      </w:pPr>
      <w:r w:rsidRPr="00481D9E">
        <w:rPr>
          <w:sz w:val="16"/>
          <w:szCs w:val="16"/>
        </w:rPr>
        <w:t> </w:t>
      </w:r>
    </w:p>
    <w:p w:rsidR="0036346B" w:rsidRPr="00481D9E" w:rsidRDefault="0036346B" w:rsidP="00997693">
      <w:pPr>
        <w:pStyle w:val="Heading3"/>
        <w:spacing w:before="0"/>
        <w:rPr>
          <w:sz w:val="16"/>
          <w:szCs w:val="16"/>
        </w:rPr>
      </w:pPr>
      <w:r w:rsidRPr="00481D9E">
        <w:rPr>
          <w:sz w:val="16"/>
          <w:szCs w:val="16"/>
        </w:rPr>
        <w:t>(3) Logical Volume in LVM</w:t>
      </w:r>
    </w:p>
    <w:p w:rsidR="0036346B" w:rsidRPr="00481D9E" w:rsidRDefault="0036346B" w:rsidP="00997693">
      <w:pPr>
        <w:pStyle w:val="NormalWeb"/>
        <w:spacing w:before="0" w:beforeAutospacing="0" w:after="0" w:afterAutospacing="0"/>
        <w:rPr>
          <w:sz w:val="16"/>
          <w:szCs w:val="16"/>
        </w:rPr>
      </w:pPr>
      <w:r w:rsidRPr="00481D9E">
        <w:rPr>
          <w:sz w:val="16"/>
          <w:szCs w:val="16"/>
        </w:rPr>
        <w:t xml:space="preserve">The volume group which we just </w:t>
      </w:r>
      <w:proofErr w:type="gramStart"/>
      <w:r w:rsidRPr="00481D9E">
        <w:rPr>
          <w:sz w:val="16"/>
          <w:szCs w:val="16"/>
        </w:rPr>
        <w:t>made,</w:t>
      </w:r>
      <w:proofErr w:type="gramEnd"/>
      <w:r w:rsidRPr="00481D9E">
        <w:rPr>
          <w:sz w:val="16"/>
          <w:szCs w:val="16"/>
        </w:rPr>
        <w:t xml:space="preserve"> is a pool of disk space, by combining all physical extents of all the physical volumes. We can make partitions from this large volume group by creating logical volumes. These logical volumes are the real place, where the user will be accessing the data.</w:t>
      </w:r>
    </w:p>
    <w:p w:rsidR="0036346B" w:rsidRPr="00481D9E" w:rsidRDefault="0036346B" w:rsidP="00997693">
      <w:pPr>
        <w:pStyle w:val="NormalWeb"/>
        <w:spacing w:before="0" w:beforeAutospacing="0" w:after="0" w:afterAutospacing="0"/>
        <w:rPr>
          <w:ins w:id="0" w:author="Unknown"/>
          <w:sz w:val="16"/>
          <w:szCs w:val="16"/>
        </w:rPr>
      </w:pPr>
      <w:ins w:id="1" w:author="Unknown">
        <w:r w:rsidRPr="00481D9E">
          <w:rPr>
            <w:sz w:val="16"/>
            <w:szCs w:val="16"/>
          </w:rPr>
          <w:t xml:space="preserve">There are three kinds of logical volumes in LVM. </w:t>
        </w:r>
        <w:proofErr w:type="gramStart"/>
        <w:r w:rsidRPr="00481D9E">
          <w:rPr>
            <w:sz w:val="16"/>
            <w:szCs w:val="16"/>
          </w:rPr>
          <w:t>Lets</w:t>
        </w:r>
        <w:proofErr w:type="gramEnd"/>
        <w:r w:rsidRPr="00481D9E">
          <w:rPr>
            <w:sz w:val="16"/>
            <w:szCs w:val="16"/>
          </w:rPr>
          <w:t xml:space="preserve"> understand each of them first, and then will see methods to create logical volumes from a volume group.</w:t>
        </w:r>
      </w:ins>
    </w:p>
    <w:p w:rsidR="0036346B" w:rsidRPr="00481D9E" w:rsidRDefault="0036346B" w:rsidP="00997693">
      <w:pPr>
        <w:numPr>
          <w:ilvl w:val="0"/>
          <w:numId w:val="7"/>
        </w:numPr>
        <w:spacing w:after="0" w:line="240" w:lineRule="auto"/>
        <w:rPr>
          <w:ins w:id="2" w:author="Unknown"/>
          <w:sz w:val="16"/>
          <w:szCs w:val="16"/>
        </w:rPr>
      </w:pPr>
      <w:ins w:id="3" w:author="Unknown">
        <w:r w:rsidRPr="00481D9E">
          <w:rPr>
            <w:rStyle w:val="Strong"/>
            <w:sz w:val="16"/>
            <w:szCs w:val="16"/>
            <w:u w:val="single"/>
          </w:rPr>
          <w:t>Linear Logical Volumes</w:t>
        </w:r>
      </w:ins>
    </w:p>
    <w:p w:rsidR="0036346B" w:rsidRPr="00481D9E" w:rsidRDefault="0036346B" w:rsidP="00997693">
      <w:pPr>
        <w:pStyle w:val="NormalWeb"/>
        <w:spacing w:before="0" w:beforeAutospacing="0" w:after="0" w:afterAutospacing="0"/>
        <w:rPr>
          <w:ins w:id="4" w:author="Unknown"/>
          <w:sz w:val="16"/>
          <w:szCs w:val="16"/>
        </w:rPr>
      </w:pPr>
      <w:ins w:id="5" w:author="Unknown">
        <w:r w:rsidRPr="00481D9E">
          <w:rPr>
            <w:sz w:val="16"/>
            <w:szCs w:val="16"/>
          </w:rPr>
          <w:t xml:space="preserve">Linear logical volumes are nothing but a logical volume made by simply combining multiple physical volumes to one. Let's take an example, to understand linear logical volumes in a much better way. </w:t>
        </w:r>
        <w:proofErr w:type="gramStart"/>
        <w:r w:rsidRPr="00481D9E">
          <w:rPr>
            <w:sz w:val="16"/>
            <w:szCs w:val="16"/>
          </w:rPr>
          <w:t>say</w:t>
        </w:r>
        <w:proofErr w:type="gramEnd"/>
        <w:r w:rsidRPr="00481D9E">
          <w:rPr>
            <w:sz w:val="16"/>
            <w:szCs w:val="16"/>
          </w:rPr>
          <w:t xml:space="preserve"> you have two physical volumes that have 50 physical extents of 4 MB each. Which means one physical volume is of 200M B (50 x 4).</w:t>
        </w:r>
      </w:ins>
    </w:p>
    <w:p w:rsidR="0036346B" w:rsidRPr="00481D9E" w:rsidRDefault="0036346B" w:rsidP="00997693">
      <w:pPr>
        <w:pStyle w:val="NormalWeb"/>
        <w:spacing w:before="0" w:beforeAutospacing="0" w:after="0" w:afterAutospacing="0"/>
        <w:rPr>
          <w:ins w:id="6" w:author="Unknown"/>
          <w:sz w:val="16"/>
          <w:szCs w:val="16"/>
        </w:rPr>
      </w:pPr>
      <w:r w:rsidRPr="00481D9E">
        <w:rPr>
          <w:noProof/>
          <w:sz w:val="16"/>
          <w:szCs w:val="16"/>
        </w:rPr>
        <w:drawing>
          <wp:inline distT="0" distB="0" distL="0" distR="0" wp14:anchorId="51DE0B73" wp14:editId="4E6A1571">
            <wp:extent cx="1019175" cy="889655"/>
            <wp:effectExtent l="0" t="0" r="0" b="5715"/>
            <wp:docPr id="7" name="Picture 7" descr="Linear logical volum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ear logical volume managemen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19201" cy="889678"/>
                    </a:xfrm>
                    <a:prstGeom prst="rect">
                      <a:avLst/>
                    </a:prstGeom>
                    <a:noFill/>
                    <a:ln>
                      <a:noFill/>
                    </a:ln>
                  </pic:spPr>
                </pic:pic>
              </a:graphicData>
            </a:graphic>
          </wp:inline>
        </w:drawing>
      </w:r>
    </w:p>
    <w:p w:rsidR="0036346B" w:rsidRPr="00481D9E" w:rsidRDefault="0036346B" w:rsidP="00997693">
      <w:pPr>
        <w:pStyle w:val="NormalWeb"/>
        <w:spacing w:before="0" w:beforeAutospacing="0" w:after="0" w:afterAutospacing="0"/>
        <w:rPr>
          <w:ins w:id="7" w:author="Unknown"/>
          <w:sz w:val="16"/>
          <w:szCs w:val="16"/>
        </w:rPr>
      </w:pPr>
      <w:ins w:id="8" w:author="Unknown">
        <w:r w:rsidRPr="00481D9E">
          <w:rPr>
            <w:sz w:val="16"/>
            <w:szCs w:val="16"/>
          </w:rPr>
          <w:t xml:space="preserve">In the above shown example, we have two physical </w:t>
        </w:r>
        <w:proofErr w:type="gramStart"/>
        <w:r w:rsidRPr="00481D9E">
          <w:rPr>
            <w:sz w:val="16"/>
            <w:szCs w:val="16"/>
          </w:rPr>
          <w:t>disk</w:t>
        </w:r>
        <w:proofErr w:type="gramEnd"/>
        <w:r w:rsidRPr="00481D9E">
          <w:rPr>
            <w:sz w:val="16"/>
            <w:szCs w:val="16"/>
          </w:rPr>
          <w:t xml:space="preserve"> with 50 Physical extents of 4 MB each, making a 200 MB disk. While creating a </w:t>
        </w:r>
        <w:proofErr w:type="gramStart"/>
        <w:r w:rsidRPr="00481D9E">
          <w:rPr>
            <w:sz w:val="16"/>
            <w:szCs w:val="16"/>
          </w:rPr>
          <w:t>Linear</w:t>
        </w:r>
        <w:proofErr w:type="gramEnd"/>
        <w:r w:rsidRPr="00481D9E">
          <w:rPr>
            <w:sz w:val="16"/>
            <w:szCs w:val="16"/>
          </w:rPr>
          <w:t xml:space="preserve"> logical volume it will be a combined use of physical extents on both the physical volumes in order.</w:t>
        </w:r>
      </w:ins>
    </w:p>
    <w:p w:rsidR="0036346B" w:rsidRPr="00481D9E" w:rsidRDefault="0036346B" w:rsidP="00997693">
      <w:pPr>
        <w:pStyle w:val="NormalWeb"/>
        <w:spacing w:before="0" w:beforeAutospacing="0" w:after="0" w:afterAutospacing="0"/>
        <w:rPr>
          <w:ins w:id="9" w:author="Unknown"/>
          <w:sz w:val="16"/>
          <w:szCs w:val="16"/>
        </w:rPr>
      </w:pPr>
      <w:ins w:id="10" w:author="Unknown">
        <w:r w:rsidRPr="00481D9E">
          <w:rPr>
            <w:sz w:val="16"/>
            <w:szCs w:val="16"/>
          </w:rPr>
          <w:t xml:space="preserve">To the operating system the logical volume created will appear as one single disk with 100 physical </w:t>
        </w:r>
        <w:proofErr w:type="gramStart"/>
        <w:r w:rsidRPr="00481D9E">
          <w:rPr>
            <w:sz w:val="16"/>
            <w:szCs w:val="16"/>
          </w:rPr>
          <w:t>extent(</w:t>
        </w:r>
        <w:proofErr w:type="gramEnd"/>
        <w:r w:rsidRPr="00481D9E">
          <w:rPr>
            <w:sz w:val="16"/>
            <w:szCs w:val="16"/>
          </w:rPr>
          <w:t xml:space="preserve">although the physical extents are spread on two physical disk linearly.). Another important fact to note here is that, it is not necessary to have two physical volume of same size, in other words, you can have a different number of physical extent in two physical </w:t>
        </w:r>
        <w:proofErr w:type="gramStart"/>
        <w:r w:rsidRPr="00481D9E">
          <w:rPr>
            <w:sz w:val="16"/>
            <w:szCs w:val="16"/>
          </w:rPr>
          <w:t>volume</w:t>
        </w:r>
        <w:proofErr w:type="gramEnd"/>
        <w:r w:rsidRPr="00481D9E">
          <w:rPr>
            <w:sz w:val="16"/>
            <w:szCs w:val="16"/>
          </w:rPr>
          <w:t xml:space="preserve"> that will combine and create one logical volume with the size of both the disks. So for example, you can have one physical volume with 60 physical </w:t>
        </w:r>
        <w:proofErr w:type="gramStart"/>
        <w:r w:rsidRPr="00481D9E">
          <w:rPr>
            <w:sz w:val="16"/>
            <w:szCs w:val="16"/>
          </w:rPr>
          <w:t>extent</w:t>
        </w:r>
        <w:proofErr w:type="gramEnd"/>
        <w:r w:rsidRPr="00481D9E">
          <w:rPr>
            <w:sz w:val="16"/>
            <w:szCs w:val="16"/>
          </w:rPr>
          <w:t xml:space="preserve"> and other physical volume with 40 physical extent, that will combine together and form 100 physical extent in one logical volume.</w:t>
        </w:r>
      </w:ins>
    </w:p>
    <w:p w:rsidR="0036346B" w:rsidRPr="00481D9E" w:rsidRDefault="0036346B" w:rsidP="00997693">
      <w:pPr>
        <w:pStyle w:val="NormalWeb"/>
        <w:spacing w:before="0" w:beforeAutospacing="0" w:after="0" w:afterAutospacing="0"/>
        <w:rPr>
          <w:ins w:id="11" w:author="Unknown"/>
          <w:sz w:val="16"/>
          <w:szCs w:val="16"/>
        </w:rPr>
      </w:pPr>
      <w:ins w:id="12" w:author="Unknown">
        <w:r w:rsidRPr="00481D9E">
          <w:rPr>
            <w:sz w:val="16"/>
            <w:szCs w:val="16"/>
          </w:rPr>
          <w:t xml:space="preserve">Let's go ahead and see the </w:t>
        </w:r>
        <w:proofErr w:type="gramStart"/>
        <w:r w:rsidRPr="00481D9E">
          <w:rPr>
            <w:sz w:val="16"/>
            <w:szCs w:val="16"/>
          </w:rPr>
          <w:t>commands, that</w:t>
        </w:r>
        <w:proofErr w:type="gramEnd"/>
        <w:r w:rsidRPr="00481D9E">
          <w:rPr>
            <w:sz w:val="16"/>
            <w:szCs w:val="16"/>
          </w:rPr>
          <w:t xml:space="preserve"> are used while creating a linear volume in LVM.</w:t>
        </w:r>
      </w:ins>
    </w:p>
    <w:tbl>
      <w:tblPr>
        <w:tblW w:w="0" w:type="auto"/>
        <w:tblCellSpacing w:w="0" w:type="dxa"/>
        <w:tblCellMar>
          <w:left w:w="0" w:type="dxa"/>
          <w:right w:w="0" w:type="dxa"/>
        </w:tblCellMar>
        <w:tblLook w:val="04A0" w:firstRow="1" w:lastRow="0" w:firstColumn="1" w:lastColumn="0" w:noHBand="0" w:noVBand="1"/>
      </w:tblPr>
      <w:tblGrid>
        <w:gridCol w:w="82"/>
        <w:gridCol w:w="4993"/>
      </w:tblGrid>
      <w:tr w:rsidR="0036346B" w:rsidRPr="00481D9E" w:rsidTr="0036346B">
        <w:trPr>
          <w:tblCellSpacing w:w="0" w:type="dxa"/>
        </w:trPr>
        <w:tc>
          <w:tcPr>
            <w:tcW w:w="0" w:type="auto"/>
            <w:vAlign w:val="center"/>
            <w:hideMark/>
          </w:tcPr>
          <w:p w:rsidR="0036346B" w:rsidRPr="00481D9E" w:rsidRDefault="0036346B" w:rsidP="00997693">
            <w:pPr>
              <w:spacing w:after="0"/>
              <w:rPr>
                <w:sz w:val="16"/>
                <w:szCs w:val="16"/>
              </w:rPr>
            </w:pPr>
            <w:r w:rsidRPr="00481D9E">
              <w:rPr>
                <w:sz w:val="16"/>
                <w:szCs w:val="16"/>
              </w:rPr>
              <w:t>1</w:t>
            </w:r>
          </w:p>
        </w:tc>
        <w:tc>
          <w:tcPr>
            <w:tcW w:w="0" w:type="auto"/>
            <w:vAlign w:val="center"/>
            <w:hideMark/>
          </w:tcPr>
          <w:p w:rsidR="0036346B" w:rsidRPr="00481D9E" w:rsidRDefault="0036346B" w:rsidP="00997693">
            <w:pPr>
              <w:spacing w:after="0"/>
              <w:rPr>
                <w:sz w:val="16"/>
                <w:szCs w:val="16"/>
              </w:rPr>
            </w:pPr>
            <w:r w:rsidRPr="00481D9E">
              <w:rPr>
                <w:rStyle w:val="HTMLCode"/>
                <w:rFonts w:eastAsiaTheme="majorEastAsia"/>
                <w:sz w:val="16"/>
                <w:szCs w:val="16"/>
              </w:rPr>
              <w:t>[root@myvm1 ~]# lvcreate -L1000 -n example examplevg</w:t>
            </w:r>
          </w:p>
        </w:tc>
      </w:tr>
    </w:tbl>
    <w:p w:rsidR="0036346B" w:rsidRPr="00481D9E" w:rsidRDefault="0036346B" w:rsidP="00997693">
      <w:pPr>
        <w:pStyle w:val="NormalWeb"/>
        <w:spacing w:before="0" w:beforeAutospacing="0" w:after="0" w:afterAutospacing="0"/>
        <w:rPr>
          <w:ins w:id="13" w:author="Unknown"/>
          <w:sz w:val="16"/>
          <w:szCs w:val="16"/>
        </w:rPr>
      </w:pPr>
      <w:ins w:id="14" w:author="Unknown">
        <w:r w:rsidRPr="00481D9E">
          <w:rPr>
            <w:sz w:val="16"/>
            <w:szCs w:val="16"/>
          </w:rPr>
          <w:t xml:space="preserve">Above command creates a linear logical volume of 1000 MB with the name of </w:t>
        </w:r>
        <w:r w:rsidRPr="00481D9E">
          <w:rPr>
            <w:rStyle w:val="Strong"/>
            <w:sz w:val="16"/>
            <w:szCs w:val="16"/>
          </w:rPr>
          <w:t>example</w:t>
        </w:r>
        <w:r w:rsidRPr="00481D9E">
          <w:rPr>
            <w:sz w:val="16"/>
            <w:szCs w:val="16"/>
          </w:rPr>
          <w:t xml:space="preserve">, on the volume group </w:t>
        </w:r>
        <w:r w:rsidRPr="00481D9E">
          <w:rPr>
            <w:rStyle w:val="Strong"/>
            <w:sz w:val="16"/>
            <w:szCs w:val="16"/>
          </w:rPr>
          <w:t>examplevg</w:t>
        </w:r>
        <w:r w:rsidRPr="00481D9E">
          <w:rPr>
            <w:sz w:val="16"/>
            <w:szCs w:val="16"/>
          </w:rPr>
          <w:t>. If no unit (M</w:t>
        </w:r>
        <w:proofErr w:type="gramStart"/>
        <w:r w:rsidRPr="00481D9E">
          <w:rPr>
            <w:sz w:val="16"/>
            <w:szCs w:val="16"/>
          </w:rPr>
          <w:t>,K,G</w:t>
        </w:r>
        <w:proofErr w:type="gramEnd"/>
        <w:r w:rsidRPr="00481D9E">
          <w:rPr>
            <w:sz w:val="16"/>
            <w:szCs w:val="16"/>
          </w:rPr>
          <w:t>) is specified along with the -L option in the above command, M is assumed.</w:t>
        </w:r>
      </w:ins>
    </w:p>
    <w:p w:rsidR="0036346B" w:rsidRPr="00481D9E" w:rsidRDefault="0036346B" w:rsidP="00997693">
      <w:pPr>
        <w:pStyle w:val="NormalWeb"/>
        <w:spacing w:before="0" w:beforeAutospacing="0" w:after="0" w:afterAutospacing="0"/>
        <w:rPr>
          <w:ins w:id="15" w:author="Unknown"/>
          <w:sz w:val="16"/>
          <w:szCs w:val="16"/>
        </w:rPr>
      </w:pPr>
      <w:ins w:id="16" w:author="Unknown">
        <w:r w:rsidRPr="00481D9E">
          <w:rPr>
            <w:sz w:val="16"/>
            <w:szCs w:val="16"/>
          </w:rPr>
          <w:t xml:space="preserve">Alternatively instead of specifying the size in megabytes, or gigabytes, you can also specify the number of physical extents to be used in that logical volume with the help of -l (lower case letter) option. </w:t>
        </w:r>
        <w:proofErr w:type="gramStart"/>
        <w:r w:rsidRPr="00481D9E">
          <w:rPr>
            <w:sz w:val="16"/>
            <w:szCs w:val="16"/>
          </w:rPr>
          <w:t>Lets</w:t>
        </w:r>
        <w:proofErr w:type="gramEnd"/>
        <w:r w:rsidRPr="00481D9E">
          <w:rPr>
            <w:sz w:val="16"/>
            <w:szCs w:val="16"/>
          </w:rPr>
          <w:t xml:space="preserve"> see a couple of similar example.</w:t>
        </w:r>
      </w:ins>
    </w:p>
    <w:tbl>
      <w:tblPr>
        <w:tblW w:w="0" w:type="auto"/>
        <w:tblCellSpacing w:w="0" w:type="dxa"/>
        <w:tblCellMar>
          <w:left w:w="0" w:type="dxa"/>
          <w:right w:w="0" w:type="dxa"/>
        </w:tblCellMar>
        <w:tblLook w:val="04A0" w:firstRow="1" w:lastRow="0" w:firstColumn="1" w:lastColumn="0" w:noHBand="0" w:noVBand="1"/>
      </w:tblPr>
      <w:tblGrid>
        <w:gridCol w:w="82"/>
        <w:gridCol w:w="4933"/>
      </w:tblGrid>
      <w:tr w:rsidR="0036346B" w:rsidRPr="00481D9E" w:rsidTr="0036346B">
        <w:trPr>
          <w:tblCellSpacing w:w="0" w:type="dxa"/>
        </w:trPr>
        <w:tc>
          <w:tcPr>
            <w:tcW w:w="0" w:type="auto"/>
            <w:vAlign w:val="center"/>
            <w:hideMark/>
          </w:tcPr>
          <w:p w:rsidR="0036346B" w:rsidRPr="00481D9E" w:rsidRDefault="0036346B" w:rsidP="00997693">
            <w:pPr>
              <w:spacing w:after="0"/>
              <w:rPr>
                <w:sz w:val="16"/>
                <w:szCs w:val="16"/>
              </w:rPr>
            </w:pPr>
            <w:r w:rsidRPr="00481D9E">
              <w:rPr>
                <w:sz w:val="16"/>
                <w:szCs w:val="16"/>
              </w:rPr>
              <w:t>1</w:t>
            </w:r>
          </w:p>
        </w:tc>
        <w:tc>
          <w:tcPr>
            <w:tcW w:w="0" w:type="auto"/>
            <w:vAlign w:val="center"/>
            <w:hideMark/>
          </w:tcPr>
          <w:p w:rsidR="0036346B" w:rsidRPr="00481D9E" w:rsidRDefault="0036346B" w:rsidP="00997693">
            <w:pPr>
              <w:spacing w:after="0"/>
              <w:rPr>
                <w:sz w:val="16"/>
                <w:szCs w:val="16"/>
              </w:rPr>
            </w:pPr>
            <w:r w:rsidRPr="00481D9E">
              <w:rPr>
                <w:rStyle w:val="HTMLCode"/>
                <w:rFonts w:eastAsiaTheme="majorEastAsia"/>
                <w:sz w:val="16"/>
                <w:szCs w:val="16"/>
              </w:rPr>
              <w:t>[root@myvm1 ~]# lvcreate -l 100</w:t>
            </w:r>
            <w:r w:rsidRPr="00481D9E">
              <w:rPr>
                <w:sz w:val="16"/>
                <w:szCs w:val="16"/>
              </w:rPr>
              <w:t xml:space="preserve"> </w:t>
            </w:r>
            <w:r w:rsidRPr="00481D9E">
              <w:rPr>
                <w:rStyle w:val="HTMLCode"/>
                <w:rFonts w:eastAsiaTheme="majorEastAsia"/>
                <w:sz w:val="16"/>
                <w:szCs w:val="16"/>
              </w:rPr>
              <w:t>-n example examplevg</w:t>
            </w:r>
          </w:p>
        </w:tc>
      </w:tr>
    </w:tbl>
    <w:p w:rsidR="0036346B" w:rsidRPr="00481D9E" w:rsidRDefault="0036346B" w:rsidP="00997693">
      <w:pPr>
        <w:pStyle w:val="NormalWeb"/>
        <w:spacing w:before="0" w:beforeAutospacing="0" w:after="0" w:afterAutospacing="0"/>
        <w:rPr>
          <w:ins w:id="17" w:author="Unknown"/>
          <w:sz w:val="16"/>
          <w:szCs w:val="16"/>
        </w:rPr>
      </w:pPr>
      <w:proofErr w:type="gramStart"/>
      <w:ins w:id="18" w:author="Unknown">
        <w:r w:rsidRPr="00481D9E">
          <w:rPr>
            <w:sz w:val="16"/>
            <w:szCs w:val="16"/>
          </w:rPr>
          <w:t>the</w:t>
        </w:r>
        <w:proofErr w:type="gramEnd"/>
        <w:r w:rsidRPr="00481D9E">
          <w:rPr>
            <w:sz w:val="16"/>
            <w:szCs w:val="16"/>
          </w:rPr>
          <w:t xml:space="preserve"> above command will create a logical volume by using 100 logical extents(size of logical extent = size of physical extent), to create the logical volume. Now you if you know the physical extent size, then you can easily calculate the volume size in MB. Alternatively, you can also specify which extents to use from which physical volumes in the volume group.</w:t>
        </w:r>
      </w:ins>
    </w:p>
    <w:tbl>
      <w:tblPr>
        <w:tblW w:w="0" w:type="auto"/>
        <w:tblCellSpacing w:w="0" w:type="dxa"/>
        <w:tblCellMar>
          <w:left w:w="0" w:type="dxa"/>
          <w:right w:w="0" w:type="dxa"/>
        </w:tblCellMar>
        <w:tblLook w:val="04A0" w:firstRow="1" w:lastRow="0" w:firstColumn="1" w:lastColumn="0" w:noHBand="0" w:noVBand="1"/>
      </w:tblPr>
      <w:tblGrid>
        <w:gridCol w:w="82"/>
        <w:gridCol w:w="8138"/>
      </w:tblGrid>
      <w:tr w:rsidR="0036346B" w:rsidRPr="00481D9E" w:rsidTr="0036346B">
        <w:trPr>
          <w:tblCellSpacing w:w="0" w:type="dxa"/>
        </w:trPr>
        <w:tc>
          <w:tcPr>
            <w:tcW w:w="0" w:type="auto"/>
            <w:vAlign w:val="center"/>
            <w:hideMark/>
          </w:tcPr>
          <w:p w:rsidR="0036346B" w:rsidRPr="00481D9E" w:rsidRDefault="0036346B" w:rsidP="00997693">
            <w:pPr>
              <w:spacing w:after="0"/>
              <w:rPr>
                <w:sz w:val="16"/>
                <w:szCs w:val="16"/>
              </w:rPr>
            </w:pPr>
            <w:r w:rsidRPr="00481D9E">
              <w:rPr>
                <w:sz w:val="16"/>
                <w:szCs w:val="16"/>
              </w:rPr>
              <w:t>1</w:t>
            </w:r>
          </w:p>
        </w:tc>
        <w:tc>
          <w:tcPr>
            <w:tcW w:w="0" w:type="auto"/>
            <w:vAlign w:val="center"/>
            <w:hideMark/>
          </w:tcPr>
          <w:p w:rsidR="0036346B" w:rsidRPr="00481D9E" w:rsidRDefault="0036346B" w:rsidP="00997693">
            <w:pPr>
              <w:spacing w:after="0"/>
              <w:rPr>
                <w:sz w:val="16"/>
                <w:szCs w:val="16"/>
              </w:rPr>
            </w:pPr>
            <w:r w:rsidRPr="00481D9E">
              <w:rPr>
                <w:rStyle w:val="HTMLCode"/>
                <w:rFonts w:eastAsiaTheme="majorEastAsia"/>
                <w:sz w:val="16"/>
                <w:szCs w:val="16"/>
              </w:rPr>
              <w:t>[root@myvm1 ~]# lvcreate -l 100</w:t>
            </w:r>
            <w:r w:rsidRPr="00481D9E">
              <w:rPr>
                <w:sz w:val="16"/>
                <w:szCs w:val="16"/>
              </w:rPr>
              <w:t xml:space="preserve"> </w:t>
            </w:r>
            <w:r w:rsidRPr="00481D9E">
              <w:rPr>
                <w:rStyle w:val="HTMLCode"/>
                <w:rFonts w:eastAsiaTheme="majorEastAsia"/>
                <w:sz w:val="16"/>
                <w:szCs w:val="16"/>
              </w:rPr>
              <w:t>-n example examplevg /dev/sda1:25-50</w:t>
            </w:r>
            <w:r w:rsidRPr="00481D9E">
              <w:rPr>
                <w:sz w:val="16"/>
                <w:szCs w:val="16"/>
              </w:rPr>
              <w:t xml:space="preserve"> </w:t>
            </w:r>
            <w:r w:rsidRPr="00481D9E">
              <w:rPr>
                <w:rStyle w:val="HTMLCode"/>
                <w:rFonts w:eastAsiaTheme="majorEastAsia"/>
                <w:sz w:val="16"/>
                <w:szCs w:val="16"/>
              </w:rPr>
              <w:t>/dev/sdb1:100-176</w:t>
            </w:r>
          </w:p>
        </w:tc>
      </w:tr>
    </w:tbl>
    <w:p w:rsidR="0036346B" w:rsidRPr="00481D9E" w:rsidRDefault="0036346B" w:rsidP="00997693">
      <w:pPr>
        <w:pStyle w:val="NormalWeb"/>
        <w:spacing w:before="0" w:beforeAutospacing="0" w:after="0" w:afterAutospacing="0"/>
        <w:rPr>
          <w:ins w:id="19" w:author="Unknown"/>
          <w:sz w:val="16"/>
          <w:szCs w:val="16"/>
        </w:rPr>
      </w:pPr>
      <w:ins w:id="20" w:author="Unknown">
        <w:r w:rsidRPr="00481D9E">
          <w:rPr>
            <w:sz w:val="16"/>
            <w:szCs w:val="16"/>
          </w:rPr>
          <w:t>the above command will create a logical volume of 100 extents, and will use the the extents 25 to 50 from /dev/sda1 and then 75 extents from /dev/sdb1(ranging from 100 to 176)</w:t>
        </w:r>
      </w:ins>
    </w:p>
    <w:p w:rsidR="0036346B" w:rsidRPr="00481D9E" w:rsidRDefault="0036346B" w:rsidP="00997693">
      <w:pPr>
        <w:numPr>
          <w:ilvl w:val="0"/>
          <w:numId w:val="8"/>
        </w:numPr>
        <w:spacing w:after="0" w:line="240" w:lineRule="auto"/>
        <w:rPr>
          <w:ins w:id="21" w:author="Unknown"/>
          <w:sz w:val="16"/>
          <w:szCs w:val="16"/>
        </w:rPr>
      </w:pPr>
      <w:ins w:id="22" w:author="Unknown">
        <w:r w:rsidRPr="00481D9E">
          <w:rPr>
            <w:rStyle w:val="Strong"/>
            <w:sz w:val="16"/>
            <w:szCs w:val="16"/>
            <w:u w:val="single"/>
          </w:rPr>
          <w:t>Stripped logical volume in LVM</w:t>
        </w:r>
      </w:ins>
    </w:p>
    <w:p w:rsidR="0036346B" w:rsidRPr="00481D9E" w:rsidRDefault="0036346B" w:rsidP="00997693">
      <w:pPr>
        <w:pStyle w:val="NormalWeb"/>
        <w:spacing w:before="0" w:beforeAutospacing="0" w:after="0" w:afterAutospacing="0"/>
        <w:rPr>
          <w:ins w:id="23" w:author="Unknown"/>
          <w:sz w:val="16"/>
          <w:szCs w:val="16"/>
        </w:rPr>
      </w:pPr>
      <w:ins w:id="24" w:author="Unknown">
        <w:r w:rsidRPr="00481D9E">
          <w:rPr>
            <w:rStyle w:val="st"/>
            <w:sz w:val="16"/>
            <w:szCs w:val="16"/>
          </w:rPr>
          <w:t xml:space="preserve">One of the major strength of logical volumes made out of LVM is that, you can in fact control the way data is structured across the underlying physical disks. </w:t>
        </w:r>
        <w:proofErr w:type="gramStart"/>
        <w:r w:rsidRPr="00481D9E">
          <w:rPr>
            <w:rStyle w:val="st"/>
            <w:sz w:val="16"/>
            <w:szCs w:val="16"/>
          </w:rPr>
          <w:t>Lets</w:t>
        </w:r>
        <w:proofErr w:type="gramEnd"/>
        <w:r w:rsidRPr="00481D9E">
          <w:rPr>
            <w:rStyle w:val="st"/>
            <w:sz w:val="16"/>
            <w:szCs w:val="16"/>
          </w:rPr>
          <w:t xml:space="preserve"> see how data is structured when we configure stripped logical volume. Stripped logical volume is very much similar to raid level 0. </w:t>
        </w:r>
      </w:ins>
    </w:p>
    <w:p w:rsidR="0036346B" w:rsidRPr="00481D9E" w:rsidRDefault="0036346B" w:rsidP="00997693">
      <w:pPr>
        <w:pStyle w:val="NormalWeb"/>
        <w:spacing w:before="0" w:beforeAutospacing="0" w:after="0" w:afterAutospacing="0"/>
        <w:rPr>
          <w:ins w:id="25" w:author="Unknown"/>
          <w:sz w:val="16"/>
          <w:szCs w:val="16"/>
        </w:rPr>
      </w:pPr>
      <w:ins w:id="26" w:author="Unknown">
        <w:r w:rsidRPr="00481D9E">
          <w:rPr>
            <w:rStyle w:val="st"/>
            <w:sz w:val="16"/>
            <w:szCs w:val="16"/>
          </w:rPr>
          <w:t xml:space="preserve">In stripped logical volume, data in the underlying physical volume is stripped across the number of physical disks. Similar to raid level 0 which employs striping across the disks, a logical volume with striping will improve both sequential read and writes. </w:t>
        </w:r>
      </w:ins>
    </w:p>
    <w:p w:rsidR="0036346B" w:rsidRPr="00481D9E" w:rsidRDefault="0036346B" w:rsidP="00997693">
      <w:pPr>
        <w:pStyle w:val="NormalWeb"/>
        <w:spacing w:before="0" w:beforeAutospacing="0" w:after="0" w:afterAutospacing="0"/>
        <w:rPr>
          <w:ins w:id="27" w:author="Unknown"/>
          <w:sz w:val="16"/>
          <w:szCs w:val="16"/>
        </w:rPr>
      </w:pPr>
      <w:ins w:id="28" w:author="Unknown">
        <w:r w:rsidRPr="00481D9E">
          <w:rPr>
            <w:sz w:val="16"/>
            <w:szCs w:val="16"/>
          </w:rPr>
          <w:br/>
        </w:r>
      </w:ins>
    </w:p>
    <w:p w:rsidR="0036346B" w:rsidRPr="00481D9E" w:rsidRDefault="0036346B" w:rsidP="00997693">
      <w:pPr>
        <w:pStyle w:val="NormalWeb"/>
        <w:spacing w:before="0" w:beforeAutospacing="0" w:after="0" w:afterAutospacing="0"/>
        <w:rPr>
          <w:ins w:id="29" w:author="Unknown"/>
          <w:sz w:val="16"/>
          <w:szCs w:val="16"/>
        </w:rPr>
      </w:pPr>
      <w:proofErr w:type="gramStart"/>
      <w:ins w:id="30" w:author="Unknown">
        <w:r w:rsidRPr="00481D9E">
          <w:rPr>
            <w:sz w:val="16"/>
            <w:szCs w:val="16"/>
          </w:rPr>
          <w:lastRenderedPageBreak/>
          <w:t>If see the above picture, the data is striped across three different physical disks.</w:t>
        </w:r>
        <w:proofErr w:type="gramEnd"/>
        <w:r w:rsidRPr="00481D9E">
          <w:rPr>
            <w:sz w:val="16"/>
            <w:szCs w:val="16"/>
          </w:rPr>
          <w:t xml:space="preserve"> First stripe is on the first physical disk, second stripe is on the second and so on.</w:t>
        </w:r>
      </w:ins>
    </w:p>
    <w:p w:rsidR="0036346B" w:rsidRPr="00481D9E" w:rsidRDefault="0036346B" w:rsidP="00997693">
      <w:pPr>
        <w:pStyle w:val="NormalWeb"/>
        <w:spacing w:before="0" w:beforeAutospacing="0" w:after="0" w:afterAutospacing="0"/>
        <w:rPr>
          <w:ins w:id="31" w:author="Unknown"/>
          <w:sz w:val="16"/>
          <w:szCs w:val="16"/>
        </w:rPr>
      </w:pPr>
      <w:ins w:id="32" w:author="Unknown">
        <w:r w:rsidRPr="00481D9E">
          <w:rPr>
            <w:sz w:val="16"/>
            <w:szCs w:val="16"/>
          </w:rPr>
          <w:t xml:space="preserve">You can create a striped logical volume with the help of lvcreate command. Creating a striped logical volume can be done by using </w:t>
        </w:r>
        <w:r w:rsidRPr="00481D9E">
          <w:rPr>
            <w:rStyle w:val="Strong"/>
            <w:sz w:val="16"/>
            <w:szCs w:val="16"/>
          </w:rPr>
          <w:t>-i</w:t>
        </w:r>
        <w:r w:rsidRPr="00481D9E">
          <w:rPr>
            <w:sz w:val="16"/>
            <w:szCs w:val="16"/>
          </w:rPr>
          <w:t xml:space="preserve"> option in lvcreate command. The number specified using this option is the number of physical disk, that the logical volume will be stripped. Let's see the below example.</w:t>
        </w:r>
      </w:ins>
    </w:p>
    <w:tbl>
      <w:tblPr>
        <w:tblW w:w="0" w:type="auto"/>
        <w:tblCellSpacing w:w="0" w:type="dxa"/>
        <w:tblCellMar>
          <w:left w:w="0" w:type="dxa"/>
          <w:right w:w="0" w:type="dxa"/>
        </w:tblCellMar>
        <w:tblLook w:val="04A0" w:firstRow="1" w:lastRow="0" w:firstColumn="1" w:lastColumn="0" w:noHBand="0" w:noVBand="1"/>
      </w:tblPr>
      <w:tblGrid>
        <w:gridCol w:w="82"/>
        <w:gridCol w:w="5857"/>
      </w:tblGrid>
      <w:tr w:rsidR="0036346B" w:rsidRPr="00481D9E" w:rsidTr="0036346B">
        <w:trPr>
          <w:tblCellSpacing w:w="0" w:type="dxa"/>
        </w:trPr>
        <w:tc>
          <w:tcPr>
            <w:tcW w:w="0" w:type="auto"/>
            <w:vAlign w:val="center"/>
            <w:hideMark/>
          </w:tcPr>
          <w:p w:rsidR="0036346B" w:rsidRPr="00481D9E" w:rsidRDefault="0036346B" w:rsidP="00997693">
            <w:pPr>
              <w:spacing w:after="0"/>
              <w:rPr>
                <w:sz w:val="16"/>
                <w:szCs w:val="16"/>
              </w:rPr>
            </w:pPr>
            <w:r w:rsidRPr="00481D9E">
              <w:rPr>
                <w:sz w:val="16"/>
                <w:szCs w:val="16"/>
              </w:rPr>
              <w:t>1</w:t>
            </w:r>
          </w:p>
        </w:tc>
        <w:tc>
          <w:tcPr>
            <w:tcW w:w="0" w:type="auto"/>
            <w:vAlign w:val="center"/>
            <w:hideMark/>
          </w:tcPr>
          <w:p w:rsidR="0036346B" w:rsidRPr="00481D9E" w:rsidRDefault="0036346B" w:rsidP="00997693">
            <w:pPr>
              <w:spacing w:after="0"/>
              <w:rPr>
                <w:sz w:val="16"/>
                <w:szCs w:val="16"/>
              </w:rPr>
            </w:pPr>
            <w:r w:rsidRPr="00481D9E">
              <w:rPr>
                <w:rStyle w:val="HTMLCode"/>
                <w:rFonts w:eastAsiaTheme="majorEastAsia"/>
                <w:sz w:val="16"/>
                <w:szCs w:val="16"/>
              </w:rPr>
              <w:t>[root@myvm1 ~]# lvcreate -L 10G -i2 -I64 -n example examplevg</w:t>
            </w:r>
          </w:p>
        </w:tc>
      </w:tr>
    </w:tbl>
    <w:p w:rsidR="0036346B" w:rsidRPr="00481D9E" w:rsidRDefault="0036346B" w:rsidP="00997693">
      <w:pPr>
        <w:pStyle w:val="NormalWeb"/>
        <w:spacing w:before="0" w:beforeAutospacing="0" w:after="0" w:afterAutospacing="0"/>
        <w:rPr>
          <w:ins w:id="33" w:author="Unknown"/>
          <w:sz w:val="16"/>
          <w:szCs w:val="16"/>
        </w:rPr>
      </w:pPr>
      <w:ins w:id="34" w:author="Unknown">
        <w:r w:rsidRPr="00481D9E">
          <w:rPr>
            <w:sz w:val="16"/>
            <w:szCs w:val="16"/>
          </w:rPr>
          <w:t xml:space="preserve">The above command will create a striped logical volume with the stripe size of 64 kb, and a total size of 10G, and will use 2 physical </w:t>
        </w:r>
        <w:proofErr w:type="gramStart"/>
        <w:r w:rsidRPr="00481D9E">
          <w:rPr>
            <w:sz w:val="16"/>
            <w:szCs w:val="16"/>
          </w:rPr>
          <w:t>volume</w:t>
        </w:r>
        <w:proofErr w:type="gramEnd"/>
        <w:r w:rsidRPr="00481D9E">
          <w:rPr>
            <w:sz w:val="16"/>
            <w:szCs w:val="16"/>
          </w:rPr>
          <w:t xml:space="preserve"> for the stripes, and will be named </w:t>
        </w:r>
        <w:r w:rsidRPr="00481D9E">
          <w:rPr>
            <w:rStyle w:val="Strong"/>
            <w:sz w:val="16"/>
            <w:szCs w:val="16"/>
          </w:rPr>
          <w:t>example</w:t>
        </w:r>
        <w:r w:rsidRPr="00481D9E">
          <w:rPr>
            <w:sz w:val="16"/>
            <w:szCs w:val="16"/>
          </w:rPr>
          <w:t xml:space="preserve">, on the volume group named </w:t>
        </w:r>
        <w:r w:rsidRPr="00481D9E">
          <w:rPr>
            <w:rStyle w:val="Strong"/>
            <w:sz w:val="16"/>
            <w:szCs w:val="16"/>
          </w:rPr>
          <w:t>examplevg</w:t>
        </w:r>
        <w:r w:rsidRPr="00481D9E">
          <w:rPr>
            <w:sz w:val="16"/>
            <w:szCs w:val="16"/>
          </w:rPr>
          <w:t>.</w:t>
        </w:r>
      </w:ins>
    </w:p>
    <w:p w:rsidR="0036346B" w:rsidRPr="00481D9E" w:rsidRDefault="0036346B" w:rsidP="00997693">
      <w:pPr>
        <w:pStyle w:val="NormalWeb"/>
        <w:spacing w:before="0" w:beforeAutospacing="0" w:after="0" w:afterAutospacing="0"/>
        <w:rPr>
          <w:ins w:id="35" w:author="Unknown"/>
          <w:sz w:val="16"/>
          <w:szCs w:val="16"/>
        </w:rPr>
      </w:pPr>
      <w:ins w:id="36" w:author="Unknown">
        <w:r w:rsidRPr="00481D9E">
          <w:rPr>
            <w:color w:val="FF0000"/>
            <w:sz w:val="16"/>
            <w:szCs w:val="16"/>
          </w:rPr>
          <w:t>You might remember that, you can create a volume group from different sized physical volumes. In that case the maximum size of a striped logical volume can only be equal to the size of the smallest physical volume.</w:t>
        </w:r>
      </w:ins>
    </w:p>
    <w:p w:rsidR="0036346B" w:rsidRPr="00481D9E" w:rsidRDefault="0036346B" w:rsidP="00997693">
      <w:pPr>
        <w:numPr>
          <w:ilvl w:val="0"/>
          <w:numId w:val="9"/>
        </w:numPr>
        <w:spacing w:after="0" w:line="240" w:lineRule="auto"/>
        <w:rPr>
          <w:ins w:id="37" w:author="Unknown"/>
          <w:sz w:val="16"/>
          <w:szCs w:val="16"/>
        </w:rPr>
      </w:pPr>
      <w:ins w:id="38" w:author="Unknown">
        <w:r w:rsidRPr="00481D9E">
          <w:rPr>
            <w:rStyle w:val="Strong"/>
            <w:sz w:val="16"/>
            <w:szCs w:val="16"/>
            <w:u w:val="single"/>
          </w:rPr>
          <w:t>Mirrored Logical Volume</w:t>
        </w:r>
      </w:ins>
    </w:p>
    <w:p w:rsidR="0036346B" w:rsidRPr="00481D9E" w:rsidRDefault="0036346B" w:rsidP="00997693">
      <w:pPr>
        <w:pStyle w:val="NormalWeb"/>
        <w:spacing w:before="0" w:beforeAutospacing="0" w:after="0" w:afterAutospacing="0"/>
        <w:rPr>
          <w:ins w:id="39" w:author="Unknown"/>
          <w:sz w:val="16"/>
          <w:szCs w:val="16"/>
        </w:rPr>
      </w:pPr>
      <w:ins w:id="40" w:author="Unknown">
        <w:r w:rsidRPr="00481D9E">
          <w:rPr>
            <w:sz w:val="16"/>
            <w:szCs w:val="16"/>
          </w:rPr>
          <w:t xml:space="preserve">Mirrored logical volumes are very much similar to raid level 1 in which data is mirrored across the number of disks used. It provides better redundancy for the data. </w:t>
        </w:r>
      </w:ins>
    </w:p>
    <w:p w:rsidR="0036346B" w:rsidRPr="00481D9E" w:rsidRDefault="0036346B" w:rsidP="00997693">
      <w:pPr>
        <w:pStyle w:val="NormalWeb"/>
        <w:spacing w:before="0" w:beforeAutospacing="0" w:after="0" w:afterAutospacing="0"/>
        <w:rPr>
          <w:ins w:id="41" w:author="Unknown"/>
          <w:sz w:val="16"/>
          <w:szCs w:val="16"/>
        </w:rPr>
      </w:pPr>
      <w:ins w:id="42" w:author="Unknown">
        <w:r w:rsidRPr="00481D9E">
          <w:rPr>
            <w:sz w:val="16"/>
            <w:szCs w:val="16"/>
          </w:rPr>
          <w:t xml:space="preserve">In easy words, you can say that an exact replica copy of one physical disk is present on the other physical disk. While creating logical volume with mirrors, you can give multiple mirrors for the data. Mirroring of a logical volume requires at least three physical volumes. </w:t>
        </w:r>
      </w:ins>
    </w:p>
    <w:p w:rsidR="0036346B" w:rsidRPr="00481D9E" w:rsidRDefault="0036346B" w:rsidP="00997693">
      <w:pPr>
        <w:numPr>
          <w:ilvl w:val="0"/>
          <w:numId w:val="10"/>
        </w:numPr>
        <w:spacing w:after="0" w:line="240" w:lineRule="auto"/>
        <w:rPr>
          <w:ins w:id="43" w:author="Unknown"/>
          <w:sz w:val="16"/>
          <w:szCs w:val="16"/>
        </w:rPr>
      </w:pPr>
      <w:ins w:id="44" w:author="Unknown">
        <w:r w:rsidRPr="00481D9E">
          <w:rPr>
            <w:sz w:val="16"/>
            <w:szCs w:val="16"/>
          </w:rPr>
          <w:t>The first physical volume will act as the first mirror leg</w:t>
        </w:r>
      </w:ins>
    </w:p>
    <w:p w:rsidR="0036346B" w:rsidRPr="00481D9E" w:rsidRDefault="0036346B" w:rsidP="00997693">
      <w:pPr>
        <w:numPr>
          <w:ilvl w:val="0"/>
          <w:numId w:val="10"/>
        </w:numPr>
        <w:spacing w:after="0" w:line="240" w:lineRule="auto"/>
        <w:rPr>
          <w:ins w:id="45" w:author="Unknown"/>
          <w:sz w:val="16"/>
          <w:szCs w:val="16"/>
        </w:rPr>
      </w:pPr>
      <w:ins w:id="46" w:author="Unknown">
        <w:r w:rsidRPr="00481D9E">
          <w:rPr>
            <w:sz w:val="16"/>
            <w:szCs w:val="16"/>
          </w:rPr>
          <w:t>The second physical volume will act as the second mirror leg</w:t>
        </w:r>
      </w:ins>
    </w:p>
    <w:p w:rsidR="0036346B" w:rsidRPr="00481D9E" w:rsidRDefault="0036346B" w:rsidP="00997693">
      <w:pPr>
        <w:numPr>
          <w:ilvl w:val="0"/>
          <w:numId w:val="10"/>
        </w:numPr>
        <w:spacing w:after="0" w:line="240" w:lineRule="auto"/>
        <w:rPr>
          <w:ins w:id="47" w:author="Unknown"/>
          <w:sz w:val="16"/>
          <w:szCs w:val="16"/>
        </w:rPr>
      </w:pPr>
      <w:ins w:id="48" w:author="Unknown">
        <w:r w:rsidRPr="00481D9E">
          <w:rPr>
            <w:sz w:val="16"/>
            <w:szCs w:val="16"/>
          </w:rPr>
          <w:t>The third physical volume will be saving logs related to the mirroring</w:t>
        </w:r>
      </w:ins>
    </w:p>
    <w:p w:rsidR="0036346B" w:rsidRPr="00481D9E" w:rsidRDefault="0036346B" w:rsidP="00997693">
      <w:pPr>
        <w:pStyle w:val="NormalWeb"/>
        <w:spacing w:before="0" w:beforeAutospacing="0" w:after="0" w:afterAutospacing="0"/>
        <w:rPr>
          <w:ins w:id="49" w:author="Unknown"/>
          <w:sz w:val="16"/>
          <w:szCs w:val="16"/>
        </w:rPr>
      </w:pPr>
    </w:p>
    <w:p w:rsidR="0036346B" w:rsidRPr="00481D9E" w:rsidRDefault="0036346B" w:rsidP="00997693">
      <w:pPr>
        <w:pStyle w:val="NormalWeb"/>
        <w:spacing w:before="0" w:beforeAutospacing="0" w:after="0" w:afterAutospacing="0"/>
        <w:rPr>
          <w:ins w:id="50" w:author="Unknown"/>
          <w:sz w:val="16"/>
          <w:szCs w:val="16"/>
        </w:rPr>
      </w:pPr>
      <w:ins w:id="51" w:author="Unknown">
        <w:r w:rsidRPr="00481D9E">
          <w:rPr>
            <w:sz w:val="16"/>
            <w:szCs w:val="16"/>
          </w:rPr>
          <w:t xml:space="preserve">In the above example, the first two physical volume acts as two mirrored legs, and the third one </w:t>
        </w:r>
        <w:proofErr w:type="gramStart"/>
        <w:r w:rsidRPr="00481D9E">
          <w:rPr>
            <w:sz w:val="16"/>
            <w:szCs w:val="16"/>
          </w:rPr>
          <w:t>stores</w:t>
        </w:r>
        <w:proofErr w:type="gramEnd"/>
        <w:r w:rsidRPr="00481D9E">
          <w:rPr>
            <w:sz w:val="16"/>
            <w:szCs w:val="16"/>
          </w:rPr>
          <w:t xml:space="preserve"> the log, of what is synced in mirrors and what is not synced in the mirrors.</w:t>
        </w:r>
      </w:ins>
    </w:p>
    <w:p w:rsidR="0036346B" w:rsidRPr="00481D9E" w:rsidRDefault="0036346B" w:rsidP="00997693">
      <w:pPr>
        <w:pStyle w:val="NormalWeb"/>
        <w:spacing w:before="0" w:beforeAutospacing="0" w:after="0" w:afterAutospacing="0"/>
        <w:rPr>
          <w:ins w:id="52" w:author="Unknown"/>
          <w:sz w:val="16"/>
          <w:szCs w:val="16"/>
        </w:rPr>
      </w:pPr>
      <w:ins w:id="53" w:author="Unknown">
        <w:r w:rsidRPr="00481D9E">
          <w:rPr>
            <w:sz w:val="16"/>
            <w:szCs w:val="16"/>
          </w:rPr>
          <w:t xml:space="preserve">Let's now go ahead and create a logical volume with mirroring. </w:t>
        </w:r>
      </w:ins>
    </w:p>
    <w:tbl>
      <w:tblPr>
        <w:tblW w:w="0" w:type="auto"/>
        <w:tblCellSpacing w:w="0" w:type="dxa"/>
        <w:tblCellMar>
          <w:left w:w="0" w:type="dxa"/>
          <w:right w:w="0" w:type="dxa"/>
        </w:tblCellMar>
        <w:tblLook w:val="04A0" w:firstRow="1" w:lastRow="0" w:firstColumn="1" w:lastColumn="0" w:noHBand="0" w:noVBand="1"/>
      </w:tblPr>
      <w:tblGrid>
        <w:gridCol w:w="82"/>
        <w:gridCol w:w="5953"/>
      </w:tblGrid>
      <w:tr w:rsidR="0036346B" w:rsidRPr="00481D9E" w:rsidTr="0036346B">
        <w:trPr>
          <w:tblCellSpacing w:w="0" w:type="dxa"/>
        </w:trPr>
        <w:tc>
          <w:tcPr>
            <w:tcW w:w="0" w:type="auto"/>
            <w:vAlign w:val="center"/>
            <w:hideMark/>
          </w:tcPr>
          <w:p w:rsidR="0036346B" w:rsidRPr="00481D9E" w:rsidRDefault="0036346B" w:rsidP="00997693">
            <w:pPr>
              <w:spacing w:after="0"/>
              <w:rPr>
                <w:sz w:val="16"/>
                <w:szCs w:val="16"/>
              </w:rPr>
            </w:pPr>
            <w:r w:rsidRPr="00481D9E">
              <w:rPr>
                <w:sz w:val="16"/>
                <w:szCs w:val="16"/>
              </w:rPr>
              <w:t>1</w:t>
            </w:r>
          </w:p>
        </w:tc>
        <w:tc>
          <w:tcPr>
            <w:tcW w:w="0" w:type="auto"/>
            <w:vAlign w:val="center"/>
            <w:hideMark/>
          </w:tcPr>
          <w:p w:rsidR="0036346B" w:rsidRPr="00481D9E" w:rsidRDefault="0036346B" w:rsidP="00997693">
            <w:pPr>
              <w:spacing w:after="0"/>
              <w:rPr>
                <w:sz w:val="16"/>
                <w:szCs w:val="16"/>
              </w:rPr>
            </w:pPr>
            <w:r w:rsidRPr="00481D9E">
              <w:rPr>
                <w:rStyle w:val="HTMLCode"/>
                <w:rFonts w:eastAsiaTheme="majorEastAsia"/>
                <w:sz w:val="16"/>
                <w:szCs w:val="16"/>
              </w:rPr>
              <w:t>[root@myvm1 ~]# lvcreate -L 10G -m1 -n mirrorexample examplevg</w:t>
            </w:r>
          </w:p>
        </w:tc>
      </w:tr>
    </w:tbl>
    <w:p w:rsidR="0036346B" w:rsidRPr="00481D9E" w:rsidRDefault="0036346B" w:rsidP="00997693">
      <w:pPr>
        <w:pStyle w:val="NormalWeb"/>
        <w:spacing w:before="0" w:beforeAutospacing="0" w:after="0" w:afterAutospacing="0"/>
        <w:rPr>
          <w:ins w:id="54" w:author="Unknown"/>
          <w:sz w:val="16"/>
          <w:szCs w:val="16"/>
        </w:rPr>
      </w:pPr>
      <w:ins w:id="55" w:author="Unknown">
        <w:r w:rsidRPr="00481D9E">
          <w:rPr>
            <w:sz w:val="16"/>
            <w:szCs w:val="16"/>
          </w:rPr>
          <w:t xml:space="preserve">In the above command, -L option is used to specify the size of the logical volume, -m option is used to specify number of mirrors for the logical </w:t>
        </w:r>
        <w:proofErr w:type="gramStart"/>
        <w:r w:rsidRPr="00481D9E">
          <w:rPr>
            <w:sz w:val="16"/>
            <w:szCs w:val="16"/>
          </w:rPr>
          <w:t>volume(</w:t>
        </w:r>
        <w:proofErr w:type="gramEnd"/>
        <w:r w:rsidRPr="00481D9E">
          <w:rPr>
            <w:sz w:val="16"/>
            <w:szCs w:val="16"/>
          </w:rPr>
          <w:t xml:space="preserve">in our case we have used one mirror), and the name of the logical volume is </w:t>
        </w:r>
        <w:r w:rsidRPr="00481D9E">
          <w:rPr>
            <w:rStyle w:val="Strong"/>
            <w:sz w:val="16"/>
            <w:szCs w:val="16"/>
          </w:rPr>
          <w:t xml:space="preserve">mirrorexample </w:t>
        </w:r>
        <w:r w:rsidRPr="00481D9E">
          <w:rPr>
            <w:sz w:val="16"/>
            <w:szCs w:val="16"/>
          </w:rPr>
          <w:t xml:space="preserve">and is created from a volume group known as </w:t>
        </w:r>
        <w:r w:rsidRPr="00481D9E">
          <w:rPr>
            <w:rStyle w:val="Strong"/>
            <w:sz w:val="16"/>
            <w:szCs w:val="16"/>
          </w:rPr>
          <w:t>examplevg</w:t>
        </w:r>
        <w:r w:rsidRPr="00481D9E">
          <w:rPr>
            <w:sz w:val="16"/>
            <w:szCs w:val="16"/>
          </w:rPr>
          <w:t>.</w:t>
        </w:r>
      </w:ins>
    </w:p>
    <w:p w:rsidR="0036346B" w:rsidRPr="00481D9E" w:rsidRDefault="0036346B" w:rsidP="00997693">
      <w:pPr>
        <w:pStyle w:val="NormalWeb"/>
        <w:spacing w:before="0" w:beforeAutospacing="0" w:after="0" w:afterAutospacing="0"/>
        <w:rPr>
          <w:ins w:id="56" w:author="Unknown"/>
          <w:sz w:val="16"/>
          <w:szCs w:val="16"/>
        </w:rPr>
      </w:pPr>
      <w:ins w:id="57" w:author="Unknown">
        <w:r w:rsidRPr="00481D9E">
          <w:rPr>
            <w:sz w:val="16"/>
            <w:szCs w:val="16"/>
          </w:rPr>
          <w:t xml:space="preserve">Specifying the </w:t>
        </w:r>
        <w:r w:rsidRPr="00481D9E">
          <w:rPr>
            <w:rStyle w:val="Strong"/>
            <w:sz w:val="16"/>
            <w:szCs w:val="16"/>
          </w:rPr>
          <w:t>m1</w:t>
        </w:r>
        <w:r w:rsidRPr="00481D9E">
          <w:rPr>
            <w:sz w:val="16"/>
            <w:szCs w:val="16"/>
          </w:rPr>
          <w:t xml:space="preserve"> option will create two copies of the file system, one is the linear volume and the other is the mirror of the volume. Hence if you want two mirrors then you need to specify -</w:t>
        </w:r>
        <w:r w:rsidRPr="00481D9E">
          <w:rPr>
            <w:rStyle w:val="Strong"/>
            <w:sz w:val="16"/>
            <w:szCs w:val="16"/>
          </w:rPr>
          <w:t xml:space="preserve">m2 </w:t>
        </w:r>
        <w:r w:rsidRPr="00481D9E">
          <w:rPr>
            <w:sz w:val="16"/>
            <w:szCs w:val="16"/>
          </w:rPr>
          <w:t xml:space="preserve">option with </w:t>
        </w:r>
        <w:r w:rsidRPr="00481D9E">
          <w:rPr>
            <w:rStyle w:val="Strong"/>
            <w:sz w:val="16"/>
            <w:szCs w:val="16"/>
          </w:rPr>
          <w:t xml:space="preserve">lvcreate </w:t>
        </w:r>
        <w:r w:rsidRPr="00481D9E">
          <w:rPr>
            <w:sz w:val="16"/>
            <w:szCs w:val="16"/>
          </w:rPr>
          <w:t>command.</w:t>
        </w:r>
      </w:ins>
    </w:p>
    <w:p w:rsidR="0036346B" w:rsidRPr="00481D9E" w:rsidRDefault="0036346B" w:rsidP="00997693">
      <w:pPr>
        <w:pStyle w:val="NormalWeb"/>
        <w:spacing w:before="0" w:beforeAutospacing="0" w:after="0" w:afterAutospacing="0"/>
        <w:rPr>
          <w:ins w:id="58" w:author="Unknown"/>
          <w:sz w:val="16"/>
          <w:szCs w:val="16"/>
        </w:rPr>
      </w:pPr>
      <w:ins w:id="59" w:author="Unknown">
        <w:r w:rsidRPr="00481D9E">
          <w:rPr>
            <w:sz w:val="16"/>
            <w:szCs w:val="16"/>
          </w:rPr>
          <w:t>You can always convert a linear volume to a mirrored volume or a mirrored volume to a linear volume by using the below method.</w:t>
        </w:r>
      </w:ins>
    </w:p>
    <w:tbl>
      <w:tblPr>
        <w:tblW w:w="0" w:type="auto"/>
        <w:tblCellSpacing w:w="0" w:type="dxa"/>
        <w:tblCellMar>
          <w:left w:w="0" w:type="dxa"/>
          <w:right w:w="0" w:type="dxa"/>
        </w:tblCellMar>
        <w:tblLook w:val="04A0" w:firstRow="1" w:lastRow="0" w:firstColumn="1" w:lastColumn="0" w:noHBand="0" w:noVBand="1"/>
      </w:tblPr>
      <w:tblGrid>
        <w:gridCol w:w="82"/>
        <w:gridCol w:w="4129"/>
      </w:tblGrid>
      <w:tr w:rsidR="0036346B" w:rsidRPr="00481D9E" w:rsidTr="0036346B">
        <w:trPr>
          <w:tblCellSpacing w:w="0" w:type="dxa"/>
        </w:trPr>
        <w:tc>
          <w:tcPr>
            <w:tcW w:w="0" w:type="auto"/>
            <w:vAlign w:val="center"/>
            <w:hideMark/>
          </w:tcPr>
          <w:p w:rsidR="0036346B" w:rsidRPr="00481D9E" w:rsidRDefault="0036346B" w:rsidP="00997693">
            <w:pPr>
              <w:spacing w:after="0"/>
              <w:rPr>
                <w:sz w:val="16"/>
                <w:szCs w:val="16"/>
              </w:rPr>
            </w:pPr>
            <w:r w:rsidRPr="00481D9E">
              <w:rPr>
                <w:sz w:val="16"/>
                <w:szCs w:val="16"/>
              </w:rPr>
              <w:t>1</w:t>
            </w:r>
          </w:p>
        </w:tc>
        <w:tc>
          <w:tcPr>
            <w:tcW w:w="0" w:type="auto"/>
            <w:vAlign w:val="center"/>
            <w:hideMark/>
          </w:tcPr>
          <w:p w:rsidR="0036346B" w:rsidRPr="00481D9E" w:rsidRDefault="0036346B" w:rsidP="00997693">
            <w:pPr>
              <w:spacing w:after="0"/>
              <w:rPr>
                <w:sz w:val="16"/>
                <w:szCs w:val="16"/>
              </w:rPr>
            </w:pPr>
            <w:r w:rsidRPr="00481D9E">
              <w:rPr>
                <w:rStyle w:val="HTMLCode"/>
                <w:rFonts w:eastAsiaTheme="majorEastAsia"/>
                <w:sz w:val="16"/>
                <w:szCs w:val="16"/>
              </w:rPr>
              <w:t>[root@myvm1 ~]# lvconvert -m1 /dev/vg00/lv0</w:t>
            </w:r>
          </w:p>
        </w:tc>
      </w:tr>
    </w:tbl>
    <w:p w:rsidR="0036346B" w:rsidRPr="00481D9E" w:rsidRDefault="0036346B" w:rsidP="00997693">
      <w:pPr>
        <w:pStyle w:val="NormalWeb"/>
        <w:spacing w:before="0" w:beforeAutospacing="0" w:after="0" w:afterAutospacing="0"/>
        <w:rPr>
          <w:ins w:id="60" w:author="Unknown"/>
          <w:sz w:val="16"/>
          <w:szCs w:val="16"/>
        </w:rPr>
      </w:pPr>
      <w:proofErr w:type="gramStart"/>
      <w:ins w:id="61" w:author="Unknown">
        <w:r w:rsidRPr="00481D9E">
          <w:rPr>
            <w:sz w:val="16"/>
            <w:szCs w:val="16"/>
          </w:rPr>
          <w:t>the</w:t>
        </w:r>
        <w:proofErr w:type="gramEnd"/>
        <w:r w:rsidRPr="00481D9E">
          <w:rPr>
            <w:sz w:val="16"/>
            <w:szCs w:val="16"/>
          </w:rPr>
          <w:t xml:space="preserve"> above command can be used to convert the linear logical volume to a mirrored logical volume with one mirror, and its name is /dev/vg00/lv0.</w:t>
        </w:r>
      </w:ins>
    </w:p>
    <w:tbl>
      <w:tblPr>
        <w:tblW w:w="0" w:type="auto"/>
        <w:tblCellSpacing w:w="0" w:type="dxa"/>
        <w:tblCellMar>
          <w:left w:w="0" w:type="dxa"/>
          <w:right w:w="0" w:type="dxa"/>
        </w:tblCellMar>
        <w:tblLook w:val="04A0" w:firstRow="1" w:lastRow="0" w:firstColumn="1" w:lastColumn="0" w:noHBand="0" w:noVBand="1"/>
      </w:tblPr>
      <w:tblGrid>
        <w:gridCol w:w="82"/>
        <w:gridCol w:w="4129"/>
      </w:tblGrid>
      <w:tr w:rsidR="0036346B" w:rsidRPr="00481D9E" w:rsidTr="0036346B">
        <w:trPr>
          <w:tblCellSpacing w:w="0" w:type="dxa"/>
        </w:trPr>
        <w:tc>
          <w:tcPr>
            <w:tcW w:w="0" w:type="auto"/>
            <w:vAlign w:val="center"/>
            <w:hideMark/>
          </w:tcPr>
          <w:p w:rsidR="0036346B" w:rsidRPr="00481D9E" w:rsidRDefault="0036346B" w:rsidP="00997693">
            <w:pPr>
              <w:spacing w:after="0"/>
              <w:rPr>
                <w:sz w:val="16"/>
                <w:szCs w:val="16"/>
              </w:rPr>
            </w:pPr>
            <w:r w:rsidRPr="00481D9E">
              <w:rPr>
                <w:sz w:val="16"/>
                <w:szCs w:val="16"/>
              </w:rPr>
              <w:t>1</w:t>
            </w:r>
          </w:p>
        </w:tc>
        <w:tc>
          <w:tcPr>
            <w:tcW w:w="0" w:type="auto"/>
            <w:vAlign w:val="center"/>
            <w:hideMark/>
          </w:tcPr>
          <w:p w:rsidR="0036346B" w:rsidRPr="00481D9E" w:rsidRDefault="0036346B" w:rsidP="00997693">
            <w:pPr>
              <w:spacing w:after="0"/>
              <w:rPr>
                <w:sz w:val="16"/>
                <w:szCs w:val="16"/>
              </w:rPr>
            </w:pPr>
            <w:r w:rsidRPr="00481D9E">
              <w:rPr>
                <w:rStyle w:val="HTMLCode"/>
                <w:rFonts w:eastAsiaTheme="majorEastAsia"/>
                <w:sz w:val="16"/>
                <w:szCs w:val="16"/>
              </w:rPr>
              <w:t>[root@myvm1 ~]# lvconvert -m0 /dev/vg00/lv0</w:t>
            </w:r>
          </w:p>
        </w:tc>
      </w:tr>
    </w:tbl>
    <w:p w:rsidR="0036346B" w:rsidRPr="00481D9E" w:rsidRDefault="0036346B" w:rsidP="00997693">
      <w:pPr>
        <w:pStyle w:val="NormalWeb"/>
        <w:spacing w:before="0" w:beforeAutospacing="0" w:after="0" w:afterAutospacing="0"/>
        <w:rPr>
          <w:ins w:id="62" w:author="Unknown"/>
          <w:sz w:val="16"/>
          <w:szCs w:val="16"/>
        </w:rPr>
      </w:pPr>
      <w:ins w:id="63" w:author="Unknown">
        <w:r w:rsidRPr="00481D9E">
          <w:rPr>
            <w:sz w:val="16"/>
            <w:szCs w:val="16"/>
          </w:rPr>
          <w:t xml:space="preserve">With the help of the above command, you can remove mirroring from a logical volume named </w:t>
        </w:r>
        <w:r w:rsidRPr="00481D9E">
          <w:rPr>
            <w:rStyle w:val="Strong"/>
            <w:sz w:val="16"/>
            <w:szCs w:val="16"/>
          </w:rPr>
          <w:t>/dev/vg00/lv0.</w:t>
        </w:r>
      </w:ins>
    </w:p>
    <w:p w:rsidR="0036346B" w:rsidRPr="00481D9E" w:rsidRDefault="0036346B" w:rsidP="00997693">
      <w:pPr>
        <w:pStyle w:val="NormalWeb"/>
        <w:spacing w:before="0" w:beforeAutospacing="0" w:after="0" w:afterAutospacing="0"/>
        <w:rPr>
          <w:ins w:id="64" w:author="Unknown"/>
          <w:sz w:val="16"/>
          <w:szCs w:val="16"/>
        </w:rPr>
      </w:pPr>
      <w:ins w:id="65" w:author="Unknown">
        <w:r w:rsidRPr="00481D9E">
          <w:rPr>
            <w:rStyle w:val="Strong"/>
            <w:sz w:val="16"/>
            <w:szCs w:val="16"/>
          </w:rPr>
          <w:t xml:space="preserve">Note: </w:t>
        </w:r>
        <w:r w:rsidRPr="00481D9E">
          <w:rPr>
            <w:color w:val="FF0000"/>
            <w:sz w:val="16"/>
            <w:szCs w:val="16"/>
          </w:rPr>
          <w:t>In all the above shown example's of creating logical volume of any type, you need to first format the logical volume with your required file system, similar to the formatting done on any normal partition, and mount them to use.</w:t>
        </w:r>
      </w:ins>
    </w:p>
    <w:p w:rsidR="0036346B" w:rsidRPr="00481D9E" w:rsidRDefault="0036346B" w:rsidP="00997693">
      <w:pPr>
        <w:pStyle w:val="NormalWeb"/>
        <w:spacing w:before="0" w:beforeAutospacing="0" w:after="0" w:afterAutospacing="0"/>
        <w:rPr>
          <w:ins w:id="66" w:author="Unknown"/>
          <w:sz w:val="16"/>
          <w:szCs w:val="16"/>
        </w:rPr>
      </w:pPr>
      <w:ins w:id="67" w:author="Unknown">
        <w:r w:rsidRPr="00481D9E">
          <w:rPr>
            <w:sz w:val="16"/>
            <w:szCs w:val="16"/>
          </w:rPr>
          <w:t xml:space="preserve">Let's now have a look at different commands of LVM and see what they </w:t>
        </w:r>
        <w:proofErr w:type="gramStart"/>
        <w:r w:rsidRPr="00481D9E">
          <w:rPr>
            <w:sz w:val="16"/>
            <w:szCs w:val="16"/>
          </w:rPr>
          <w:t>does</w:t>
        </w:r>
        <w:proofErr w:type="gramEnd"/>
        <w:r w:rsidRPr="00481D9E">
          <w:rPr>
            <w:sz w:val="16"/>
            <w:szCs w:val="16"/>
          </w:rPr>
          <w:t>. We will also be seeing methods used to resize an existing logical volume and much more.</w:t>
        </w:r>
      </w:ins>
    </w:p>
    <w:p w:rsidR="0036346B" w:rsidRPr="00481D9E" w:rsidRDefault="0036346B" w:rsidP="00997693">
      <w:pPr>
        <w:pStyle w:val="Heading2"/>
        <w:spacing w:before="0" w:beforeAutospacing="0" w:after="0" w:afterAutospacing="0"/>
        <w:rPr>
          <w:ins w:id="68" w:author="Unknown"/>
          <w:sz w:val="16"/>
          <w:szCs w:val="16"/>
        </w:rPr>
      </w:pPr>
      <w:ins w:id="69" w:author="Unknown">
        <w:r w:rsidRPr="00481D9E">
          <w:rPr>
            <w:color w:val="800080"/>
            <w:sz w:val="16"/>
            <w:szCs w:val="16"/>
          </w:rPr>
          <w:t>How to resize an LVM, logical volume?</w:t>
        </w:r>
      </w:ins>
    </w:p>
    <w:p w:rsidR="0036346B" w:rsidRPr="00481D9E" w:rsidRDefault="0036346B" w:rsidP="00997693">
      <w:pPr>
        <w:pStyle w:val="NormalWeb"/>
        <w:spacing w:before="0" w:beforeAutospacing="0" w:after="0" w:afterAutospacing="0"/>
        <w:rPr>
          <w:ins w:id="70" w:author="Unknown"/>
          <w:sz w:val="16"/>
          <w:szCs w:val="16"/>
        </w:rPr>
      </w:pPr>
      <w:ins w:id="71" w:author="Unknown">
        <w:r w:rsidRPr="00481D9E">
          <w:rPr>
            <w:sz w:val="16"/>
            <w:szCs w:val="16"/>
          </w:rPr>
          <w:t xml:space="preserve">Resizing of a logical volume can be done by simple </w:t>
        </w:r>
        <w:r w:rsidRPr="00481D9E">
          <w:rPr>
            <w:rStyle w:val="Strong"/>
            <w:sz w:val="16"/>
            <w:szCs w:val="16"/>
          </w:rPr>
          <w:t xml:space="preserve">lvextend </w:t>
        </w:r>
        <w:r w:rsidRPr="00481D9E">
          <w:rPr>
            <w:sz w:val="16"/>
            <w:szCs w:val="16"/>
          </w:rPr>
          <w:t xml:space="preserve">and </w:t>
        </w:r>
        <w:r w:rsidRPr="00481D9E">
          <w:rPr>
            <w:rStyle w:val="Strong"/>
            <w:sz w:val="16"/>
            <w:szCs w:val="16"/>
          </w:rPr>
          <w:t xml:space="preserve">lvreduce </w:t>
        </w:r>
        <w:r w:rsidRPr="00481D9E">
          <w:rPr>
            <w:sz w:val="16"/>
            <w:szCs w:val="16"/>
          </w:rPr>
          <w:t>commands in Linux. We will be going through both increasing as well as decreasing the size of an LVM in Linux.</w:t>
        </w:r>
      </w:ins>
    </w:p>
    <w:p w:rsidR="0036346B" w:rsidRPr="00481D9E" w:rsidRDefault="0036346B" w:rsidP="00997693">
      <w:pPr>
        <w:pStyle w:val="NormalWeb"/>
        <w:spacing w:before="0" w:beforeAutospacing="0" w:after="0" w:afterAutospacing="0"/>
        <w:rPr>
          <w:ins w:id="72" w:author="Unknown"/>
          <w:sz w:val="16"/>
          <w:szCs w:val="16"/>
        </w:rPr>
      </w:pPr>
      <w:ins w:id="73" w:author="Unknown">
        <w:r w:rsidRPr="00481D9E">
          <w:rPr>
            <w:sz w:val="16"/>
            <w:szCs w:val="16"/>
          </w:rPr>
          <w:t xml:space="preserve">The first step that needs to be taken before resizing is to unmount the logical volume if </w:t>
        </w:r>
        <w:proofErr w:type="gramStart"/>
        <w:r w:rsidRPr="00481D9E">
          <w:rPr>
            <w:sz w:val="16"/>
            <w:szCs w:val="16"/>
          </w:rPr>
          <w:t>its</w:t>
        </w:r>
        <w:proofErr w:type="gramEnd"/>
        <w:r w:rsidRPr="00481D9E">
          <w:rPr>
            <w:sz w:val="16"/>
            <w:szCs w:val="16"/>
          </w:rPr>
          <w:t xml:space="preserve"> currently being used. Let's begin by increasing the size of the LVM. </w:t>
        </w:r>
      </w:ins>
    </w:p>
    <w:tbl>
      <w:tblPr>
        <w:tblW w:w="0" w:type="auto"/>
        <w:tblCellSpacing w:w="0" w:type="dxa"/>
        <w:tblCellMar>
          <w:left w:w="0" w:type="dxa"/>
          <w:right w:w="0" w:type="dxa"/>
        </w:tblCellMar>
        <w:tblLook w:val="04A0" w:firstRow="1" w:lastRow="0" w:firstColumn="1" w:lastColumn="0" w:noHBand="0" w:noVBand="1"/>
      </w:tblPr>
      <w:tblGrid>
        <w:gridCol w:w="82"/>
        <w:gridCol w:w="9278"/>
      </w:tblGrid>
      <w:tr w:rsidR="0036346B" w:rsidRPr="00481D9E" w:rsidTr="0036346B">
        <w:trPr>
          <w:tblCellSpacing w:w="0" w:type="dxa"/>
        </w:trPr>
        <w:tc>
          <w:tcPr>
            <w:tcW w:w="0" w:type="auto"/>
            <w:vAlign w:val="center"/>
            <w:hideMark/>
          </w:tcPr>
          <w:p w:rsidR="0036346B" w:rsidRPr="00481D9E" w:rsidRDefault="0036346B" w:rsidP="00997693">
            <w:pPr>
              <w:spacing w:after="0"/>
              <w:rPr>
                <w:sz w:val="16"/>
                <w:szCs w:val="16"/>
              </w:rPr>
            </w:pPr>
            <w:r w:rsidRPr="00481D9E">
              <w:rPr>
                <w:sz w:val="16"/>
                <w:szCs w:val="16"/>
              </w:rPr>
              <w:t>1</w:t>
            </w:r>
          </w:p>
          <w:p w:rsidR="0036346B" w:rsidRPr="00481D9E" w:rsidRDefault="0036346B" w:rsidP="00997693">
            <w:pPr>
              <w:spacing w:after="0"/>
              <w:rPr>
                <w:sz w:val="16"/>
                <w:szCs w:val="16"/>
              </w:rPr>
            </w:pPr>
            <w:r w:rsidRPr="00481D9E">
              <w:rPr>
                <w:sz w:val="16"/>
                <w:szCs w:val="16"/>
              </w:rPr>
              <w:t>2</w:t>
            </w:r>
          </w:p>
          <w:p w:rsidR="0036346B" w:rsidRPr="00481D9E" w:rsidRDefault="0036346B" w:rsidP="00997693">
            <w:pPr>
              <w:spacing w:after="0"/>
              <w:rPr>
                <w:sz w:val="16"/>
                <w:szCs w:val="16"/>
              </w:rPr>
            </w:pPr>
            <w:r w:rsidRPr="00481D9E">
              <w:rPr>
                <w:sz w:val="16"/>
                <w:szCs w:val="16"/>
              </w:rPr>
              <w:t>3</w:t>
            </w:r>
          </w:p>
          <w:p w:rsidR="0036346B" w:rsidRPr="00481D9E" w:rsidRDefault="0036346B" w:rsidP="00997693">
            <w:pPr>
              <w:spacing w:after="0"/>
              <w:rPr>
                <w:sz w:val="16"/>
                <w:szCs w:val="16"/>
              </w:rPr>
            </w:pPr>
            <w:r w:rsidRPr="00481D9E">
              <w:rPr>
                <w:sz w:val="16"/>
                <w:szCs w:val="16"/>
              </w:rPr>
              <w:t>4</w:t>
            </w:r>
          </w:p>
        </w:tc>
        <w:tc>
          <w:tcPr>
            <w:tcW w:w="0" w:type="auto"/>
            <w:vAlign w:val="center"/>
            <w:hideMark/>
          </w:tcPr>
          <w:p w:rsidR="0036346B" w:rsidRPr="00481D9E" w:rsidRDefault="0036346B" w:rsidP="00997693">
            <w:pPr>
              <w:spacing w:after="0"/>
              <w:rPr>
                <w:sz w:val="16"/>
                <w:szCs w:val="16"/>
              </w:rPr>
            </w:pPr>
            <w:r w:rsidRPr="00481D9E">
              <w:rPr>
                <w:rStyle w:val="HTMLCode"/>
                <w:rFonts w:eastAsiaTheme="majorEastAsia"/>
                <w:sz w:val="16"/>
                <w:szCs w:val="16"/>
              </w:rPr>
              <w:t xml:space="preserve">[root@localhost ~]# </w:t>
            </w:r>
            <w:proofErr w:type="gramStart"/>
            <w:r w:rsidRPr="00481D9E">
              <w:rPr>
                <w:rStyle w:val="HTMLCode"/>
                <w:rFonts w:eastAsiaTheme="majorEastAsia"/>
                <w:sz w:val="16"/>
                <w:szCs w:val="16"/>
              </w:rPr>
              <w:t>lvextend</w:t>
            </w:r>
            <w:proofErr w:type="gramEnd"/>
            <w:r w:rsidRPr="00481D9E">
              <w:rPr>
                <w:rStyle w:val="HTMLCode"/>
                <w:rFonts w:eastAsiaTheme="majorEastAsia"/>
                <w:sz w:val="16"/>
                <w:szCs w:val="16"/>
              </w:rPr>
              <w:t xml:space="preserve"> -L +50M /dev/vg00/lv00  --&gt;&gt; I am increasing logical volume to 50mb.</w:t>
            </w:r>
          </w:p>
          <w:p w:rsidR="0036346B" w:rsidRPr="00481D9E" w:rsidRDefault="0036346B" w:rsidP="00997693">
            <w:pPr>
              <w:spacing w:after="0"/>
              <w:rPr>
                <w:sz w:val="16"/>
                <w:szCs w:val="16"/>
              </w:rPr>
            </w:pPr>
            <w:r w:rsidRPr="00481D9E">
              <w:rPr>
                <w:rStyle w:val="HTMLCode"/>
                <w:rFonts w:eastAsiaTheme="majorEastAsia"/>
                <w:sz w:val="16"/>
                <w:szCs w:val="16"/>
              </w:rPr>
              <w:t>  Rounding up size to full physical extent 52.00</w:t>
            </w:r>
            <w:r w:rsidRPr="00481D9E">
              <w:rPr>
                <w:sz w:val="16"/>
                <w:szCs w:val="16"/>
              </w:rPr>
              <w:t xml:space="preserve"> </w:t>
            </w:r>
            <w:r w:rsidRPr="00481D9E">
              <w:rPr>
                <w:rStyle w:val="HTMLCode"/>
                <w:rFonts w:eastAsiaTheme="majorEastAsia"/>
                <w:sz w:val="16"/>
                <w:szCs w:val="16"/>
              </w:rPr>
              <w:t>MB</w:t>
            </w:r>
          </w:p>
          <w:p w:rsidR="0036346B" w:rsidRPr="00481D9E" w:rsidRDefault="0036346B" w:rsidP="00997693">
            <w:pPr>
              <w:spacing w:after="0"/>
              <w:rPr>
                <w:sz w:val="16"/>
                <w:szCs w:val="16"/>
              </w:rPr>
            </w:pPr>
            <w:r w:rsidRPr="00481D9E">
              <w:rPr>
                <w:rStyle w:val="HTMLCode"/>
                <w:rFonts w:eastAsiaTheme="majorEastAsia"/>
                <w:sz w:val="16"/>
                <w:szCs w:val="16"/>
              </w:rPr>
              <w:t>  Extending logical volume lv00 to 204.00</w:t>
            </w:r>
            <w:r w:rsidRPr="00481D9E">
              <w:rPr>
                <w:sz w:val="16"/>
                <w:szCs w:val="16"/>
              </w:rPr>
              <w:t xml:space="preserve"> </w:t>
            </w:r>
            <w:r w:rsidRPr="00481D9E">
              <w:rPr>
                <w:rStyle w:val="HTMLCode"/>
                <w:rFonts w:eastAsiaTheme="majorEastAsia"/>
                <w:sz w:val="16"/>
                <w:szCs w:val="16"/>
              </w:rPr>
              <w:t>MB</w:t>
            </w:r>
          </w:p>
          <w:p w:rsidR="0036346B" w:rsidRPr="00481D9E" w:rsidRDefault="0036346B" w:rsidP="00997693">
            <w:pPr>
              <w:spacing w:after="0"/>
              <w:rPr>
                <w:sz w:val="16"/>
                <w:szCs w:val="16"/>
              </w:rPr>
            </w:pPr>
            <w:r w:rsidRPr="00481D9E">
              <w:rPr>
                <w:rStyle w:val="HTMLCode"/>
                <w:rFonts w:eastAsiaTheme="majorEastAsia"/>
                <w:sz w:val="16"/>
                <w:szCs w:val="16"/>
              </w:rPr>
              <w:t>  Logical volume lv00 successfully resized</w:t>
            </w:r>
          </w:p>
        </w:tc>
      </w:tr>
    </w:tbl>
    <w:p w:rsidR="0036346B" w:rsidRPr="00481D9E" w:rsidRDefault="0036346B" w:rsidP="00997693">
      <w:pPr>
        <w:pStyle w:val="NormalWeb"/>
        <w:spacing w:before="0" w:beforeAutospacing="0" w:after="0" w:afterAutospacing="0"/>
        <w:rPr>
          <w:ins w:id="74" w:author="Unknown"/>
          <w:sz w:val="16"/>
          <w:szCs w:val="16"/>
        </w:rPr>
      </w:pPr>
      <w:ins w:id="75" w:author="Unknown">
        <w:r w:rsidRPr="00481D9E">
          <w:rPr>
            <w:sz w:val="16"/>
            <w:szCs w:val="16"/>
          </w:rPr>
          <w:t xml:space="preserve">The above </w:t>
        </w:r>
        <w:proofErr w:type="gramStart"/>
        <w:r w:rsidRPr="00481D9E">
          <w:rPr>
            <w:sz w:val="16"/>
            <w:szCs w:val="16"/>
          </w:rPr>
          <w:t>command,</w:t>
        </w:r>
        <w:proofErr w:type="gramEnd"/>
        <w:r w:rsidRPr="00481D9E">
          <w:rPr>
            <w:sz w:val="16"/>
            <w:szCs w:val="16"/>
          </w:rPr>
          <w:t xml:space="preserve"> can be used to increase the size of the logical volume by 50 M. -L is used to specify the amount of size to increase, and then the last argument is of course the logical volume name.</w:t>
        </w:r>
      </w:ins>
    </w:p>
    <w:p w:rsidR="0036346B" w:rsidRPr="00481D9E" w:rsidRDefault="0036346B" w:rsidP="00997693">
      <w:pPr>
        <w:pStyle w:val="NormalWeb"/>
        <w:spacing w:before="0" w:beforeAutospacing="0" w:after="0" w:afterAutospacing="0"/>
        <w:rPr>
          <w:ins w:id="76" w:author="Unknown"/>
          <w:sz w:val="16"/>
          <w:szCs w:val="16"/>
        </w:rPr>
      </w:pPr>
      <w:ins w:id="77" w:author="Unknown">
        <w:r w:rsidRPr="00481D9E">
          <w:rPr>
            <w:sz w:val="16"/>
            <w:szCs w:val="16"/>
          </w:rPr>
          <w:t>Now let's make the volume group active before using the resized logical volume with the help of the below command.</w:t>
        </w:r>
      </w:ins>
    </w:p>
    <w:tbl>
      <w:tblPr>
        <w:tblW w:w="0" w:type="auto"/>
        <w:tblCellSpacing w:w="0" w:type="dxa"/>
        <w:tblCellMar>
          <w:left w:w="0" w:type="dxa"/>
          <w:right w:w="0" w:type="dxa"/>
        </w:tblCellMar>
        <w:tblLook w:val="04A0" w:firstRow="1" w:lastRow="0" w:firstColumn="1" w:lastColumn="0" w:noHBand="0" w:noVBand="1"/>
      </w:tblPr>
      <w:tblGrid>
        <w:gridCol w:w="82"/>
        <w:gridCol w:w="6434"/>
      </w:tblGrid>
      <w:tr w:rsidR="0036346B" w:rsidRPr="00481D9E" w:rsidTr="0036346B">
        <w:trPr>
          <w:tblCellSpacing w:w="0" w:type="dxa"/>
        </w:trPr>
        <w:tc>
          <w:tcPr>
            <w:tcW w:w="0" w:type="auto"/>
            <w:vAlign w:val="center"/>
            <w:hideMark/>
          </w:tcPr>
          <w:p w:rsidR="0036346B" w:rsidRPr="00481D9E" w:rsidRDefault="0036346B" w:rsidP="00997693">
            <w:pPr>
              <w:spacing w:after="0"/>
              <w:rPr>
                <w:sz w:val="16"/>
                <w:szCs w:val="16"/>
              </w:rPr>
            </w:pPr>
            <w:r w:rsidRPr="00481D9E">
              <w:rPr>
                <w:sz w:val="16"/>
                <w:szCs w:val="16"/>
              </w:rPr>
              <w:t>1</w:t>
            </w:r>
          </w:p>
          <w:p w:rsidR="0036346B" w:rsidRPr="00481D9E" w:rsidRDefault="0036346B" w:rsidP="00997693">
            <w:pPr>
              <w:spacing w:after="0"/>
              <w:rPr>
                <w:sz w:val="16"/>
                <w:szCs w:val="16"/>
              </w:rPr>
            </w:pPr>
            <w:r w:rsidRPr="00481D9E">
              <w:rPr>
                <w:sz w:val="16"/>
                <w:szCs w:val="16"/>
              </w:rPr>
              <w:t>2</w:t>
            </w:r>
          </w:p>
        </w:tc>
        <w:tc>
          <w:tcPr>
            <w:tcW w:w="0" w:type="auto"/>
            <w:vAlign w:val="center"/>
            <w:hideMark/>
          </w:tcPr>
          <w:p w:rsidR="0036346B" w:rsidRPr="00481D9E" w:rsidRDefault="0036346B" w:rsidP="00997693">
            <w:pPr>
              <w:spacing w:after="0"/>
              <w:rPr>
                <w:sz w:val="16"/>
                <w:szCs w:val="16"/>
              </w:rPr>
            </w:pPr>
            <w:r w:rsidRPr="00481D9E">
              <w:rPr>
                <w:rStyle w:val="HTMLCode"/>
                <w:rFonts w:eastAsiaTheme="majorEastAsia"/>
                <w:sz w:val="16"/>
                <w:szCs w:val="16"/>
              </w:rPr>
              <w:t xml:space="preserve">[root@localhost ~]# </w:t>
            </w:r>
            <w:proofErr w:type="gramStart"/>
            <w:r w:rsidRPr="00481D9E">
              <w:rPr>
                <w:rStyle w:val="HTMLCode"/>
                <w:rFonts w:eastAsiaTheme="majorEastAsia"/>
                <w:sz w:val="16"/>
                <w:szCs w:val="16"/>
              </w:rPr>
              <w:t>vgchange</w:t>
            </w:r>
            <w:proofErr w:type="gramEnd"/>
            <w:r w:rsidRPr="00481D9E">
              <w:rPr>
                <w:rStyle w:val="HTMLCode"/>
                <w:rFonts w:eastAsiaTheme="majorEastAsia"/>
                <w:sz w:val="16"/>
                <w:szCs w:val="16"/>
              </w:rPr>
              <w:t xml:space="preserve"> -a y vg00      ---&gt;&gt;activating change.</w:t>
            </w:r>
          </w:p>
          <w:p w:rsidR="0036346B" w:rsidRPr="00481D9E" w:rsidRDefault="0036346B" w:rsidP="00997693">
            <w:pPr>
              <w:spacing w:after="0"/>
              <w:rPr>
                <w:sz w:val="16"/>
                <w:szCs w:val="16"/>
              </w:rPr>
            </w:pPr>
            <w:r w:rsidRPr="00481D9E">
              <w:rPr>
                <w:rStyle w:val="HTMLCode"/>
                <w:rFonts w:eastAsiaTheme="majorEastAsia"/>
                <w:sz w:val="16"/>
                <w:szCs w:val="16"/>
              </w:rPr>
              <w:t>  1</w:t>
            </w:r>
            <w:r w:rsidRPr="00481D9E">
              <w:rPr>
                <w:sz w:val="16"/>
                <w:szCs w:val="16"/>
              </w:rPr>
              <w:t xml:space="preserve"> </w:t>
            </w:r>
            <w:r w:rsidRPr="00481D9E">
              <w:rPr>
                <w:rStyle w:val="HTMLCode"/>
                <w:rFonts w:eastAsiaTheme="majorEastAsia"/>
                <w:sz w:val="16"/>
                <w:szCs w:val="16"/>
              </w:rPr>
              <w:t>logical volume(s) in</w:t>
            </w:r>
            <w:r w:rsidRPr="00481D9E">
              <w:rPr>
                <w:sz w:val="16"/>
                <w:szCs w:val="16"/>
              </w:rPr>
              <w:t xml:space="preserve"> </w:t>
            </w:r>
            <w:r w:rsidRPr="00481D9E">
              <w:rPr>
                <w:rStyle w:val="HTMLCode"/>
                <w:rFonts w:eastAsiaTheme="majorEastAsia"/>
                <w:sz w:val="16"/>
                <w:szCs w:val="16"/>
              </w:rPr>
              <w:t>volume group "vg00"</w:t>
            </w:r>
            <w:r w:rsidRPr="00481D9E">
              <w:rPr>
                <w:sz w:val="16"/>
                <w:szCs w:val="16"/>
              </w:rPr>
              <w:t xml:space="preserve"> </w:t>
            </w:r>
            <w:r w:rsidRPr="00481D9E">
              <w:rPr>
                <w:rStyle w:val="HTMLCode"/>
                <w:rFonts w:eastAsiaTheme="majorEastAsia"/>
                <w:sz w:val="16"/>
                <w:szCs w:val="16"/>
              </w:rPr>
              <w:t>now active</w:t>
            </w:r>
          </w:p>
        </w:tc>
      </w:tr>
    </w:tbl>
    <w:p w:rsidR="0036346B" w:rsidRPr="00481D9E" w:rsidRDefault="0036346B" w:rsidP="00997693">
      <w:pPr>
        <w:pStyle w:val="NormalWeb"/>
        <w:spacing w:before="0" w:beforeAutospacing="0" w:after="0" w:afterAutospacing="0"/>
        <w:rPr>
          <w:ins w:id="78" w:author="Unknown"/>
          <w:sz w:val="16"/>
          <w:szCs w:val="16"/>
        </w:rPr>
      </w:pPr>
      <w:ins w:id="79" w:author="Unknown">
        <w:r w:rsidRPr="00481D9E">
          <w:rPr>
            <w:sz w:val="16"/>
            <w:szCs w:val="16"/>
          </w:rPr>
          <w:t xml:space="preserve">Now before mounting the resized Logical </w:t>
        </w:r>
        <w:proofErr w:type="gramStart"/>
        <w:r w:rsidRPr="00481D9E">
          <w:rPr>
            <w:sz w:val="16"/>
            <w:szCs w:val="16"/>
          </w:rPr>
          <w:t>volume,</w:t>
        </w:r>
        <w:proofErr w:type="gramEnd"/>
        <w:r w:rsidRPr="00481D9E">
          <w:rPr>
            <w:sz w:val="16"/>
            <w:szCs w:val="16"/>
          </w:rPr>
          <w:t xml:space="preserve"> lets format the newly added space with the help of resizefs command.</w:t>
        </w:r>
      </w:ins>
    </w:p>
    <w:p w:rsidR="0036346B" w:rsidRPr="00481D9E" w:rsidRDefault="0036346B" w:rsidP="00997693">
      <w:pPr>
        <w:spacing w:after="0"/>
        <w:rPr>
          <w:ins w:id="80" w:author="Unknown"/>
          <w:sz w:val="16"/>
          <w:szCs w:val="16"/>
        </w:rPr>
      </w:pPr>
    </w:p>
    <w:tbl>
      <w:tblPr>
        <w:tblW w:w="0" w:type="auto"/>
        <w:tblCellSpacing w:w="0" w:type="dxa"/>
        <w:tblCellMar>
          <w:left w:w="0" w:type="dxa"/>
          <w:right w:w="0" w:type="dxa"/>
        </w:tblCellMar>
        <w:tblLook w:val="04A0" w:firstRow="1" w:lastRow="0" w:firstColumn="1" w:lastColumn="0" w:noHBand="0" w:noVBand="1"/>
      </w:tblPr>
      <w:tblGrid>
        <w:gridCol w:w="82"/>
        <w:gridCol w:w="7910"/>
      </w:tblGrid>
      <w:tr w:rsidR="0036346B" w:rsidRPr="00481D9E" w:rsidTr="0036346B">
        <w:trPr>
          <w:tblCellSpacing w:w="0" w:type="dxa"/>
        </w:trPr>
        <w:tc>
          <w:tcPr>
            <w:tcW w:w="0" w:type="auto"/>
            <w:vAlign w:val="center"/>
            <w:hideMark/>
          </w:tcPr>
          <w:p w:rsidR="0036346B" w:rsidRPr="00481D9E" w:rsidRDefault="0036346B" w:rsidP="00997693">
            <w:pPr>
              <w:spacing w:after="0"/>
              <w:rPr>
                <w:sz w:val="16"/>
                <w:szCs w:val="16"/>
              </w:rPr>
            </w:pPr>
            <w:r w:rsidRPr="00481D9E">
              <w:rPr>
                <w:sz w:val="16"/>
                <w:szCs w:val="16"/>
              </w:rPr>
              <w:t>1</w:t>
            </w:r>
          </w:p>
          <w:p w:rsidR="0036346B" w:rsidRPr="00481D9E" w:rsidRDefault="0036346B" w:rsidP="00997693">
            <w:pPr>
              <w:spacing w:after="0"/>
              <w:rPr>
                <w:sz w:val="16"/>
                <w:szCs w:val="16"/>
              </w:rPr>
            </w:pPr>
            <w:r w:rsidRPr="00481D9E">
              <w:rPr>
                <w:sz w:val="16"/>
                <w:szCs w:val="16"/>
              </w:rPr>
              <w:t>2</w:t>
            </w:r>
          </w:p>
          <w:p w:rsidR="0036346B" w:rsidRPr="00481D9E" w:rsidRDefault="0036346B" w:rsidP="00997693">
            <w:pPr>
              <w:spacing w:after="0"/>
              <w:rPr>
                <w:sz w:val="16"/>
                <w:szCs w:val="16"/>
              </w:rPr>
            </w:pPr>
            <w:r w:rsidRPr="00481D9E">
              <w:rPr>
                <w:sz w:val="16"/>
                <w:szCs w:val="16"/>
              </w:rPr>
              <w:t>3</w:t>
            </w:r>
          </w:p>
          <w:p w:rsidR="0036346B" w:rsidRPr="00481D9E" w:rsidRDefault="0036346B" w:rsidP="00997693">
            <w:pPr>
              <w:spacing w:after="0"/>
              <w:rPr>
                <w:sz w:val="16"/>
                <w:szCs w:val="16"/>
              </w:rPr>
            </w:pPr>
            <w:r w:rsidRPr="00481D9E">
              <w:rPr>
                <w:sz w:val="16"/>
                <w:szCs w:val="16"/>
              </w:rPr>
              <w:t>4</w:t>
            </w:r>
          </w:p>
          <w:p w:rsidR="0036346B" w:rsidRPr="00481D9E" w:rsidRDefault="0036346B" w:rsidP="00997693">
            <w:pPr>
              <w:spacing w:after="0"/>
              <w:rPr>
                <w:sz w:val="16"/>
                <w:szCs w:val="16"/>
              </w:rPr>
            </w:pPr>
            <w:r w:rsidRPr="00481D9E">
              <w:rPr>
                <w:sz w:val="16"/>
                <w:szCs w:val="16"/>
              </w:rPr>
              <w:t>5</w:t>
            </w:r>
          </w:p>
        </w:tc>
        <w:tc>
          <w:tcPr>
            <w:tcW w:w="0" w:type="auto"/>
            <w:vAlign w:val="center"/>
            <w:hideMark/>
          </w:tcPr>
          <w:p w:rsidR="0036346B" w:rsidRPr="00481D9E" w:rsidRDefault="0036346B" w:rsidP="00997693">
            <w:pPr>
              <w:spacing w:after="0"/>
              <w:rPr>
                <w:sz w:val="16"/>
                <w:szCs w:val="16"/>
              </w:rPr>
            </w:pPr>
            <w:r w:rsidRPr="00481D9E">
              <w:rPr>
                <w:rStyle w:val="HTMLCode"/>
                <w:rFonts w:eastAsiaTheme="majorEastAsia"/>
                <w:sz w:val="16"/>
                <w:szCs w:val="16"/>
              </w:rPr>
              <w:t>[root@localhost ~]# resize2fs /dev/vg00/lv00</w:t>
            </w:r>
          </w:p>
          <w:p w:rsidR="0036346B" w:rsidRPr="00481D9E" w:rsidRDefault="0036346B" w:rsidP="00997693">
            <w:pPr>
              <w:spacing w:after="0"/>
              <w:rPr>
                <w:sz w:val="16"/>
                <w:szCs w:val="16"/>
              </w:rPr>
            </w:pPr>
            <w:r w:rsidRPr="00481D9E">
              <w:rPr>
                <w:rStyle w:val="HTMLCode"/>
                <w:rFonts w:eastAsiaTheme="majorEastAsia"/>
                <w:sz w:val="16"/>
                <w:szCs w:val="16"/>
              </w:rPr>
              <w:t>resize2fs 1.39</w:t>
            </w:r>
            <w:r w:rsidRPr="00481D9E">
              <w:rPr>
                <w:sz w:val="16"/>
                <w:szCs w:val="16"/>
              </w:rPr>
              <w:t xml:space="preserve"> </w:t>
            </w:r>
            <w:r w:rsidRPr="00481D9E">
              <w:rPr>
                <w:rStyle w:val="HTMLCode"/>
                <w:rFonts w:eastAsiaTheme="majorEastAsia"/>
                <w:sz w:val="16"/>
                <w:szCs w:val="16"/>
              </w:rPr>
              <w:t>(29-May-2006)</w:t>
            </w:r>
          </w:p>
          <w:p w:rsidR="0036346B" w:rsidRPr="00481D9E" w:rsidRDefault="0036346B" w:rsidP="00997693">
            <w:pPr>
              <w:spacing w:after="0"/>
              <w:rPr>
                <w:sz w:val="16"/>
                <w:szCs w:val="16"/>
              </w:rPr>
            </w:pPr>
            <w:r w:rsidRPr="00481D9E">
              <w:rPr>
                <w:rStyle w:val="HTMLCode"/>
                <w:rFonts w:eastAsiaTheme="majorEastAsia"/>
                <w:sz w:val="16"/>
                <w:szCs w:val="16"/>
              </w:rPr>
              <w:t>Filesystem at /dev/vg00/lv00 is</w:t>
            </w:r>
            <w:r w:rsidRPr="00481D9E">
              <w:rPr>
                <w:sz w:val="16"/>
                <w:szCs w:val="16"/>
              </w:rPr>
              <w:t xml:space="preserve"> </w:t>
            </w:r>
            <w:r w:rsidRPr="00481D9E">
              <w:rPr>
                <w:rStyle w:val="HTMLCode"/>
                <w:rFonts w:eastAsiaTheme="majorEastAsia"/>
                <w:sz w:val="16"/>
                <w:szCs w:val="16"/>
              </w:rPr>
              <w:t>mounted on /slashroot.in; on-line resizing required</w:t>
            </w:r>
          </w:p>
          <w:p w:rsidR="0036346B" w:rsidRPr="00481D9E" w:rsidRDefault="0036346B" w:rsidP="00997693">
            <w:pPr>
              <w:spacing w:after="0"/>
              <w:rPr>
                <w:sz w:val="16"/>
                <w:szCs w:val="16"/>
              </w:rPr>
            </w:pPr>
            <w:r w:rsidRPr="00481D9E">
              <w:rPr>
                <w:rStyle w:val="HTMLCode"/>
                <w:rFonts w:eastAsiaTheme="majorEastAsia"/>
                <w:sz w:val="16"/>
                <w:szCs w:val="16"/>
              </w:rPr>
              <w:t>Performing an on-line resize of /dev/vg00/lv00 to 208896</w:t>
            </w:r>
            <w:r w:rsidRPr="00481D9E">
              <w:rPr>
                <w:sz w:val="16"/>
                <w:szCs w:val="16"/>
              </w:rPr>
              <w:t xml:space="preserve"> </w:t>
            </w:r>
            <w:r w:rsidRPr="00481D9E">
              <w:rPr>
                <w:rStyle w:val="HTMLCode"/>
                <w:rFonts w:eastAsiaTheme="majorEastAsia"/>
                <w:sz w:val="16"/>
                <w:szCs w:val="16"/>
              </w:rPr>
              <w:t>(1k) blocks.</w:t>
            </w:r>
          </w:p>
          <w:p w:rsidR="0036346B" w:rsidRPr="00481D9E" w:rsidRDefault="0036346B" w:rsidP="00997693">
            <w:pPr>
              <w:spacing w:after="0"/>
              <w:rPr>
                <w:sz w:val="16"/>
                <w:szCs w:val="16"/>
              </w:rPr>
            </w:pPr>
            <w:r w:rsidRPr="00481D9E">
              <w:rPr>
                <w:rStyle w:val="HTMLCode"/>
                <w:rFonts w:eastAsiaTheme="majorEastAsia"/>
                <w:sz w:val="16"/>
                <w:szCs w:val="16"/>
              </w:rPr>
              <w:t>The filesystem on /dev/vg00/lv00 is</w:t>
            </w:r>
            <w:r w:rsidRPr="00481D9E">
              <w:rPr>
                <w:sz w:val="16"/>
                <w:szCs w:val="16"/>
              </w:rPr>
              <w:t xml:space="preserve"> </w:t>
            </w:r>
            <w:r w:rsidRPr="00481D9E">
              <w:rPr>
                <w:rStyle w:val="HTMLCode"/>
                <w:rFonts w:eastAsiaTheme="majorEastAsia"/>
                <w:sz w:val="16"/>
                <w:szCs w:val="16"/>
              </w:rPr>
              <w:t>now 208896</w:t>
            </w:r>
            <w:r w:rsidRPr="00481D9E">
              <w:rPr>
                <w:sz w:val="16"/>
                <w:szCs w:val="16"/>
              </w:rPr>
              <w:t xml:space="preserve"> </w:t>
            </w:r>
            <w:r w:rsidRPr="00481D9E">
              <w:rPr>
                <w:rStyle w:val="HTMLCode"/>
                <w:rFonts w:eastAsiaTheme="majorEastAsia"/>
                <w:sz w:val="16"/>
                <w:szCs w:val="16"/>
              </w:rPr>
              <w:t>blocks long.</w:t>
            </w:r>
          </w:p>
        </w:tc>
      </w:tr>
    </w:tbl>
    <w:p w:rsidR="0036346B" w:rsidRPr="00481D9E" w:rsidRDefault="0036346B" w:rsidP="00997693">
      <w:pPr>
        <w:pStyle w:val="NormalWeb"/>
        <w:spacing w:before="0" w:beforeAutospacing="0" w:after="0" w:afterAutospacing="0"/>
        <w:rPr>
          <w:ins w:id="81" w:author="Unknown"/>
          <w:sz w:val="16"/>
          <w:szCs w:val="16"/>
        </w:rPr>
      </w:pPr>
      <w:ins w:id="82" w:author="Unknown">
        <w:r w:rsidRPr="00481D9E">
          <w:rPr>
            <w:sz w:val="16"/>
            <w:szCs w:val="16"/>
          </w:rPr>
          <w:t>Now you can simply mount the logical volume, at your required mount point, and start using the increased size of the logical volume.  Let's now see the method used to decrease the size of a logical volume.</w:t>
        </w:r>
      </w:ins>
    </w:p>
    <w:p w:rsidR="0036346B" w:rsidRPr="00481D9E" w:rsidRDefault="0036346B" w:rsidP="00997693">
      <w:pPr>
        <w:pStyle w:val="NormalWeb"/>
        <w:spacing w:before="0" w:beforeAutospacing="0" w:after="0" w:afterAutospacing="0"/>
        <w:rPr>
          <w:ins w:id="83" w:author="Unknown"/>
          <w:sz w:val="16"/>
          <w:szCs w:val="16"/>
        </w:rPr>
      </w:pPr>
      <w:proofErr w:type="gramStart"/>
      <w:ins w:id="84" w:author="Unknown">
        <w:r w:rsidRPr="00481D9E">
          <w:rPr>
            <w:sz w:val="16"/>
            <w:szCs w:val="16"/>
          </w:rPr>
          <w:t>Its</w:t>
        </w:r>
        <w:proofErr w:type="gramEnd"/>
        <w:r w:rsidRPr="00481D9E">
          <w:rPr>
            <w:sz w:val="16"/>
            <w:szCs w:val="16"/>
          </w:rPr>
          <w:t xml:space="preserve"> always recommended to do an fsck file system check before reducing the size of the logical volume. After running </w:t>
        </w:r>
        <w:r w:rsidRPr="00481D9E">
          <w:rPr>
            <w:rStyle w:val="Strong"/>
            <w:sz w:val="16"/>
            <w:szCs w:val="16"/>
          </w:rPr>
          <w:t>fsck</w:t>
        </w:r>
        <w:r w:rsidRPr="00481D9E">
          <w:rPr>
            <w:sz w:val="16"/>
            <w:szCs w:val="16"/>
          </w:rPr>
          <w:t>, you need to first unmount the file system, and then reduce the size of the file system with the help of resize2fs command as shown below.</w:t>
        </w:r>
      </w:ins>
    </w:p>
    <w:p w:rsidR="0036346B" w:rsidRPr="00481D9E" w:rsidRDefault="0036346B" w:rsidP="00997693">
      <w:pPr>
        <w:spacing w:after="0"/>
        <w:rPr>
          <w:ins w:id="85" w:author="Unknown"/>
          <w:sz w:val="16"/>
          <w:szCs w:val="16"/>
        </w:rPr>
      </w:pPr>
    </w:p>
    <w:tbl>
      <w:tblPr>
        <w:tblW w:w="0" w:type="auto"/>
        <w:tblCellSpacing w:w="0" w:type="dxa"/>
        <w:tblCellMar>
          <w:left w:w="0" w:type="dxa"/>
          <w:right w:w="0" w:type="dxa"/>
        </w:tblCellMar>
        <w:tblLook w:val="04A0" w:firstRow="1" w:lastRow="0" w:firstColumn="1" w:lastColumn="0" w:noHBand="0" w:noVBand="1"/>
      </w:tblPr>
      <w:tblGrid>
        <w:gridCol w:w="82"/>
        <w:gridCol w:w="6914"/>
      </w:tblGrid>
      <w:tr w:rsidR="0036346B" w:rsidRPr="00481D9E" w:rsidTr="0036346B">
        <w:trPr>
          <w:tblCellSpacing w:w="0" w:type="dxa"/>
        </w:trPr>
        <w:tc>
          <w:tcPr>
            <w:tcW w:w="0" w:type="auto"/>
            <w:vAlign w:val="center"/>
            <w:hideMark/>
          </w:tcPr>
          <w:p w:rsidR="0036346B" w:rsidRPr="00481D9E" w:rsidRDefault="0036346B" w:rsidP="00997693">
            <w:pPr>
              <w:spacing w:after="0"/>
              <w:rPr>
                <w:sz w:val="16"/>
                <w:szCs w:val="16"/>
              </w:rPr>
            </w:pPr>
            <w:r w:rsidRPr="00481D9E">
              <w:rPr>
                <w:sz w:val="16"/>
                <w:szCs w:val="16"/>
              </w:rPr>
              <w:t>1</w:t>
            </w:r>
          </w:p>
          <w:p w:rsidR="0036346B" w:rsidRPr="00481D9E" w:rsidRDefault="0036346B" w:rsidP="00997693">
            <w:pPr>
              <w:spacing w:after="0"/>
              <w:rPr>
                <w:sz w:val="16"/>
                <w:szCs w:val="16"/>
              </w:rPr>
            </w:pPr>
            <w:r w:rsidRPr="00481D9E">
              <w:rPr>
                <w:sz w:val="16"/>
                <w:szCs w:val="16"/>
              </w:rPr>
              <w:t>2</w:t>
            </w:r>
          </w:p>
          <w:p w:rsidR="0036346B" w:rsidRPr="00481D9E" w:rsidRDefault="0036346B" w:rsidP="00997693">
            <w:pPr>
              <w:spacing w:after="0"/>
              <w:rPr>
                <w:sz w:val="16"/>
                <w:szCs w:val="16"/>
              </w:rPr>
            </w:pPr>
            <w:r w:rsidRPr="00481D9E">
              <w:rPr>
                <w:sz w:val="16"/>
                <w:szCs w:val="16"/>
              </w:rPr>
              <w:t>3</w:t>
            </w:r>
          </w:p>
          <w:p w:rsidR="0036346B" w:rsidRPr="00481D9E" w:rsidRDefault="0036346B" w:rsidP="00997693">
            <w:pPr>
              <w:spacing w:after="0"/>
              <w:rPr>
                <w:sz w:val="16"/>
                <w:szCs w:val="16"/>
              </w:rPr>
            </w:pPr>
            <w:r w:rsidRPr="00481D9E">
              <w:rPr>
                <w:sz w:val="16"/>
                <w:szCs w:val="16"/>
              </w:rPr>
              <w:t>4</w:t>
            </w:r>
          </w:p>
        </w:tc>
        <w:tc>
          <w:tcPr>
            <w:tcW w:w="0" w:type="auto"/>
            <w:vAlign w:val="center"/>
            <w:hideMark/>
          </w:tcPr>
          <w:p w:rsidR="0036346B" w:rsidRPr="00481D9E" w:rsidRDefault="0036346B" w:rsidP="00997693">
            <w:pPr>
              <w:spacing w:after="0"/>
              <w:rPr>
                <w:sz w:val="16"/>
                <w:szCs w:val="16"/>
              </w:rPr>
            </w:pPr>
            <w:r w:rsidRPr="00481D9E">
              <w:rPr>
                <w:rStyle w:val="HTMLCode"/>
                <w:rFonts w:eastAsiaTheme="majorEastAsia"/>
                <w:sz w:val="16"/>
                <w:szCs w:val="16"/>
              </w:rPr>
              <w:t>[root@localhost ~]# resize2fs /dev/vg00/lv00 100M  --&gt;&gt;resize filesystem</w:t>
            </w:r>
          </w:p>
          <w:p w:rsidR="0036346B" w:rsidRPr="00481D9E" w:rsidRDefault="0036346B" w:rsidP="00997693">
            <w:pPr>
              <w:spacing w:after="0"/>
              <w:rPr>
                <w:sz w:val="16"/>
                <w:szCs w:val="16"/>
              </w:rPr>
            </w:pPr>
            <w:r w:rsidRPr="00481D9E">
              <w:rPr>
                <w:rStyle w:val="HTMLCode"/>
                <w:rFonts w:eastAsiaTheme="majorEastAsia"/>
                <w:sz w:val="16"/>
                <w:szCs w:val="16"/>
              </w:rPr>
              <w:t>resize2fs 1.39</w:t>
            </w:r>
            <w:r w:rsidRPr="00481D9E">
              <w:rPr>
                <w:sz w:val="16"/>
                <w:szCs w:val="16"/>
              </w:rPr>
              <w:t xml:space="preserve"> </w:t>
            </w:r>
            <w:r w:rsidRPr="00481D9E">
              <w:rPr>
                <w:rStyle w:val="HTMLCode"/>
                <w:rFonts w:eastAsiaTheme="majorEastAsia"/>
                <w:sz w:val="16"/>
                <w:szCs w:val="16"/>
              </w:rPr>
              <w:t>(29-May-2006)</w:t>
            </w:r>
          </w:p>
          <w:p w:rsidR="0036346B" w:rsidRPr="00481D9E" w:rsidRDefault="0036346B" w:rsidP="00997693">
            <w:pPr>
              <w:spacing w:after="0"/>
              <w:rPr>
                <w:sz w:val="16"/>
                <w:szCs w:val="16"/>
              </w:rPr>
            </w:pPr>
            <w:r w:rsidRPr="00481D9E">
              <w:rPr>
                <w:rStyle w:val="HTMLCode"/>
                <w:rFonts w:eastAsiaTheme="majorEastAsia"/>
                <w:sz w:val="16"/>
                <w:szCs w:val="16"/>
              </w:rPr>
              <w:t>Resizing the filesystem on /dev/vg00/lv00 to 102400</w:t>
            </w:r>
            <w:r w:rsidRPr="00481D9E">
              <w:rPr>
                <w:sz w:val="16"/>
                <w:szCs w:val="16"/>
              </w:rPr>
              <w:t xml:space="preserve"> </w:t>
            </w:r>
            <w:r w:rsidRPr="00481D9E">
              <w:rPr>
                <w:rStyle w:val="HTMLCode"/>
                <w:rFonts w:eastAsiaTheme="majorEastAsia"/>
                <w:sz w:val="16"/>
                <w:szCs w:val="16"/>
              </w:rPr>
              <w:t>(1k) blocks.</w:t>
            </w:r>
          </w:p>
          <w:p w:rsidR="0036346B" w:rsidRPr="00481D9E" w:rsidRDefault="0036346B" w:rsidP="00997693">
            <w:pPr>
              <w:spacing w:after="0"/>
              <w:rPr>
                <w:sz w:val="16"/>
                <w:szCs w:val="16"/>
              </w:rPr>
            </w:pPr>
            <w:r w:rsidRPr="00481D9E">
              <w:rPr>
                <w:rStyle w:val="HTMLCode"/>
                <w:rFonts w:eastAsiaTheme="majorEastAsia"/>
                <w:sz w:val="16"/>
                <w:szCs w:val="16"/>
              </w:rPr>
              <w:t>The filesystem on /dev/vg00/lv00 is</w:t>
            </w:r>
            <w:r w:rsidRPr="00481D9E">
              <w:rPr>
                <w:sz w:val="16"/>
                <w:szCs w:val="16"/>
              </w:rPr>
              <w:t xml:space="preserve"> </w:t>
            </w:r>
            <w:r w:rsidRPr="00481D9E">
              <w:rPr>
                <w:rStyle w:val="HTMLCode"/>
                <w:rFonts w:eastAsiaTheme="majorEastAsia"/>
                <w:sz w:val="16"/>
                <w:szCs w:val="16"/>
              </w:rPr>
              <w:t>now 102400</w:t>
            </w:r>
            <w:r w:rsidRPr="00481D9E">
              <w:rPr>
                <w:sz w:val="16"/>
                <w:szCs w:val="16"/>
              </w:rPr>
              <w:t xml:space="preserve"> </w:t>
            </w:r>
            <w:r w:rsidRPr="00481D9E">
              <w:rPr>
                <w:rStyle w:val="HTMLCode"/>
                <w:rFonts w:eastAsiaTheme="majorEastAsia"/>
                <w:sz w:val="16"/>
                <w:szCs w:val="16"/>
              </w:rPr>
              <w:t>blocks long.</w:t>
            </w:r>
          </w:p>
        </w:tc>
      </w:tr>
    </w:tbl>
    <w:p w:rsidR="0036346B" w:rsidRPr="00481D9E" w:rsidRDefault="0036346B" w:rsidP="00997693">
      <w:pPr>
        <w:pStyle w:val="NormalWeb"/>
        <w:spacing w:before="0" w:beforeAutospacing="0" w:after="0" w:afterAutospacing="0"/>
        <w:rPr>
          <w:ins w:id="86" w:author="Unknown"/>
          <w:sz w:val="16"/>
          <w:szCs w:val="16"/>
        </w:rPr>
      </w:pPr>
      <w:ins w:id="87" w:author="Unknown">
        <w:r w:rsidRPr="00481D9E">
          <w:rPr>
            <w:sz w:val="16"/>
            <w:szCs w:val="16"/>
          </w:rPr>
          <w:t xml:space="preserve">Note the fact the 100M specified in the above command, is the final size of the file system after </w:t>
        </w:r>
        <w:proofErr w:type="gramStart"/>
        <w:r w:rsidRPr="00481D9E">
          <w:rPr>
            <w:sz w:val="16"/>
            <w:szCs w:val="16"/>
          </w:rPr>
          <w:t>reduction(</w:t>
        </w:r>
        <w:proofErr w:type="gramEnd"/>
        <w:r w:rsidRPr="00481D9E">
          <w:rPr>
            <w:sz w:val="16"/>
            <w:szCs w:val="16"/>
          </w:rPr>
          <w:t>it is not the size by which the file system will get reduced to, but is the final size of the file system).</w:t>
        </w:r>
      </w:ins>
    </w:p>
    <w:p w:rsidR="0036346B" w:rsidRPr="00481D9E" w:rsidRDefault="0036346B" w:rsidP="00997693">
      <w:pPr>
        <w:pStyle w:val="NormalWeb"/>
        <w:spacing w:before="0" w:beforeAutospacing="0" w:after="0" w:afterAutospacing="0"/>
        <w:rPr>
          <w:ins w:id="88" w:author="Unknown"/>
          <w:sz w:val="16"/>
          <w:szCs w:val="16"/>
        </w:rPr>
      </w:pPr>
      <w:ins w:id="89" w:author="Unknown">
        <w:r w:rsidRPr="00481D9E">
          <w:rPr>
            <w:sz w:val="16"/>
            <w:szCs w:val="16"/>
          </w:rPr>
          <w:t xml:space="preserve">Now you can reduce the size of he logical volume by </w:t>
        </w:r>
        <w:r w:rsidRPr="00481D9E">
          <w:rPr>
            <w:rStyle w:val="Strong"/>
            <w:sz w:val="16"/>
            <w:szCs w:val="16"/>
          </w:rPr>
          <w:t xml:space="preserve">lvreduce </w:t>
        </w:r>
        <w:r w:rsidRPr="00481D9E">
          <w:rPr>
            <w:sz w:val="16"/>
            <w:szCs w:val="16"/>
          </w:rPr>
          <w:t>command as shown below.</w:t>
        </w:r>
      </w:ins>
    </w:p>
    <w:tbl>
      <w:tblPr>
        <w:tblW w:w="0" w:type="auto"/>
        <w:tblCellSpacing w:w="0" w:type="dxa"/>
        <w:tblCellMar>
          <w:left w:w="0" w:type="dxa"/>
          <w:right w:w="0" w:type="dxa"/>
        </w:tblCellMar>
        <w:tblLook w:val="04A0" w:firstRow="1" w:lastRow="0" w:firstColumn="1" w:lastColumn="0" w:noHBand="0" w:noVBand="1"/>
      </w:tblPr>
      <w:tblGrid>
        <w:gridCol w:w="82"/>
        <w:gridCol w:w="9122"/>
      </w:tblGrid>
      <w:tr w:rsidR="0036346B" w:rsidRPr="00481D9E" w:rsidTr="0036346B">
        <w:trPr>
          <w:tblCellSpacing w:w="0" w:type="dxa"/>
        </w:trPr>
        <w:tc>
          <w:tcPr>
            <w:tcW w:w="0" w:type="auto"/>
            <w:vAlign w:val="center"/>
            <w:hideMark/>
          </w:tcPr>
          <w:p w:rsidR="0036346B" w:rsidRPr="00481D9E" w:rsidRDefault="0036346B" w:rsidP="00997693">
            <w:pPr>
              <w:spacing w:after="0"/>
              <w:rPr>
                <w:sz w:val="16"/>
                <w:szCs w:val="16"/>
              </w:rPr>
            </w:pPr>
            <w:r w:rsidRPr="00481D9E">
              <w:rPr>
                <w:sz w:val="16"/>
                <w:szCs w:val="16"/>
              </w:rPr>
              <w:lastRenderedPageBreak/>
              <w:t>1</w:t>
            </w:r>
          </w:p>
          <w:p w:rsidR="0036346B" w:rsidRPr="00481D9E" w:rsidRDefault="0036346B" w:rsidP="00997693">
            <w:pPr>
              <w:spacing w:after="0"/>
              <w:rPr>
                <w:sz w:val="16"/>
                <w:szCs w:val="16"/>
              </w:rPr>
            </w:pPr>
            <w:r w:rsidRPr="00481D9E">
              <w:rPr>
                <w:sz w:val="16"/>
                <w:szCs w:val="16"/>
              </w:rPr>
              <w:t>2</w:t>
            </w:r>
          </w:p>
          <w:p w:rsidR="0036346B" w:rsidRPr="00481D9E" w:rsidRDefault="0036346B" w:rsidP="00997693">
            <w:pPr>
              <w:spacing w:after="0"/>
              <w:rPr>
                <w:sz w:val="16"/>
                <w:szCs w:val="16"/>
              </w:rPr>
            </w:pPr>
            <w:r w:rsidRPr="00481D9E">
              <w:rPr>
                <w:sz w:val="16"/>
                <w:szCs w:val="16"/>
              </w:rPr>
              <w:t>3</w:t>
            </w:r>
          </w:p>
          <w:p w:rsidR="0036346B" w:rsidRPr="00481D9E" w:rsidRDefault="0036346B" w:rsidP="00997693">
            <w:pPr>
              <w:spacing w:after="0"/>
              <w:rPr>
                <w:sz w:val="16"/>
                <w:szCs w:val="16"/>
              </w:rPr>
            </w:pPr>
            <w:r w:rsidRPr="00481D9E">
              <w:rPr>
                <w:sz w:val="16"/>
                <w:szCs w:val="16"/>
              </w:rPr>
              <w:t>4</w:t>
            </w:r>
          </w:p>
          <w:p w:rsidR="0036346B" w:rsidRPr="00481D9E" w:rsidRDefault="0036346B" w:rsidP="00997693">
            <w:pPr>
              <w:spacing w:after="0"/>
              <w:rPr>
                <w:sz w:val="16"/>
                <w:szCs w:val="16"/>
              </w:rPr>
            </w:pPr>
            <w:r w:rsidRPr="00481D9E">
              <w:rPr>
                <w:sz w:val="16"/>
                <w:szCs w:val="16"/>
              </w:rPr>
              <w:t>5</w:t>
            </w:r>
          </w:p>
          <w:p w:rsidR="0036346B" w:rsidRPr="00481D9E" w:rsidRDefault="0036346B" w:rsidP="00997693">
            <w:pPr>
              <w:spacing w:after="0"/>
              <w:rPr>
                <w:sz w:val="16"/>
                <w:szCs w:val="16"/>
              </w:rPr>
            </w:pPr>
            <w:r w:rsidRPr="00481D9E">
              <w:rPr>
                <w:sz w:val="16"/>
                <w:szCs w:val="16"/>
              </w:rPr>
              <w:t>6</w:t>
            </w:r>
          </w:p>
        </w:tc>
        <w:tc>
          <w:tcPr>
            <w:tcW w:w="0" w:type="auto"/>
            <w:vAlign w:val="center"/>
            <w:hideMark/>
          </w:tcPr>
          <w:p w:rsidR="0036346B" w:rsidRPr="00481D9E" w:rsidRDefault="0036346B" w:rsidP="00997693">
            <w:pPr>
              <w:spacing w:after="0"/>
              <w:rPr>
                <w:sz w:val="16"/>
                <w:szCs w:val="16"/>
              </w:rPr>
            </w:pPr>
            <w:r w:rsidRPr="00481D9E">
              <w:rPr>
                <w:rStyle w:val="HTMLCode"/>
                <w:rFonts w:eastAsiaTheme="majorEastAsia"/>
                <w:sz w:val="16"/>
                <w:szCs w:val="16"/>
              </w:rPr>
              <w:t xml:space="preserve">[root@localhost ~]# </w:t>
            </w:r>
            <w:proofErr w:type="gramStart"/>
            <w:r w:rsidRPr="00481D9E">
              <w:rPr>
                <w:rStyle w:val="HTMLCode"/>
                <w:rFonts w:eastAsiaTheme="majorEastAsia"/>
                <w:sz w:val="16"/>
                <w:szCs w:val="16"/>
              </w:rPr>
              <w:t>lvreduce</w:t>
            </w:r>
            <w:proofErr w:type="gramEnd"/>
            <w:r w:rsidRPr="00481D9E">
              <w:rPr>
                <w:rStyle w:val="HTMLCode"/>
                <w:rFonts w:eastAsiaTheme="majorEastAsia"/>
                <w:sz w:val="16"/>
                <w:szCs w:val="16"/>
              </w:rPr>
              <w:t xml:space="preserve"> /dev/vg00/lv00 -L 100M  --&gt;&gt;I am reducing logical volume to 100mb.</w:t>
            </w:r>
          </w:p>
          <w:p w:rsidR="0036346B" w:rsidRPr="00481D9E" w:rsidRDefault="0036346B" w:rsidP="00997693">
            <w:pPr>
              <w:spacing w:after="0"/>
              <w:rPr>
                <w:sz w:val="16"/>
                <w:szCs w:val="16"/>
              </w:rPr>
            </w:pPr>
            <w:r w:rsidRPr="00481D9E">
              <w:rPr>
                <w:rStyle w:val="HTMLCode"/>
                <w:rFonts w:eastAsiaTheme="majorEastAsia"/>
                <w:sz w:val="16"/>
                <w:szCs w:val="16"/>
              </w:rPr>
              <w:t>  WARNING: Reducing active logical volume to 100.00</w:t>
            </w:r>
            <w:r w:rsidRPr="00481D9E">
              <w:rPr>
                <w:sz w:val="16"/>
                <w:szCs w:val="16"/>
              </w:rPr>
              <w:t xml:space="preserve"> </w:t>
            </w:r>
            <w:r w:rsidRPr="00481D9E">
              <w:rPr>
                <w:rStyle w:val="HTMLCode"/>
                <w:rFonts w:eastAsiaTheme="majorEastAsia"/>
                <w:sz w:val="16"/>
                <w:szCs w:val="16"/>
              </w:rPr>
              <w:t>MB</w:t>
            </w:r>
          </w:p>
          <w:p w:rsidR="0036346B" w:rsidRPr="00481D9E" w:rsidRDefault="0036346B" w:rsidP="00997693">
            <w:pPr>
              <w:spacing w:after="0"/>
              <w:rPr>
                <w:sz w:val="16"/>
                <w:szCs w:val="16"/>
              </w:rPr>
            </w:pPr>
            <w:r w:rsidRPr="00481D9E">
              <w:rPr>
                <w:rStyle w:val="HTMLCode"/>
                <w:rFonts w:eastAsiaTheme="majorEastAsia"/>
                <w:sz w:val="16"/>
                <w:szCs w:val="16"/>
              </w:rPr>
              <w:t>  THIS MAY DESTROY YOUR DATA (filesystem etc.)</w:t>
            </w:r>
          </w:p>
          <w:p w:rsidR="0036346B" w:rsidRPr="00481D9E" w:rsidRDefault="0036346B" w:rsidP="00997693">
            <w:pPr>
              <w:spacing w:after="0"/>
              <w:rPr>
                <w:sz w:val="16"/>
                <w:szCs w:val="16"/>
              </w:rPr>
            </w:pPr>
            <w:r w:rsidRPr="00481D9E">
              <w:rPr>
                <w:rStyle w:val="HTMLCode"/>
                <w:rFonts w:eastAsiaTheme="majorEastAsia"/>
                <w:sz w:val="16"/>
                <w:szCs w:val="16"/>
              </w:rPr>
              <w:t>Do you really want to reduce lv00? [y/n]: y</w:t>
            </w:r>
          </w:p>
          <w:p w:rsidR="0036346B" w:rsidRPr="00481D9E" w:rsidRDefault="0036346B" w:rsidP="00997693">
            <w:pPr>
              <w:spacing w:after="0"/>
              <w:rPr>
                <w:sz w:val="16"/>
                <w:szCs w:val="16"/>
              </w:rPr>
            </w:pPr>
            <w:r w:rsidRPr="00481D9E">
              <w:rPr>
                <w:rStyle w:val="HTMLCode"/>
                <w:rFonts w:eastAsiaTheme="majorEastAsia"/>
                <w:sz w:val="16"/>
                <w:szCs w:val="16"/>
              </w:rPr>
              <w:t>  Reducing logical volume lv00 to 100.00</w:t>
            </w:r>
            <w:r w:rsidRPr="00481D9E">
              <w:rPr>
                <w:sz w:val="16"/>
                <w:szCs w:val="16"/>
              </w:rPr>
              <w:t xml:space="preserve"> </w:t>
            </w:r>
            <w:r w:rsidRPr="00481D9E">
              <w:rPr>
                <w:rStyle w:val="HTMLCode"/>
                <w:rFonts w:eastAsiaTheme="majorEastAsia"/>
                <w:sz w:val="16"/>
                <w:szCs w:val="16"/>
              </w:rPr>
              <w:t>MB</w:t>
            </w:r>
          </w:p>
          <w:p w:rsidR="0036346B" w:rsidRPr="00481D9E" w:rsidRDefault="0036346B" w:rsidP="00997693">
            <w:pPr>
              <w:spacing w:after="0"/>
              <w:rPr>
                <w:sz w:val="16"/>
                <w:szCs w:val="16"/>
              </w:rPr>
            </w:pPr>
            <w:r w:rsidRPr="00481D9E">
              <w:rPr>
                <w:rStyle w:val="HTMLCode"/>
                <w:rFonts w:eastAsiaTheme="majorEastAsia"/>
                <w:sz w:val="16"/>
                <w:szCs w:val="16"/>
              </w:rPr>
              <w:t>  Logical volume lv00 successfully resized</w:t>
            </w:r>
          </w:p>
        </w:tc>
      </w:tr>
    </w:tbl>
    <w:p w:rsidR="0036346B" w:rsidRPr="00481D9E" w:rsidRDefault="0036346B" w:rsidP="00997693">
      <w:pPr>
        <w:pStyle w:val="NormalWeb"/>
        <w:spacing w:before="0" w:beforeAutospacing="0" w:after="0" w:afterAutospacing="0"/>
        <w:rPr>
          <w:ins w:id="90" w:author="Unknown"/>
          <w:sz w:val="16"/>
          <w:szCs w:val="16"/>
        </w:rPr>
      </w:pPr>
      <w:ins w:id="91" w:author="Unknown">
        <w:r w:rsidRPr="00481D9E">
          <w:rPr>
            <w:sz w:val="16"/>
            <w:szCs w:val="16"/>
          </w:rPr>
          <w:t>In the above command also the logical volume is reduced to 100 M not by 100 M.</w:t>
        </w:r>
      </w:ins>
    </w:p>
    <w:p w:rsidR="0036346B" w:rsidRPr="00481D9E" w:rsidRDefault="0036346B" w:rsidP="00997693">
      <w:pPr>
        <w:pStyle w:val="NormalWeb"/>
        <w:spacing w:before="0" w:beforeAutospacing="0" w:after="0" w:afterAutospacing="0"/>
        <w:rPr>
          <w:ins w:id="92" w:author="Unknown"/>
          <w:sz w:val="16"/>
          <w:szCs w:val="16"/>
        </w:rPr>
      </w:pPr>
      <w:ins w:id="93" w:author="Unknown">
        <w:r w:rsidRPr="00481D9E">
          <w:rPr>
            <w:sz w:val="16"/>
            <w:szCs w:val="16"/>
          </w:rPr>
          <w:t>Now you can simply mount the volume back and confirm the new size. We will be coming up with a second part of this post, which will be discussing some interesting things like the following.</w:t>
        </w:r>
      </w:ins>
    </w:p>
    <w:p w:rsidR="0036346B" w:rsidRPr="00481D9E" w:rsidRDefault="0036346B" w:rsidP="00997693">
      <w:pPr>
        <w:numPr>
          <w:ilvl w:val="0"/>
          <w:numId w:val="11"/>
        </w:numPr>
        <w:spacing w:after="0" w:line="240" w:lineRule="auto"/>
        <w:rPr>
          <w:ins w:id="94" w:author="Unknown"/>
          <w:sz w:val="16"/>
          <w:szCs w:val="16"/>
        </w:rPr>
      </w:pPr>
      <w:ins w:id="95" w:author="Unknown">
        <w:r w:rsidRPr="00481D9E">
          <w:rPr>
            <w:sz w:val="16"/>
            <w:szCs w:val="16"/>
          </w:rPr>
          <w:t>Take metadata backup of an LVM</w:t>
        </w:r>
      </w:ins>
    </w:p>
    <w:p w:rsidR="0036346B" w:rsidRPr="00481D9E" w:rsidRDefault="0036346B" w:rsidP="00997693">
      <w:pPr>
        <w:numPr>
          <w:ilvl w:val="0"/>
          <w:numId w:val="11"/>
        </w:numPr>
        <w:spacing w:after="0" w:line="240" w:lineRule="auto"/>
        <w:rPr>
          <w:ins w:id="96" w:author="Unknown"/>
          <w:sz w:val="16"/>
          <w:szCs w:val="16"/>
        </w:rPr>
      </w:pPr>
      <w:ins w:id="97" w:author="Unknown">
        <w:r w:rsidRPr="00481D9E">
          <w:rPr>
            <w:sz w:val="16"/>
            <w:szCs w:val="16"/>
          </w:rPr>
          <w:t>Move a complete LVM from one server to another server</w:t>
        </w:r>
      </w:ins>
    </w:p>
    <w:p w:rsidR="0036346B" w:rsidRPr="00481D9E" w:rsidRDefault="0036346B" w:rsidP="00997693">
      <w:pPr>
        <w:numPr>
          <w:ilvl w:val="0"/>
          <w:numId w:val="11"/>
        </w:numPr>
        <w:spacing w:after="0" w:line="240" w:lineRule="auto"/>
        <w:rPr>
          <w:ins w:id="98" w:author="Unknown"/>
          <w:sz w:val="16"/>
          <w:szCs w:val="16"/>
        </w:rPr>
      </w:pPr>
      <w:ins w:id="99" w:author="Unknown">
        <w:r w:rsidRPr="00481D9E">
          <w:rPr>
            <w:sz w:val="16"/>
            <w:szCs w:val="16"/>
          </w:rPr>
          <w:t>Mirroring of logical volume in depth as well as mirroring for log</w:t>
        </w:r>
      </w:ins>
    </w:p>
    <w:p w:rsidR="0036346B" w:rsidRPr="00481D9E" w:rsidRDefault="0036346B" w:rsidP="00997693">
      <w:pPr>
        <w:numPr>
          <w:ilvl w:val="0"/>
          <w:numId w:val="11"/>
        </w:numPr>
        <w:spacing w:after="0" w:line="240" w:lineRule="auto"/>
        <w:rPr>
          <w:ins w:id="100" w:author="Unknown"/>
          <w:sz w:val="16"/>
          <w:szCs w:val="16"/>
        </w:rPr>
      </w:pPr>
      <w:ins w:id="101" w:author="Unknown">
        <w:r w:rsidRPr="00481D9E">
          <w:rPr>
            <w:sz w:val="16"/>
            <w:szCs w:val="16"/>
          </w:rPr>
          <w:t>Taking snapshots</w:t>
        </w:r>
      </w:ins>
    </w:p>
    <w:p w:rsidR="0036346B" w:rsidRPr="00481D9E" w:rsidRDefault="0036346B" w:rsidP="00997693">
      <w:pPr>
        <w:numPr>
          <w:ilvl w:val="0"/>
          <w:numId w:val="11"/>
        </w:numPr>
        <w:spacing w:after="0" w:line="240" w:lineRule="auto"/>
        <w:rPr>
          <w:sz w:val="16"/>
          <w:szCs w:val="16"/>
        </w:rPr>
      </w:pPr>
      <w:ins w:id="102" w:author="Unknown">
        <w:r w:rsidRPr="00481D9E">
          <w:rPr>
            <w:sz w:val="16"/>
            <w:szCs w:val="16"/>
          </w:rPr>
          <w:t>As well as some other interesting LVM commands.</w:t>
        </w:r>
      </w:ins>
    </w:p>
    <w:p w:rsidR="0036346B" w:rsidRPr="00481D9E" w:rsidRDefault="0036346B" w:rsidP="00997693">
      <w:pPr>
        <w:pStyle w:val="Heading1"/>
        <w:spacing w:before="0"/>
        <w:rPr>
          <w:sz w:val="16"/>
          <w:szCs w:val="16"/>
        </w:rPr>
      </w:pPr>
      <w:r w:rsidRPr="00481D9E">
        <w:rPr>
          <w:noProof/>
          <w:sz w:val="16"/>
          <w:szCs w:val="16"/>
        </w:rPr>
        <w:drawing>
          <wp:inline distT="0" distB="0" distL="0" distR="0" wp14:anchorId="56C561A6" wp14:editId="6D3FEFB9">
            <wp:extent cx="152400" cy="152400"/>
            <wp:effectExtent l="0" t="0" r="0" b="0"/>
            <wp:docPr id="10" name="Picture 10" descr="http://lawrit.lawr.ucdavis.edu/howto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lawrit.lawr.ucdavis.edu/howto_icon.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81D9E">
        <w:rPr>
          <w:sz w:val="16"/>
          <w:szCs w:val="16"/>
        </w:rPr>
        <w:t xml:space="preserve">Adding a mirror to an existing LVM volume (proxmox) </w:t>
      </w:r>
    </w:p>
    <w:p w:rsidR="0036346B" w:rsidRPr="00481D9E" w:rsidRDefault="0036346B" w:rsidP="00997693">
      <w:pPr>
        <w:spacing w:after="0"/>
        <w:rPr>
          <w:sz w:val="16"/>
          <w:szCs w:val="16"/>
        </w:rPr>
      </w:pPr>
      <w:r w:rsidRPr="00481D9E">
        <w:rPr>
          <w:sz w:val="16"/>
          <w:szCs w:val="16"/>
        </w:rPr>
        <w:t>Adding a mirror to an existing LVM volume</w:t>
      </w:r>
    </w:p>
    <w:p w:rsidR="0036346B" w:rsidRPr="00481D9E" w:rsidRDefault="0036346B" w:rsidP="00997693">
      <w:pPr>
        <w:pStyle w:val="Heading2"/>
        <w:spacing w:before="0" w:beforeAutospacing="0" w:after="0" w:afterAutospacing="0"/>
        <w:rPr>
          <w:sz w:val="16"/>
          <w:szCs w:val="16"/>
        </w:rPr>
      </w:pPr>
      <w:r w:rsidRPr="00481D9E">
        <w:rPr>
          <w:sz w:val="16"/>
          <w:szCs w:val="16"/>
        </w:rPr>
        <w:t>Purpose</w:t>
      </w:r>
    </w:p>
    <w:p w:rsidR="0036346B" w:rsidRPr="00481D9E" w:rsidRDefault="0036346B" w:rsidP="00997693">
      <w:pPr>
        <w:pStyle w:val="NormalWeb"/>
        <w:spacing w:before="0" w:beforeAutospacing="0" w:after="0" w:afterAutospacing="0"/>
        <w:rPr>
          <w:sz w:val="16"/>
          <w:szCs w:val="16"/>
        </w:rPr>
      </w:pPr>
      <w:r w:rsidRPr="00481D9E">
        <w:rPr>
          <w:sz w:val="16"/>
          <w:szCs w:val="16"/>
        </w:rPr>
        <w:t>Mirror a LVM volume, e.g. add a mirror to proxmox's root/swap/data so that locally created VMs are protected from disk failure.</w:t>
      </w:r>
    </w:p>
    <w:p w:rsidR="0036346B" w:rsidRPr="00481D9E" w:rsidRDefault="0036346B" w:rsidP="00997693">
      <w:pPr>
        <w:pStyle w:val="Heading2"/>
        <w:spacing w:before="0" w:beforeAutospacing="0" w:after="0" w:afterAutospacing="0"/>
        <w:rPr>
          <w:sz w:val="16"/>
          <w:szCs w:val="16"/>
        </w:rPr>
      </w:pPr>
      <w:r w:rsidRPr="00481D9E">
        <w:rPr>
          <w:sz w:val="16"/>
          <w:szCs w:val="16"/>
        </w:rPr>
        <w:t>Prerequisities</w:t>
      </w:r>
    </w:p>
    <w:p w:rsidR="0036346B" w:rsidRPr="00481D9E" w:rsidRDefault="0036346B" w:rsidP="00997693">
      <w:pPr>
        <w:pStyle w:val="NormalWeb"/>
        <w:spacing w:before="0" w:beforeAutospacing="0" w:after="0" w:afterAutospacing="0"/>
        <w:rPr>
          <w:sz w:val="16"/>
          <w:szCs w:val="16"/>
        </w:rPr>
      </w:pPr>
      <w:proofErr w:type="gramStart"/>
      <w:r w:rsidRPr="00481D9E">
        <w:rPr>
          <w:sz w:val="16"/>
          <w:szCs w:val="16"/>
        </w:rPr>
        <w:t>2 physical disks.</w:t>
      </w:r>
      <w:proofErr w:type="gramEnd"/>
    </w:p>
    <w:p w:rsidR="0036346B" w:rsidRPr="00481D9E" w:rsidRDefault="0036346B" w:rsidP="00997693">
      <w:pPr>
        <w:pStyle w:val="Heading2"/>
        <w:spacing w:before="0" w:beforeAutospacing="0" w:after="0" w:afterAutospacing="0"/>
        <w:rPr>
          <w:sz w:val="16"/>
          <w:szCs w:val="16"/>
        </w:rPr>
      </w:pPr>
      <w:r w:rsidRPr="00481D9E">
        <w:rPr>
          <w:sz w:val="16"/>
          <w:szCs w:val="16"/>
        </w:rPr>
        <w:t>Step by step</w:t>
      </w:r>
    </w:p>
    <w:p w:rsidR="0036346B" w:rsidRPr="00481D9E" w:rsidRDefault="0036346B" w:rsidP="00997693">
      <w:pPr>
        <w:pStyle w:val="NormalWeb"/>
        <w:spacing w:before="0" w:beforeAutospacing="0" w:after="0" w:afterAutospacing="0"/>
        <w:rPr>
          <w:sz w:val="16"/>
          <w:szCs w:val="16"/>
        </w:rPr>
      </w:pPr>
      <w:r w:rsidRPr="00481D9E">
        <w:rPr>
          <w:sz w:val="16"/>
          <w:szCs w:val="16"/>
        </w:rPr>
        <w:t>First, you'll need to add your second disk to the volume group containing the volumes you want to mirror:</w:t>
      </w:r>
    </w:p>
    <w:p w:rsidR="00997693" w:rsidRPr="00481D9E" w:rsidRDefault="0036346B" w:rsidP="00997693">
      <w:pPr>
        <w:pStyle w:val="HTMLPreformatted"/>
        <w:pBdr>
          <w:bottom w:val="single" w:sz="6" w:space="1" w:color="auto"/>
        </w:pBdr>
        <w:rPr>
          <w:sz w:val="16"/>
          <w:szCs w:val="16"/>
        </w:rPr>
      </w:pPr>
      <w:r w:rsidRPr="00481D9E">
        <w:rPr>
          <w:sz w:val="16"/>
          <w:szCs w:val="16"/>
        </w:rPr>
        <w:t>pvcreate /dev/sdb1 # /dev/sdb1 is the physical disk to contain the mirrors</w:t>
      </w:r>
      <w:r w:rsidRPr="00481D9E">
        <w:rPr>
          <w:sz w:val="16"/>
          <w:szCs w:val="16"/>
        </w:rPr>
        <w:br/>
      </w:r>
      <w:r w:rsidRPr="00481D9E">
        <w:rPr>
          <w:sz w:val="16"/>
          <w:szCs w:val="16"/>
        </w:rPr>
        <w:br/>
        <w:t>vgextend pve /dev/sdb1  # pve is volume group name you wish to extend</w:t>
      </w:r>
      <w:r w:rsidRPr="00481D9E">
        <w:rPr>
          <w:sz w:val="16"/>
          <w:szCs w:val="16"/>
        </w:rPr>
        <w:br/>
      </w:r>
      <w:r w:rsidRPr="00481D9E">
        <w:rPr>
          <w:sz w:val="16"/>
          <w:szCs w:val="16"/>
        </w:rPr>
        <w:br/>
        <w:t>lvconvert -m 1 --corelog pve/data # -m 1 (how many mirrors to create) --corelog (keep the log in memory, requires a resync on reboot)</w:t>
      </w:r>
    </w:p>
    <w:p w:rsidR="00997693" w:rsidRPr="00481D9E" w:rsidRDefault="00997693" w:rsidP="00997693">
      <w:pPr>
        <w:pStyle w:val="Heading1"/>
        <w:spacing w:before="0"/>
        <w:rPr>
          <w:sz w:val="16"/>
          <w:szCs w:val="16"/>
        </w:rPr>
      </w:pPr>
      <w:r w:rsidRPr="00481D9E">
        <w:rPr>
          <w:sz w:val="16"/>
          <w:szCs w:val="16"/>
        </w:rPr>
        <w:t>KVM: Install CentOS / RHEL Using Kickstart File (Automated Installation)</w:t>
      </w:r>
    </w:p>
    <w:p w:rsidR="00997693" w:rsidRPr="00481D9E" w:rsidRDefault="00997693" w:rsidP="00997693">
      <w:pPr>
        <w:pStyle w:val="headlinemeta"/>
        <w:spacing w:before="0" w:beforeAutospacing="0"/>
        <w:rPr>
          <w:sz w:val="16"/>
          <w:szCs w:val="16"/>
        </w:rPr>
      </w:pPr>
      <w:r w:rsidRPr="00481D9E">
        <w:rPr>
          <w:rStyle w:val="dropcap"/>
          <w:rFonts w:eastAsiaTheme="majorEastAsia"/>
          <w:sz w:val="16"/>
          <w:szCs w:val="16"/>
        </w:rPr>
        <w:t>K</w:t>
      </w:r>
      <w:r w:rsidRPr="00481D9E">
        <w:rPr>
          <w:sz w:val="16"/>
          <w:szCs w:val="16"/>
        </w:rPr>
        <w:t>ickstart is a network installation system for RHEL, Fedora and CentOS Linux distributions. Another good option is Cobbler which is a Linux provisioning server that centralizes and simplifies control of services including DHCP, TFTP, and DNS for the purpose of performing network-based operating systems installs. In this tutorial, I'm going to show you how to use kickstart file to install CentOS.</w:t>
      </w:r>
      <w:r w:rsidRPr="00481D9E">
        <w:rPr>
          <w:sz w:val="16"/>
          <w:szCs w:val="16"/>
        </w:rPr>
        <w:br/>
        <w:t>Create Kickstart file</w:t>
      </w:r>
    </w:p>
    <w:p w:rsidR="00997693" w:rsidRPr="00481D9E" w:rsidRDefault="00997693" w:rsidP="00997693">
      <w:pPr>
        <w:pStyle w:val="NormalWeb"/>
        <w:spacing w:before="0" w:beforeAutospacing="0"/>
        <w:rPr>
          <w:sz w:val="16"/>
          <w:szCs w:val="16"/>
        </w:rPr>
      </w:pPr>
      <w:r w:rsidRPr="00481D9E">
        <w:rPr>
          <w:sz w:val="16"/>
          <w:szCs w:val="16"/>
        </w:rPr>
        <w:t xml:space="preserve">An automated installation method to install CentOS / Fedora or RHEL is </w:t>
      </w:r>
      <w:proofErr w:type="gramStart"/>
      <w:r w:rsidRPr="00481D9E">
        <w:rPr>
          <w:sz w:val="16"/>
          <w:szCs w:val="16"/>
        </w:rPr>
        <w:t>recommend</w:t>
      </w:r>
      <w:proofErr w:type="gramEnd"/>
      <w:r w:rsidRPr="00481D9E">
        <w:rPr>
          <w:sz w:val="16"/>
          <w:szCs w:val="16"/>
        </w:rPr>
        <w:t xml:space="preserve"> to automate procedure. Using kickstart, a system administrator can create a single file containing the answers to all the questions that would normally be asked during a typical RHEL Linux installation. Use kickstart GUI tool called "Kickstart Configurator" (run </w:t>
      </w:r>
      <w:r w:rsidRPr="00481D9E">
        <w:rPr>
          <w:rStyle w:val="Strong"/>
          <w:sz w:val="16"/>
          <w:szCs w:val="16"/>
        </w:rPr>
        <w:t>system-config-kickstart</w:t>
      </w:r>
      <w:r w:rsidRPr="00481D9E">
        <w:rPr>
          <w:sz w:val="16"/>
          <w:szCs w:val="16"/>
        </w:rPr>
        <w:t xml:space="preserve"> command to start the tool) to create a file called ks.cfg as follows:</w:t>
      </w:r>
    </w:p>
    <w:p w:rsidR="00997693" w:rsidRPr="00481D9E" w:rsidRDefault="00997693" w:rsidP="00997693">
      <w:pPr>
        <w:pStyle w:val="HTMLPreformatted"/>
        <w:rPr>
          <w:sz w:val="16"/>
          <w:szCs w:val="16"/>
        </w:rPr>
      </w:pPr>
      <w:proofErr w:type="gramStart"/>
      <w:r w:rsidRPr="00481D9E">
        <w:rPr>
          <w:sz w:val="16"/>
          <w:szCs w:val="16"/>
        </w:rPr>
        <w:t>auth  --</w:t>
      </w:r>
      <w:proofErr w:type="gramEnd"/>
      <w:r w:rsidRPr="00481D9E">
        <w:rPr>
          <w:sz w:val="16"/>
          <w:szCs w:val="16"/>
        </w:rPr>
        <w:t>useshadow  --enablemd5</w:t>
      </w:r>
    </w:p>
    <w:p w:rsidR="00997693" w:rsidRPr="00481D9E" w:rsidRDefault="00997693" w:rsidP="00997693">
      <w:pPr>
        <w:pStyle w:val="HTMLPreformatted"/>
        <w:rPr>
          <w:sz w:val="16"/>
          <w:szCs w:val="16"/>
        </w:rPr>
      </w:pPr>
      <w:proofErr w:type="gramStart"/>
      <w:r w:rsidRPr="00481D9E">
        <w:rPr>
          <w:sz w:val="16"/>
          <w:szCs w:val="16"/>
        </w:rPr>
        <w:t>bootloader</w:t>
      </w:r>
      <w:proofErr w:type="gramEnd"/>
      <w:r w:rsidRPr="00481D9E">
        <w:rPr>
          <w:sz w:val="16"/>
          <w:szCs w:val="16"/>
        </w:rPr>
        <w:t xml:space="preserve"> --</w:t>
      </w:r>
      <w:r w:rsidRPr="00481D9E">
        <w:rPr>
          <w:color w:val="000099"/>
          <w:sz w:val="16"/>
          <w:szCs w:val="16"/>
        </w:rPr>
        <w:t>location</w:t>
      </w:r>
      <w:r w:rsidRPr="00481D9E">
        <w:rPr>
          <w:sz w:val="16"/>
          <w:szCs w:val="16"/>
        </w:rPr>
        <w:t>=</w:t>
      </w:r>
      <w:r w:rsidRPr="00481D9E">
        <w:rPr>
          <w:color w:val="660066"/>
          <w:sz w:val="16"/>
          <w:szCs w:val="16"/>
        </w:rPr>
        <w:t>mbr</w:t>
      </w:r>
    </w:p>
    <w:p w:rsidR="00997693" w:rsidRPr="00481D9E" w:rsidRDefault="00997693" w:rsidP="00997693">
      <w:pPr>
        <w:pStyle w:val="HTMLPreformatted"/>
        <w:rPr>
          <w:sz w:val="16"/>
          <w:szCs w:val="16"/>
        </w:rPr>
      </w:pPr>
      <w:proofErr w:type="gramStart"/>
      <w:r w:rsidRPr="00481D9E">
        <w:rPr>
          <w:sz w:val="16"/>
          <w:szCs w:val="16"/>
        </w:rPr>
        <w:t>zerombr</w:t>
      </w:r>
      <w:proofErr w:type="gramEnd"/>
    </w:p>
    <w:p w:rsidR="00997693" w:rsidRPr="00481D9E" w:rsidRDefault="00997693" w:rsidP="00997693">
      <w:pPr>
        <w:pStyle w:val="HTMLPreformatted"/>
        <w:rPr>
          <w:sz w:val="16"/>
          <w:szCs w:val="16"/>
        </w:rPr>
      </w:pPr>
      <w:proofErr w:type="gramStart"/>
      <w:r w:rsidRPr="00481D9E">
        <w:rPr>
          <w:sz w:val="16"/>
          <w:szCs w:val="16"/>
        </w:rPr>
        <w:t>clearpart</w:t>
      </w:r>
      <w:proofErr w:type="gramEnd"/>
      <w:r w:rsidRPr="00481D9E">
        <w:rPr>
          <w:sz w:val="16"/>
          <w:szCs w:val="16"/>
        </w:rPr>
        <w:t xml:space="preserve"> --all --initlabel</w:t>
      </w:r>
    </w:p>
    <w:p w:rsidR="00997693" w:rsidRPr="00481D9E" w:rsidRDefault="00997693" w:rsidP="00997693">
      <w:pPr>
        <w:pStyle w:val="HTMLPreformatted"/>
        <w:rPr>
          <w:sz w:val="16"/>
          <w:szCs w:val="16"/>
        </w:rPr>
      </w:pPr>
      <w:proofErr w:type="gramStart"/>
      <w:r w:rsidRPr="00481D9E">
        <w:rPr>
          <w:sz w:val="16"/>
          <w:szCs w:val="16"/>
        </w:rPr>
        <w:t>text</w:t>
      </w:r>
      <w:proofErr w:type="gramEnd"/>
    </w:p>
    <w:p w:rsidR="00997693" w:rsidRPr="00481D9E" w:rsidRDefault="00997693" w:rsidP="00997693">
      <w:pPr>
        <w:pStyle w:val="HTMLPreformatted"/>
        <w:rPr>
          <w:sz w:val="16"/>
          <w:szCs w:val="16"/>
        </w:rPr>
      </w:pPr>
      <w:proofErr w:type="gramStart"/>
      <w:r w:rsidRPr="00481D9E">
        <w:rPr>
          <w:sz w:val="16"/>
          <w:szCs w:val="16"/>
        </w:rPr>
        <w:t>firewall</w:t>
      </w:r>
      <w:proofErr w:type="gramEnd"/>
      <w:r w:rsidRPr="00481D9E">
        <w:rPr>
          <w:sz w:val="16"/>
          <w:szCs w:val="16"/>
        </w:rPr>
        <w:t xml:space="preserve"> --enabled --</w:t>
      </w:r>
      <w:r w:rsidRPr="00481D9E">
        <w:rPr>
          <w:color w:val="000099"/>
          <w:sz w:val="16"/>
          <w:szCs w:val="16"/>
        </w:rPr>
        <w:t>port</w:t>
      </w:r>
      <w:r w:rsidRPr="00481D9E">
        <w:rPr>
          <w:sz w:val="16"/>
          <w:szCs w:val="16"/>
        </w:rPr>
        <w:t>=</w:t>
      </w:r>
      <w:r w:rsidRPr="00481D9E">
        <w:rPr>
          <w:color w:val="660066"/>
          <w:sz w:val="16"/>
          <w:szCs w:val="16"/>
        </w:rPr>
        <w:t>22:tcp</w:t>
      </w:r>
    </w:p>
    <w:p w:rsidR="00997693" w:rsidRPr="00481D9E" w:rsidRDefault="00997693" w:rsidP="00997693">
      <w:pPr>
        <w:pStyle w:val="HTMLPreformatted"/>
        <w:rPr>
          <w:sz w:val="16"/>
          <w:szCs w:val="16"/>
        </w:rPr>
      </w:pPr>
      <w:proofErr w:type="gramStart"/>
      <w:r w:rsidRPr="00481D9E">
        <w:rPr>
          <w:sz w:val="16"/>
          <w:szCs w:val="16"/>
        </w:rPr>
        <w:t>firstboot</w:t>
      </w:r>
      <w:proofErr w:type="gramEnd"/>
      <w:r w:rsidRPr="00481D9E">
        <w:rPr>
          <w:sz w:val="16"/>
          <w:szCs w:val="16"/>
        </w:rPr>
        <w:t xml:space="preserve"> --disable</w:t>
      </w:r>
    </w:p>
    <w:p w:rsidR="00997693" w:rsidRPr="00481D9E" w:rsidRDefault="00997693" w:rsidP="00997693">
      <w:pPr>
        <w:pStyle w:val="HTMLPreformatted"/>
        <w:rPr>
          <w:sz w:val="16"/>
          <w:szCs w:val="16"/>
        </w:rPr>
      </w:pPr>
      <w:proofErr w:type="gramStart"/>
      <w:r w:rsidRPr="00481D9E">
        <w:rPr>
          <w:sz w:val="16"/>
          <w:szCs w:val="16"/>
        </w:rPr>
        <w:t>keyboard</w:t>
      </w:r>
      <w:proofErr w:type="gramEnd"/>
      <w:r w:rsidRPr="00481D9E">
        <w:rPr>
          <w:sz w:val="16"/>
          <w:szCs w:val="16"/>
        </w:rPr>
        <w:t xml:space="preserve"> us</w:t>
      </w:r>
    </w:p>
    <w:p w:rsidR="00997693" w:rsidRPr="00481D9E" w:rsidRDefault="00997693" w:rsidP="00997693">
      <w:pPr>
        <w:pStyle w:val="HTMLPreformatted"/>
        <w:rPr>
          <w:sz w:val="16"/>
          <w:szCs w:val="16"/>
        </w:rPr>
      </w:pPr>
      <w:proofErr w:type="gramStart"/>
      <w:r w:rsidRPr="00481D9E">
        <w:rPr>
          <w:sz w:val="16"/>
          <w:szCs w:val="16"/>
        </w:rPr>
        <w:t>network</w:t>
      </w:r>
      <w:proofErr w:type="gramEnd"/>
      <w:r w:rsidRPr="00481D9E">
        <w:rPr>
          <w:sz w:val="16"/>
          <w:szCs w:val="16"/>
        </w:rPr>
        <w:t xml:space="preserve"> --device eth0 --bootproto static --ip 10.10.21.76 --netmask 255.255.255.240 --gateway 10.10.21.100 --nameserver 10.10.21.1,10.10.21.2 --noipv6</w:t>
      </w:r>
    </w:p>
    <w:p w:rsidR="00997693" w:rsidRPr="00481D9E" w:rsidRDefault="00997693" w:rsidP="00997693">
      <w:pPr>
        <w:pStyle w:val="HTMLPreformatted"/>
        <w:rPr>
          <w:sz w:val="16"/>
          <w:szCs w:val="16"/>
        </w:rPr>
      </w:pPr>
      <w:proofErr w:type="gramStart"/>
      <w:r w:rsidRPr="00481D9E">
        <w:rPr>
          <w:sz w:val="16"/>
          <w:szCs w:val="16"/>
        </w:rPr>
        <w:t>network</w:t>
      </w:r>
      <w:proofErr w:type="gramEnd"/>
      <w:r w:rsidRPr="00481D9E">
        <w:rPr>
          <w:sz w:val="16"/>
          <w:szCs w:val="16"/>
        </w:rPr>
        <w:t xml:space="preserve"> --device eth1 --bootproto static --ip 123.1.2.6 --netmask 255.255.255.240 --gateway 123.1.2.100 --nameserver 10.10.21.1,10.10.21.2 --hostname centos.nixcraft.in --noipv6</w:t>
      </w:r>
    </w:p>
    <w:p w:rsidR="00997693" w:rsidRPr="00481D9E" w:rsidRDefault="00997693" w:rsidP="00997693">
      <w:pPr>
        <w:pStyle w:val="HTMLPreformatted"/>
        <w:rPr>
          <w:sz w:val="16"/>
          <w:szCs w:val="16"/>
        </w:rPr>
      </w:pPr>
      <w:proofErr w:type="gramStart"/>
      <w:r w:rsidRPr="00481D9E">
        <w:rPr>
          <w:sz w:val="16"/>
          <w:szCs w:val="16"/>
        </w:rPr>
        <w:t>lang</w:t>
      </w:r>
      <w:proofErr w:type="gramEnd"/>
      <w:r w:rsidRPr="00481D9E">
        <w:rPr>
          <w:sz w:val="16"/>
          <w:szCs w:val="16"/>
        </w:rPr>
        <w:t xml:space="preserve"> en_US</w:t>
      </w:r>
    </w:p>
    <w:p w:rsidR="00997693" w:rsidRPr="00481D9E" w:rsidRDefault="00997693" w:rsidP="00997693">
      <w:pPr>
        <w:pStyle w:val="HTMLPreformatted"/>
        <w:rPr>
          <w:sz w:val="16"/>
          <w:szCs w:val="16"/>
        </w:rPr>
      </w:pPr>
      <w:proofErr w:type="gramStart"/>
      <w:r w:rsidRPr="00481D9E">
        <w:rPr>
          <w:sz w:val="16"/>
          <w:szCs w:val="16"/>
        </w:rPr>
        <w:t>logging</w:t>
      </w:r>
      <w:proofErr w:type="gramEnd"/>
      <w:r w:rsidRPr="00481D9E">
        <w:rPr>
          <w:sz w:val="16"/>
          <w:szCs w:val="16"/>
        </w:rPr>
        <w:t xml:space="preserve"> --</w:t>
      </w:r>
      <w:r w:rsidRPr="00481D9E">
        <w:rPr>
          <w:color w:val="000099"/>
          <w:sz w:val="16"/>
          <w:szCs w:val="16"/>
        </w:rPr>
        <w:t>level</w:t>
      </w:r>
      <w:r w:rsidRPr="00481D9E">
        <w:rPr>
          <w:sz w:val="16"/>
          <w:szCs w:val="16"/>
        </w:rPr>
        <w:t>=</w:t>
      </w:r>
      <w:r w:rsidRPr="00481D9E">
        <w:rPr>
          <w:color w:val="660066"/>
          <w:sz w:val="16"/>
          <w:szCs w:val="16"/>
        </w:rPr>
        <w:t>info</w:t>
      </w:r>
    </w:p>
    <w:p w:rsidR="00997693" w:rsidRPr="00481D9E" w:rsidRDefault="00997693" w:rsidP="00997693">
      <w:pPr>
        <w:pStyle w:val="HTMLPreformatted"/>
        <w:rPr>
          <w:sz w:val="16"/>
          <w:szCs w:val="16"/>
        </w:rPr>
      </w:pPr>
      <w:proofErr w:type="gramStart"/>
      <w:r w:rsidRPr="00481D9E">
        <w:rPr>
          <w:sz w:val="16"/>
          <w:szCs w:val="16"/>
        </w:rPr>
        <w:t>url</w:t>
      </w:r>
      <w:proofErr w:type="gramEnd"/>
      <w:r w:rsidRPr="00481D9E">
        <w:rPr>
          <w:sz w:val="16"/>
          <w:szCs w:val="16"/>
        </w:rPr>
        <w:t xml:space="preserve"> --</w:t>
      </w:r>
      <w:r w:rsidRPr="00481D9E">
        <w:rPr>
          <w:color w:val="000099"/>
          <w:sz w:val="16"/>
          <w:szCs w:val="16"/>
        </w:rPr>
        <w:t>url</w:t>
      </w:r>
      <w:r w:rsidRPr="00481D9E">
        <w:rPr>
          <w:sz w:val="16"/>
          <w:szCs w:val="16"/>
        </w:rPr>
        <w:t>=</w:t>
      </w:r>
      <w:r w:rsidRPr="00481D9E">
        <w:rPr>
          <w:color w:val="660066"/>
          <w:sz w:val="16"/>
          <w:szCs w:val="16"/>
        </w:rPr>
        <w:t xml:space="preserve">http://mirrors.nixcraft.in/centos/5.5/os/x86_64/ </w:t>
      </w:r>
    </w:p>
    <w:p w:rsidR="00997693" w:rsidRPr="00481D9E" w:rsidRDefault="00997693" w:rsidP="00997693">
      <w:pPr>
        <w:pStyle w:val="HTMLPreformatted"/>
        <w:rPr>
          <w:sz w:val="16"/>
          <w:szCs w:val="16"/>
        </w:rPr>
      </w:pPr>
      <w:proofErr w:type="gramStart"/>
      <w:r w:rsidRPr="00481D9E">
        <w:rPr>
          <w:sz w:val="16"/>
          <w:szCs w:val="16"/>
        </w:rPr>
        <w:t>reboot</w:t>
      </w:r>
      <w:proofErr w:type="gramEnd"/>
    </w:p>
    <w:p w:rsidR="00997693" w:rsidRPr="00481D9E" w:rsidRDefault="00997693" w:rsidP="00997693">
      <w:pPr>
        <w:pStyle w:val="HTMLPreformatted"/>
        <w:rPr>
          <w:sz w:val="16"/>
          <w:szCs w:val="16"/>
        </w:rPr>
      </w:pPr>
      <w:proofErr w:type="gramStart"/>
      <w:r w:rsidRPr="00481D9E">
        <w:rPr>
          <w:sz w:val="16"/>
          <w:szCs w:val="16"/>
        </w:rPr>
        <w:t>rootpw</w:t>
      </w:r>
      <w:proofErr w:type="gramEnd"/>
      <w:r w:rsidRPr="00481D9E">
        <w:rPr>
          <w:sz w:val="16"/>
          <w:szCs w:val="16"/>
        </w:rPr>
        <w:t xml:space="preserve"> --iscrypted $1$somepassword</w:t>
      </w:r>
    </w:p>
    <w:p w:rsidR="00997693" w:rsidRPr="00481D9E" w:rsidRDefault="00997693" w:rsidP="00997693">
      <w:pPr>
        <w:pStyle w:val="HTMLPreformatted"/>
        <w:rPr>
          <w:sz w:val="16"/>
          <w:szCs w:val="16"/>
        </w:rPr>
      </w:pPr>
      <w:proofErr w:type="gramStart"/>
      <w:r w:rsidRPr="00481D9E">
        <w:rPr>
          <w:sz w:val="16"/>
          <w:szCs w:val="16"/>
        </w:rPr>
        <w:t>selinux</w:t>
      </w:r>
      <w:proofErr w:type="gramEnd"/>
      <w:r w:rsidRPr="00481D9E">
        <w:rPr>
          <w:sz w:val="16"/>
          <w:szCs w:val="16"/>
        </w:rPr>
        <w:t xml:space="preserve"> --enforcing</w:t>
      </w:r>
    </w:p>
    <w:p w:rsidR="00997693" w:rsidRPr="00481D9E" w:rsidRDefault="00997693" w:rsidP="00997693">
      <w:pPr>
        <w:pStyle w:val="HTMLPreformatted"/>
        <w:rPr>
          <w:sz w:val="16"/>
          <w:szCs w:val="16"/>
        </w:rPr>
      </w:pPr>
      <w:proofErr w:type="gramStart"/>
      <w:r w:rsidRPr="00481D9E">
        <w:rPr>
          <w:sz w:val="16"/>
          <w:szCs w:val="16"/>
        </w:rPr>
        <w:t>skipx</w:t>
      </w:r>
      <w:proofErr w:type="gramEnd"/>
    </w:p>
    <w:p w:rsidR="00997693" w:rsidRPr="00481D9E" w:rsidRDefault="00997693" w:rsidP="00997693">
      <w:pPr>
        <w:pStyle w:val="HTMLPreformatted"/>
        <w:rPr>
          <w:sz w:val="16"/>
          <w:szCs w:val="16"/>
        </w:rPr>
      </w:pPr>
      <w:proofErr w:type="gramStart"/>
      <w:r w:rsidRPr="00481D9E">
        <w:rPr>
          <w:sz w:val="16"/>
          <w:szCs w:val="16"/>
        </w:rPr>
        <w:t>timezone  America</w:t>
      </w:r>
      <w:proofErr w:type="gramEnd"/>
      <w:r w:rsidRPr="00481D9E">
        <w:rPr>
          <w:sz w:val="16"/>
          <w:szCs w:val="16"/>
        </w:rPr>
        <w:t>/New_York</w:t>
      </w:r>
    </w:p>
    <w:p w:rsidR="00997693" w:rsidRPr="00481D9E" w:rsidRDefault="00997693" w:rsidP="00997693">
      <w:pPr>
        <w:pStyle w:val="HTMLPreformatted"/>
        <w:rPr>
          <w:sz w:val="16"/>
          <w:szCs w:val="16"/>
        </w:rPr>
      </w:pPr>
      <w:proofErr w:type="gramStart"/>
      <w:r w:rsidRPr="00481D9E">
        <w:rPr>
          <w:sz w:val="16"/>
          <w:szCs w:val="16"/>
        </w:rPr>
        <w:t>install</w:t>
      </w:r>
      <w:proofErr w:type="gramEnd"/>
    </w:p>
    <w:p w:rsidR="00997693" w:rsidRPr="00481D9E" w:rsidRDefault="00997693" w:rsidP="00997693">
      <w:pPr>
        <w:pStyle w:val="HTMLPreformatted"/>
        <w:rPr>
          <w:sz w:val="16"/>
          <w:szCs w:val="16"/>
        </w:rPr>
      </w:pPr>
      <w:proofErr w:type="gramStart"/>
      <w:r w:rsidRPr="00481D9E">
        <w:rPr>
          <w:sz w:val="16"/>
          <w:szCs w:val="16"/>
        </w:rPr>
        <w:t>part</w:t>
      </w:r>
      <w:proofErr w:type="gramEnd"/>
      <w:r w:rsidRPr="00481D9E">
        <w:rPr>
          <w:sz w:val="16"/>
          <w:szCs w:val="16"/>
        </w:rPr>
        <w:t xml:space="preserve"> / --bytes-per-</w:t>
      </w:r>
      <w:r w:rsidRPr="00481D9E">
        <w:rPr>
          <w:color w:val="000099"/>
          <w:sz w:val="16"/>
          <w:szCs w:val="16"/>
        </w:rPr>
        <w:t>inode</w:t>
      </w:r>
      <w:r w:rsidRPr="00481D9E">
        <w:rPr>
          <w:sz w:val="16"/>
          <w:szCs w:val="16"/>
        </w:rPr>
        <w:t>=</w:t>
      </w:r>
      <w:r w:rsidRPr="00481D9E">
        <w:rPr>
          <w:color w:val="660066"/>
          <w:sz w:val="16"/>
          <w:szCs w:val="16"/>
        </w:rPr>
        <w:t>4096 --fstype=</w:t>
      </w:r>
      <w:r w:rsidRPr="00481D9E">
        <w:rPr>
          <w:color w:val="993333"/>
          <w:sz w:val="16"/>
          <w:szCs w:val="16"/>
        </w:rPr>
        <w:t>"ext3"</w:t>
      </w:r>
      <w:r w:rsidRPr="00481D9E">
        <w:rPr>
          <w:sz w:val="16"/>
          <w:szCs w:val="16"/>
        </w:rPr>
        <w:t xml:space="preserve"> --grow --</w:t>
      </w:r>
      <w:r w:rsidRPr="00481D9E">
        <w:rPr>
          <w:color w:val="000099"/>
          <w:sz w:val="16"/>
          <w:szCs w:val="16"/>
        </w:rPr>
        <w:t>size</w:t>
      </w:r>
      <w:r w:rsidRPr="00481D9E">
        <w:rPr>
          <w:sz w:val="16"/>
          <w:szCs w:val="16"/>
        </w:rPr>
        <w:t>=</w:t>
      </w:r>
      <w:r w:rsidRPr="00481D9E">
        <w:rPr>
          <w:color w:val="660066"/>
          <w:sz w:val="16"/>
          <w:szCs w:val="16"/>
        </w:rPr>
        <w:t>1</w:t>
      </w:r>
    </w:p>
    <w:p w:rsidR="00997693" w:rsidRPr="00481D9E" w:rsidRDefault="00997693" w:rsidP="00997693">
      <w:pPr>
        <w:pStyle w:val="HTMLPreformatted"/>
        <w:rPr>
          <w:sz w:val="16"/>
          <w:szCs w:val="16"/>
        </w:rPr>
      </w:pPr>
      <w:proofErr w:type="gramStart"/>
      <w:r w:rsidRPr="00481D9E">
        <w:rPr>
          <w:sz w:val="16"/>
          <w:szCs w:val="16"/>
        </w:rPr>
        <w:t>part</w:t>
      </w:r>
      <w:proofErr w:type="gramEnd"/>
      <w:r w:rsidRPr="00481D9E">
        <w:rPr>
          <w:sz w:val="16"/>
          <w:szCs w:val="16"/>
        </w:rPr>
        <w:t xml:space="preserve"> swap --recommended</w:t>
      </w:r>
    </w:p>
    <w:p w:rsidR="00997693" w:rsidRPr="00481D9E" w:rsidRDefault="00997693" w:rsidP="00997693">
      <w:pPr>
        <w:pStyle w:val="HTMLPreformatted"/>
        <w:rPr>
          <w:sz w:val="16"/>
          <w:szCs w:val="16"/>
        </w:rPr>
      </w:pPr>
      <w:r w:rsidRPr="00481D9E">
        <w:rPr>
          <w:sz w:val="16"/>
          <w:szCs w:val="16"/>
        </w:rPr>
        <w:t>%packages</w:t>
      </w:r>
    </w:p>
    <w:p w:rsidR="00997693" w:rsidRPr="00481D9E" w:rsidRDefault="00997693" w:rsidP="00997693">
      <w:pPr>
        <w:pStyle w:val="HTMLPreformatted"/>
        <w:rPr>
          <w:sz w:val="16"/>
          <w:szCs w:val="16"/>
        </w:rPr>
      </w:pPr>
      <w:r w:rsidRPr="00481D9E">
        <w:rPr>
          <w:sz w:val="16"/>
          <w:szCs w:val="16"/>
        </w:rPr>
        <w:t>@core</w:t>
      </w:r>
    </w:p>
    <w:p w:rsidR="00997693" w:rsidRPr="00481D9E" w:rsidRDefault="00997693" w:rsidP="00997693">
      <w:pPr>
        <w:pStyle w:val="HTMLPreformatted"/>
        <w:rPr>
          <w:sz w:val="16"/>
          <w:szCs w:val="16"/>
        </w:rPr>
      </w:pPr>
      <w:r w:rsidRPr="00481D9E">
        <w:rPr>
          <w:sz w:val="16"/>
          <w:szCs w:val="16"/>
        </w:rPr>
        <w:t>--nobase</w:t>
      </w:r>
    </w:p>
    <w:p w:rsidR="00997693" w:rsidRPr="00481D9E" w:rsidRDefault="00997693" w:rsidP="00997693">
      <w:pPr>
        <w:pStyle w:val="HTMLPreformatted"/>
        <w:rPr>
          <w:sz w:val="16"/>
          <w:szCs w:val="16"/>
        </w:rPr>
      </w:pPr>
      <w:r w:rsidRPr="00481D9E">
        <w:rPr>
          <w:sz w:val="16"/>
          <w:szCs w:val="16"/>
        </w:rPr>
        <w:t>%post</w:t>
      </w:r>
    </w:p>
    <w:p w:rsidR="00997693" w:rsidRPr="00481D9E" w:rsidRDefault="00997693" w:rsidP="00997693">
      <w:pPr>
        <w:pStyle w:val="HTMLPreformatted"/>
        <w:rPr>
          <w:sz w:val="16"/>
          <w:szCs w:val="16"/>
        </w:rPr>
      </w:pPr>
      <w:r w:rsidRPr="00481D9E">
        <w:rPr>
          <w:sz w:val="16"/>
          <w:szCs w:val="16"/>
        </w:rPr>
        <w:t>(</w:t>
      </w:r>
    </w:p>
    <w:p w:rsidR="00997693" w:rsidRPr="00481D9E" w:rsidRDefault="00997693" w:rsidP="00997693">
      <w:pPr>
        <w:pStyle w:val="HTMLPreformatted"/>
        <w:rPr>
          <w:sz w:val="16"/>
          <w:szCs w:val="16"/>
        </w:rPr>
      </w:pPr>
      <w:proofErr w:type="gramStart"/>
      <w:r w:rsidRPr="00481D9E">
        <w:rPr>
          <w:sz w:val="16"/>
          <w:szCs w:val="16"/>
        </w:rPr>
        <w:t>echo</w:t>
      </w:r>
      <w:proofErr w:type="gramEnd"/>
      <w:r w:rsidRPr="00481D9E">
        <w:rPr>
          <w:sz w:val="16"/>
          <w:szCs w:val="16"/>
        </w:rPr>
        <w:t xml:space="preserve"> '10.0.0.0/8 via 10.10.21.100' &gt; /etc/sysconfig/network-scripts/route-eth0</w:t>
      </w:r>
    </w:p>
    <w:p w:rsidR="00997693" w:rsidRPr="00481D9E" w:rsidRDefault="00997693" w:rsidP="00997693">
      <w:pPr>
        <w:pStyle w:val="HTMLPreformatted"/>
        <w:rPr>
          <w:sz w:val="16"/>
          <w:szCs w:val="16"/>
        </w:rPr>
      </w:pPr>
      <w:proofErr w:type="gramStart"/>
      <w:r w:rsidRPr="00481D9E">
        <w:rPr>
          <w:sz w:val="16"/>
          <w:szCs w:val="16"/>
        </w:rPr>
        <w:t>sed</w:t>
      </w:r>
      <w:proofErr w:type="gramEnd"/>
      <w:r w:rsidRPr="00481D9E">
        <w:rPr>
          <w:sz w:val="16"/>
          <w:szCs w:val="16"/>
        </w:rPr>
        <w:t xml:space="preserve"> -i 's/</w:t>
      </w:r>
      <w:r w:rsidRPr="00481D9E">
        <w:rPr>
          <w:color w:val="000099"/>
          <w:sz w:val="16"/>
          <w:szCs w:val="16"/>
        </w:rPr>
        <w:t>LABEL</w:t>
      </w:r>
      <w:r w:rsidRPr="00481D9E">
        <w:rPr>
          <w:sz w:val="16"/>
          <w:szCs w:val="16"/>
        </w:rPr>
        <w:t>=</w:t>
      </w:r>
      <w:r w:rsidRPr="00481D9E">
        <w:rPr>
          <w:color w:val="660066"/>
          <w:sz w:val="16"/>
          <w:szCs w:val="16"/>
        </w:rPr>
        <w:t>\//&amp; console=ttyS0/' /etc/grub.conf</w:t>
      </w:r>
    </w:p>
    <w:p w:rsidR="00997693" w:rsidRPr="00481D9E" w:rsidRDefault="00997693" w:rsidP="00997693">
      <w:pPr>
        <w:pStyle w:val="HTMLPreformatted"/>
        <w:rPr>
          <w:sz w:val="16"/>
          <w:szCs w:val="16"/>
        </w:rPr>
      </w:pPr>
      <w:proofErr w:type="gramStart"/>
      <w:r w:rsidRPr="00481D9E">
        <w:rPr>
          <w:sz w:val="16"/>
          <w:szCs w:val="16"/>
        </w:rPr>
        <w:t>echo</w:t>
      </w:r>
      <w:proofErr w:type="gramEnd"/>
      <w:r w:rsidRPr="00481D9E">
        <w:rPr>
          <w:sz w:val="16"/>
          <w:szCs w:val="16"/>
        </w:rPr>
        <w:t xml:space="preserve"> 'S0:12345:respawn:/sbin/agetty ttyS0 115200' &gt;&gt; /etc/inittab</w:t>
      </w:r>
    </w:p>
    <w:p w:rsidR="00997693" w:rsidRPr="00481D9E" w:rsidRDefault="00997693" w:rsidP="00997693">
      <w:pPr>
        <w:pStyle w:val="HTMLPreformatted"/>
        <w:rPr>
          <w:sz w:val="16"/>
          <w:szCs w:val="16"/>
        </w:rPr>
      </w:pPr>
      <w:proofErr w:type="gramStart"/>
      <w:r w:rsidRPr="00481D9E">
        <w:rPr>
          <w:sz w:val="16"/>
          <w:szCs w:val="16"/>
        </w:rPr>
        <w:t>echo</w:t>
      </w:r>
      <w:proofErr w:type="gramEnd"/>
      <w:r w:rsidRPr="00481D9E">
        <w:rPr>
          <w:sz w:val="16"/>
          <w:szCs w:val="16"/>
        </w:rPr>
        <w:t xml:space="preserve"> </w:t>
      </w:r>
      <w:r w:rsidRPr="00481D9E">
        <w:rPr>
          <w:color w:val="993333"/>
          <w:sz w:val="16"/>
          <w:szCs w:val="16"/>
        </w:rPr>
        <w:t>"ttyS0"</w:t>
      </w:r>
      <w:r w:rsidRPr="00481D9E">
        <w:rPr>
          <w:sz w:val="16"/>
          <w:szCs w:val="16"/>
        </w:rPr>
        <w:t xml:space="preserve"> &gt;&gt; /etc/securetty</w:t>
      </w:r>
    </w:p>
    <w:p w:rsidR="00997693" w:rsidRPr="00481D9E" w:rsidRDefault="00997693" w:rsidP="00997693">
      <w:pPr>
        <w:pStyle w:val="HTMLPreformatted"/>
        <w:rPr>
          <w:sz w:val="16"/>
          <w:szCs w:val="16"/>
        </w:rPr>
      </w:pPr>
      <w:proofErr w:type="gramStart"/>
      <w:r w:rsidRPr="00481D9E">
        <w:rPr>
          <w:sz w:val="16"/>
          <w:szCs w:val="16"/>
        </w:rPr>
        <w:lastRenderedPageBreak/>
        <w:t>echo</w:t>
      </w:r>
      <w:proofErr w:type="gramEnd"/>
      <w:r w:rsidRPr="00481D9E">
        <w:rPr>
          <w:sz w:val="16"/>
          <w:szCs w:val="16"/>
        </w:rPr>
        <w:t xml:space="preserve"> '</w:t>
      </w:r>
      <w:r w:rsidRPr="00481D9E">
        <w:rPr>
          <w:color w:val="000099"/>
          <w:sz w:val="16"/>
          <w:szCs w:val="16"/>
        </w:rPr>
        <w:t>IPV6INIT</w:t>
      </w:r>
      <w:r w:rsidRPr="00481D9E">
        <w:rPr>
          <w:sz w:val="16"/>
          <w:szCs w:val="16"/>
        </w:rPr>
        <w:t>=</w:t>
      </w:r>
      <w:r w:rsidRPr="00481D9E">
        <w:rPr>
          <w:color w:val="660066"/>
          <w:sz w:val="16"/>
          <w:szCs w:val="16"/>
        </w:rPr>
        <w:t>no' &gt;&gt; /etc/sysconfig/network</w:t>
      </w:r>
    </w:p>
    <w:p w:rsidR="00997693" w:rsidRPr="00481D9E" w:rsidRDefault="00997693" w:rsidP="00997693">
      <w:pPr>
        <w:pStyle w:val="HTMLPreformatted"/>
        <w:rPr>
          <w:sz w:val="16"/>
          <w:szCs w:val="16"/>
        </w:rPr>
      </w:pPr>
      <w:proofErr w:type="gramStart"/>
      <w:r w:rsidRPr="00481D9E">
        <w:rPr>
          <w:sz w:val="16"/>
          <w:szCs w:val="16"/>
        </w:rPr>
        <w:t>echo</w:t>
      </w:r>
      <w:proofErr w:type="gramEnd"/>
      <w:r w:rsidRPr="00481D9E">
        <w:rPr>
          <w:sz w:val="16"/>
          <w:szCs w:val="16"/>
        </w:rPr>
        <w:t xml:space="preserve"> 'install ipv6 /bin/true' &gt;&gt; /etc/modprobe.conf</w:t>
      </w:r>
    </w:p>
    <w:p w:rsidR="00997693" w:rsidRPr="00481D9E" w:rsidRDefault="00997693" w:rsidP="00997693">
      <w:pPr>
        <w:pStyle w:val="HTMLPreformatted"/>
        <w:rPr>
          <w:sz w:val="16"/>
          <w:szCs w:val="16"/>
        </w:rPr>
      </w:pPr>
      <w:r w:rsidRPr="00481D9E">
        <w:rPr>
          <w:sz w:val="16"/>
          <w:szCs w:val="16"/>
        </w:rPr>
        <w:t>) 1&gt;/root/post_install.log 2&gt;&amp;1</w:t>
      </w:r>
    </w:p>
    <w:p w:rsidR="00997693" w:rsidRPr="00481D9E" w:rsidRDefault="00997693" w:rsidP="00997693">
      <w:pPr>
        <w:pStyle w:val="NormalWeb"/>
        <w:spacing w:before="0" w:beforeAutospacing="0"/>
        <w:rPr>
          <w:sz w:val="16"/>
          <w:szCs w:val="16"/>
        </w:rPr>
      </w:pPr>
      <w:r w:rsidRPr="00481D9E">
        <w:rPr>
          <w:sz w:val="16"/>
          <w:szCs w:val="16"/>
        </w:rPr>
        <w:t>Upload this file to a web server as ks.cfg. You can use nfs server too.</w:t>
      </w:r>
    </w:p>
    <w:p w:rsidR="00997693" w:rsidRPr="00481D9E" w:rsidRDefault="00997693" w:rsidP="00997693">
      <w:pPr>
        <w:pStyle w:val="Heading2"/>
        <w:spacing w:before="0" w:beforeAutospacing="0"/>
        <w:rPr>
          <w:sz w:val="16"/>
          <w:szCs w:val="16"/>
        </w:rPr>
      </w:pPr>
      <w:proofErr w:type="gramStart"/>
      <w:r w:rsidRPr="00481D9E">
        <w:rPr>
          <w:sz w:val="16"/>
          <w:szCs w:val="16"/>
        </w:rPr>
        <w:t>virt-install</w:t>
      </w:r>
      <w:proofErr w:type="gramEnd"/>
      <w:r w:rsidRPr="00481D9E">
        <w:rPr>
          <w:sz w:val="16"/>
          <w:szCs w:val="16"/>
        </w:rPr>
        <w:t>: Install CentOS using Kickstart</w:t>
      </w:r>
    </w:p>
    <w:p w:rsidR="00997693" w:rsidRPr="00481D9E" w:rsidRDefault="00997693" w:rsidP="00997693">
      <w:pPr>
        <w:pStyle w:val="NormalWeb"/>
        <w:pBdr>
          <w:bottom w:val="single" w:sz="6" w:space="1" w:color="auto"/>
        </w:pBdr>
        <w:spacing w:before="0" w:beforeAutospacing="0"/>
        <w:rPr>
          <w:rStyle w:val="HTMLCode"/>
          <w:sz w:val="16"/>
          <w:szCs w:val="16"/>
        </w:rPr>
      </w:pPr>
      <w:r w:rsidRPr="00481D9E">
        <w:rPr>
          <w:sz w:val="16"/>
          <w:szCs w:val="16"/>
        </w:rPr>
        <w:t>Type the following command</w:t>
      </w:r>
      <w:proofErr w:type="gramStart"/>
      <w:r w:rsidRPr="00481D9E">
        <w:rPr>
          <w:sz w:val="16"/>
          <w:szCs w:val="16"/>
        </w:rPr>
        <w:t>:</w:t>
      </w:r>
      <w:proofErr w:type="gramEnd"/>
      <w:r w:rsidRPr="00481D9E">
        <w:rPr>
          <w:sz w:val="16"/>
          <w:szCs w:val="16"/>
        </w:rPr>
        <w:br/>
      </w:r>
      <w:r w:rsidRPr="00481D9E">
        <w:rPr>
          <w:rStyle w:val="HTMLCode"/>
          <w:sz w:val="16"/>
          <w:szCs w:val="16"/>
        </w:rPr>
        <w:t># virt-install \</w:t>
      </w:r>
      <w:r w:rsidRPr="00481D9E">
        <w:rPr>
          <w:rFonts w:ascii="Courier New" w:hAnsi="Courier New" w:cs="Courier New"/>
          <w:sz w:val="16"/>
          <w:szCs w:val="16"/>
        </w:rPr>
        <w:br/>
      </w:r>
      <w:r w:rsidRPr="00481D9E">
        <w:rPr>
          <w:rStyle w:val="HTMLCode"/>
          <w:sz w:val="16"/>
          <w:szCs w:val="16"/>
        </w:rPr>
        <w:t>-n centos \</w:t>
      </w:r>
      <w:r w:rsidRPr="00481D9E">
        <w:rPr>
          <w:rFonts w:ascii="Courier New" w:hAnsi="Courier New" w:cs="Courier New"/>
          <w:sz w:val="16"/>
          <w:szCs w:val="16"/>
        </w:rPr>
        <w:br/>
      </w:r>
      <w:r w:rsidRPr="00481D9E">
        <w:rPr>
          <w:rStyle w:val="HTMLCode"/>
          <w:sz w:val="16"/>
          <w:szCs w:val="16"/>
        </w:rPr>
        <w:t>-r 2048 \</w:t>
      </w:r>
      <w:r w:rsidRPr="00481D9E">
        <w:rPr>
          <w:rFonts w:ascii="Courier New" w:hAnsi="Courier New" w:cs="Courier New"/>
          <w:sz w:val="16"/>
          <w:szCs w:val="16"/>
        </w:rPr>
        <w:br/>
      </w:r>
      <w:r w:rsidRPr="00481D9E">
        <w:rPr>
          <w:rStyle w:val="HTMLCode"/>
          <w:sz w:val="16"/>
          <w:szCs w:val="16"/>
        </w:rPr>
        <w:t>--vcpus=1 \</w:t>
      </w:r>
      <w:r w:rsidRPr="00481D9E">
        <w:rPr>
          <w:rFonts w:ascii="Courier New" w:hAnsi="Courier New" w:cs="Courier New"/>
          <w:sz w:val="16"/>
          <w:szCs w:val="16"/>
        </w:rPr>
        <w:br/>
      </w:r>
      <w:r w:rsidRPr="00481D9E">
        <w:rPr>
          <w:rStyle w:val="HTMLCode"/>
          <w:sz w:val="16"/>
          <w:szCs w:val="16"/>
        </w:rPr>
        <w:t>--os-variant=rhel5.4 \</w:t>
      </w:r>
      <w:r w:rsidRPr="00481D9E">
        <w:rPr>
          <w:rFonts w:ascii="Courier New" w:hAnsi="Courier New" w:cs="Courier New"/>
          <w:sz w:val="16"/>
          <w:szCs w:val="16"/>
        </w:rPr>
        <w:br/>
      </w:r>
      <w:r w:rsidRPr="00481D9E">
        <w:rPr>
          <w:rStyle w:val="HTMLCode"/>
          <w:sz w:val="16"/>
          <w:szCs w:val="16"/>
        </w:rPr>
        <w:t>--accelerate \</w:t>
      </w:r>
      <w:r w:rsidRPr="00481D9E">
        <w:rPr>
          <w:rFonts w:ascii="Courier New" w:hAnsi="Courier New" w:cs="Courier New"/>
          <w:sz w:val="16"/>
          <w:szCs w:val="16"/>
        </w:rPr>
        <w:br/>
      </w:r>
      <w:r w:rsidRPr="00481D9E">
        <w:rPr>
          <w:rStyle w:val="HTMLCode"/>
          <w:sz w:val="16"/>
          <w:szCs w:val="16"/>
        </w:rPr>
        <w:t>-v \</w:t>
      </w:r>
      <w:r w:rsidRPr="00481D9E">
        <w:rPr>
          <w:rFonts w:ascii="Courier New" w:hAnsi="Courier New" w:cs="Courier New"/>
          <w:sz w:val="16"/>
          <w:szCs w:val="16"/>
        </w:rPr>
        <w:br/>
      </w:r>
      <w:r w:rsidRPr="00481D9E">
        <w:rPr>
          <w:rStyle w:val="HTMLCode"/>
          <w:sz w:val="16"/>
          <w:szCs w:val="16"/>
        </w:rPr>
        <w:t>-w bridge:br0 \</w:t>
      </w:r>
      <w:r w:rsidRPr="00481D9E">
        <w:rPr>
          <w:rFonts w:ascii="Courier New" w:hAnsi="Courier New" w:cs="Courier New"/>
          <w:sz w:val="16"/>
          <w:szCs w:val="16"/>
        </w:rPr>
        <w:br/>
      </w:r>
      <w:r w:rsidRPr="00481D9E">
        <w:rPr>
          <w:rStyle w:val="HTMLCode"/>
          <w:sz w:val="16"/>
          <w:szCs w:val="16"/>
        </w:rPr>
        <w:t>-w bridge:br1 \</w:t>
      </w:r>
      <w:r w:rsidRPr="00481D9E">
        <w:rPr>
          <w:rFonts w:ascii="Courier New" w:hAnsi="Courier New" w:cs="Courier New"/>
          <w:sz w:val="16"/>
          <w:szCs w:val="16"/>
        </w:rPr>
        <w:br/>
      </w:r>
      <w:r w:rsidRPr="00481D9E">
        <w:rPr>
          <w:rStyle w:val="HTMLCode"/>
          <w:sz w:val="16"/>
          <w:szCs w:val="16"/>
        </w:rPr>
        <w:t>--disk path=/emc/kvm/centos.img,size=100 \</w:t>
      </w:r>
      <w:r w:rsidRPr="00481D9E">
        <w:rPr>
          <w:rFonts w:ascii="Courier New" w:hAnsi="Courier New" w:cs="Courier New"/>
          <w:sz w:val="16"/>
          <w:szCs w:val="16"/>
        </w:rPr>
        <w:br/>
      </w:r>
      <w:r w:rsidRPr="00481D9E">
        <w:rPr>
          <w:rStyle w:val="HTMLCode"/>
          <w:sz w:val="16"/>
          <w:szCs w:val="16"/>
        </w:rPr>
        <w:t>-l http://mirrors.nixcraft.in/centos/5.5/os/x86_64/ \</w:t>
      </w:r>
      <w:r w:rsidRPr="00481D9E">
        <w:rPr>
          <w:rFonts w:ascii="Courier New" w:hAnsi="Courier New" w:cs="Courier New"/>
          <w:sz w:val="16"/>
          <w:szCs w:val="16"/>
        </w:rPr>
        <w:br/>
      </w:r>
      <w:r w:rsidRPr="00481D9E">
        <w:rPr>
          <w:rStyle w:val="HTMLCode"/>
          <w:sz w:val="16"/>
          <w:szCs w:val="16"/>
        </w:rPr>
        <w:t>-nographics \</w:t>
      </w:r>
      <w:r w:rsidRPr="00481D9E">
        <w:rPr>
          <w:rFonts w:ascii="Courier New" w:hAnsi="Courier New" w:cs="Courier New"/>
          <w:sz w:val="16"/>
          <w:szCs w:val="16"/>
        </w:rPr>
        <w:br/>
      </w:r>
      <w:r w:rsidRPr="00481D9E">
        <w:rPr>
          <w:rStyle w:val="HTMLCode"/>
          <w:sz w:val="16"/>
          <w:szCs w:val="16"/>
        </w:rPr>
        <w:t>-x "ks=http://10.10.21.3/static/ks.cfg ksdevice=eth0 ip=10.10.21.76 netmask=255.255.255.240 dns=10.10.21.1 gateway=10.10.21.100"</w:t>
      </w:r>
    </w:p>
    <w:p w:rsidR="00997693" w:rsidRPr="00481D9E" w:rsidRDefault="00997693" w:rsidP="00997693">
      <w:pPr>
        <w:spacing w:after="0" w:line="285" w:lineRule="atLeast"/>
        <w:rPr>
          <w:rFonts w:ascii="Arial" w:hAnsi="Arial" w:cs="Arial"/>
          <w:sz w:val="16"/>
          <w:szCs w:val="16"/>
        </w:rPr>
      </w:pPr>
      <w:r w:rsidRPr="00481D9E">
        <w:rPr>
          <w:rFonts w:ascii="Arial" w:hAnsi="Arial" w:cs="Arial"/>
          <w:sz w:val="16"/>
          <w:szCs w:val="16"/>
        </w:rPr>
        <w:t>Red Hat Linux operating system installations can be done via a network connection using a Kickstart server. It is frequently much faster than using CDs and the process can be automated.</w:t>
      </w:r>
    </w:p>
    <w:p w:rsidR="00997693" w:rsidRPr="00481D9E" w:rsidRDefault="00997693" w:rsidP="00997693">
      <w:pPr>
        <w:pStyle w:val="HTMLPreformatted"/>
        <w:shd w:val="clear" w:color="auto" w:fill="F9F9F9"/>
        <w:spacing w:line="264" w:lineRule="atLeast"/>
        <w:rPr>
          <w:color w:val="000000"/>
          <w:sz w:val="16"/>
          <w:szCs w:val="16"/>
        </w:rPr>
      </w:pPr>
      <w:r w:rsidRPr="00481D9E">
        <w:rPr>
          <w:color w:val="000000"/>
          <w:sz w:val="16"/>
          <w:szCs w:val="16"/>
        </w:rPr>
        <w:t xml:space="preserve">Example Kickstart </w:t>
      </w:r>
    </w:p>
    <w:p w:rsidR="00997693" w:rsidRPr="00481D9E" w:rsidRDefault="00997693" w:rsidP="00997693">
      <w:pPr>
        <w:pStyle w:val="HTMLPreformatted"/>
        <w:shd w:val="clear" w:color="auto" w:fill="F9F9F9"/>
        <w:spacing w:line="264" w:lineRule="atLeast"/>
        <w:rPr>
          <w:color w:val="000000"/>
          <w:sz w:val="16"/>
          <w:szCs w:val="16"/>
        </w:rPr>
      </w:pPr>
      <w:r w:rsidRPr="00481D9E">
        <w:rPr>
          <w:color w:val="000000"/>
          <w:sz w:val="16"/>
          <w:szCs w:val="16"/>
        </w:rPr>
        <w:t xml:space="preserve"> Get the kickstart cfg from http server and start the install</w:t>
      </w:r>
    </w:p>
    <w:p w:rsidR="00997693" w:rsidRPr="00481D9E" w:rsidRDefault="00997693" w:rsidP="00997693">
      <w:pPr>
        <w:pStyle w:val="HTMLPreformatted"/>
        <w:shd w:val="clear" w:color="auto" w:fill="F9F9F9"/>
        <w:spacing w:line="264" w:lineRule="atLeast"/>
        <w:rPr>
          <w:color w:val="000000"/>
          <w:sz w:val="16"/>
          <w:szCs w:val="16"/>
        </w:rPr>
      </w:pPr>
      <w:r w:rsidRPr="00481D9E">
        <w:rPr>
          <w:color w:val="000000"/>
          <w:sz w:val="16"/>
          <w:szCs w:val="16"/>
        </w:rPr>
        <w:t xml:space="preserve">   </w:t>
      </w:r>
      <w:proofErr w:type="gramStart"/>
      <w:r w:rsidRPr="00481D9E">
        <w:rPr>
          <w:color w:val="000000"/>
          <w:sz w:val="16"/>
          <w:szCs w:val="16"/>
        </w:rPr>
        <w:t>boot</w:t>
      </w:r>
      <w:proofErr w:type="gramEnd"/>
      <w:r w:rsidRPr="00481D9E">
        <w:rPr>
          <w:color w:val="000000"/>
          <w:sz w:val="16"/>
          <w:szCs w:val="16"/>
        </w:rPr>
        <w:t>: linux ks=</w:t>
      </w:r>
      <w:hyperlink r:id="rId18" w:history="1">
        <w:r w:rsidRPr="00481D9E">
          <w:rPr>
            <w:rStyle w:val="Hyperlink"/>
            <w:color w:val="002BB8"/>
            <w:sz w:val="16"/>
            <w:szCs w:val="16"/>
            <w:u w:val="none"/>
          </w:rPr>
          <w:t>http://server.com/path/to/kickstart/file</w:t>
        </w:r>
      </w:hyperlink>
    </w:p>
    <w:p w:rsidR="00997693" w:rsidRPr="00481D9E" w:rsidRDefault="00997693" w:rsidP="00997693">
      <w:pPr>
        <w:pStyle w:val="HTMLPreformatted"/>
        <w:shd w:val="clear" w:color="auto" w:fill="F9F9F9"/>
        <w:spacing w:line="264" w:lineRule="atLeast"/>
        <w:rPr>
          <w:color w:val="000000"/>
          <w:sz w:val="16"/>
          <w:szCs w:val="16"/>
        </w:rPr>
      </w:pPr>
    </w:p>
    <w:p w:rsidR="00997693" w:rsidRPr="00481D9E" w:rsidRDefault="00997693" w:rsidP="00997693">
      <w:pPr>
        <w:pStyle w:val="HTMLPreformatted"/>
        <w:shd w:val="clear" w:color="auto" w:fill="F9F9F9"/>
        <w:spacing w:line="264" w:lineRule="atLeast"/>
        <w:rPr>
          <w:color w:val="000000"/>
          <w:sz w:val="16"/>
          <w:szCs w:val="16"/>
        </w:rPr>
      </w:pPr>
      <w:r w:rsidRPr="00481D9E">
        <w:rPr>
          <w:color w:val="000000"/>
          <w:sz w:val="16"/>
          <w:szCs w:val="16"/>
        </w:rPr>
        <w:t xml:space="preserve"> Get the kickstart cfg from nfs server and start the install</w:t>
      </w:r>
    </w:p>
    <w:p w:rsidR="00997693" w:rsidRPr="00481D9E" w:rsidRDefault="00997693" w:rsidP="00997693">
      <w:pPr>
        <w:pStyle w:val="HTMLPreformatted"/>
        <w:shd w:val="clear" w:color="auto" w:fill="F9F9F9"/>
        <w:spacing w:line="264" w:lineRule="atLeast"/>
        <w:rPr>
          <w:color w:val="000000"/>
          <w:sz w:val="16"/>
          <w:szCs w:val="16"/>
        </w:rPr>
      </w:pPr>
      <w:r w:rsidRPr="00481D9E">
        <w:rPr>
          <w:color w:val="000000"/>
          <w:sz w:val="16"/>
          <w:szCs w:val="16"/>
        </w:rPr>
        <w:t xml:space="preserve">   </w:t>
      </w:r>
      <w:proofErr w:type="gramStart"/>
      <w:r w:rsidRPr="00481D9E">
        <w:rPr>
          <w:color w:val="000000"/>
          <w:sz w:val="16"/>
          <w:szCs w:val="16"/>
        </w:rPr>
        <w:t>boot</w:t>
      </w:r>
      <w:proofErr w:type="gramEnd"/>
      <w:r w:rsidRPr="00481D9E">
        <w:rPr>
          <w:color w:val="000000"/>
          <w:sz w:val="16"/>
          <w:szCs w:val="16"/>
        </w:rPr>
        <w:t>: linux ks=nfs:server:/path/to/kickstart/file</w:t>
      </w:r>
    </w:p>
    <w:p w:rsidR="00997693" w:rsidRPr="00481D9E" w:rsidRDefault="00997693" w:rsidP="00997693">
      <w:pPr>
        <w:pStyle w:val="HTMLPreformatted"/>
        <w:shd w:val="clear" w:color="auto" w:fill="F9F9F9"/>
        <w:spacing w:line="264" w:lineRule="atLeast"/>
        <w:rPr>
          <w:color w:val="000000"/>
          <w:sz w:val="16"/>
          <w:szCs w:val="16"/>
        </w:rPr>
      </w:pPr>
    </w:p>
    <w:p w:rsidR="00997693" w:rsidRPr="00481D9E" w:rsidRDefault="00997693" w:rsidP="00997693">
      <w:pPr>
        <w:pStyle w:val="HTMLPreformatted"/>
        <w:shd w:val="clear" w:color="auto" w:fill="F9F9F9"/>
        <w:spacing w:line="264" w:lineRule="atLeast"/>
        <w:rPr>
          <w:color w:val="000000"/>
          <w:sz w:val="16"/>
          <w:szCs w:val="16"/>
        </w:rPr>
      </w:pPr>
      <w:r w:rsidRPr="00481D9E">
        <w:rPr>
          <w:color w:val="000000"/>
          <w:sz w:val="16"/>
          <w:szCs w:val="16"/>
        </w:rPr>
        <w:t xml:space="preserve"> Serving the Kickstart file from nfs server through dhcp /etc/dhcpd.conf</w:t>
      </w:r>
    </w:p>
    <w:p w:rsidR="00997693" w:rsidRPr="00481D9E" w:rsidRDefault="00997693" w:rsidP="00997693">
      <w:pPr>
        <w:pStyle w:val="HTMLPreformatted"/>
        <w:shd w:val="clear" w:color="auto" w:fill="F9F9F9"/>
        <w:spacing w:line="264" w:lineRule="atLeast"/>
        <w:rPr>
          <w:color w:val="000000"/>
          <w:sz w:val="16"/>
          <w:szCs w:val="16"/>
        </w:rPr>
      </w:pPr>
      <w:r w:rsidRPr="00481D9E">
        <w:rPr>
          <w:color w:val="000000"/>
          <w:sz w:val="16"/>
          <w:szCs w:val="16"/>
        </w:rPr>
        <w:t xml:space="preserve">   </w:t>
      </w:r>
      <w:proofErr w:type="gramStart"/>
      <w:r w:rsidRPr="00481D9E">
        <w:rPr>
          <w:color w:val="000000"/>
          <w:sz w:val="16"/>
          <w:szCs w:val="16"/>
        </w:rPr>
        <w:t>next-server</w:t>
      </w:r>
      <w:proofErr w:type="gramEnd"/>
      <w:r w:rsidRPr="00481D9E">
        <w:rPr>
          <w:color w:val="000000"/>
          <w:sz w:val="16"/>
          <w:szCs w:val="16"/>
        </w:rPr>
        <w:t xml:space="preserve"> 10.10.10.100;</w:t>
      </w:r>
    </w:p>
    <w:p w:rsidR="00997693" w:rsidRPr="00481D9E" w:rsidRDefault="00997693" w:rsidP="00997693">
      <w:pPr>
        <w:pStyle w:val="HTMLPreformatted"/>
        <w:shd w:val="clear" w:color="auto" w:fill="F9F9F9"/>
        <w:spacing w:line="264" w:lineRule="atLeast"/>
        <w:rPr>
          <w:color w:val="000000"/>
          <w:sz w:val="16"/>
          <w:szCs w:val="16"/>
        </w:rPr>
      </w:pPr>
      <w:r w:rsidRPr="00481D9E">
        <w:rPr>
          <w:color w:val="000000"/>
          <w:sz w:val="16"/>
          <w:szCs w:val="16"/>
        </w:rPr>
        <w:t xml:space="preserve">   </w:t>
      </w:r>
      <w:proofErr w:type="gramStart"/>
      <w:r w:rsidRPr="00481D9E">
        <w:rPr>
          <w:color w:val="000000"/>
          <w:sz w:val="16"/>
          <w:szCs w:val="16"/>
        </w:rPr>
        <w:t>filename</w:t>
      </w:r>
      <w:proofErr w:type="gramEnd"/>
      <w:r w:rsidRPr="00481D9E">
        <w:rPr>
          <w:color w:val="000000"/>
          <w:sz w:val="16"/>
          <w:szCs w:val="16"/>
        </w:rPr>
        <w:t xml:space="preserve"> "/export/rhinstall/kickstart/ks.cfg"</w:t>
      </w:r>
    </w:p>
    <w:p w:rsidR="00997693" w:rsidRPr="00481D9E" w:rsidRDefault="00997693" w:rsidP="00997693">
      <w:pPr>
        <w:pStyle w:val="Heading2"/>
        <w:pBdr>
          <w:bottom w:val="single" w:sz="6" w:space="2" w:color="AAAAAA"/>
        </w:pBdr>
        <w:spacing w:before="0" w:beforeAutospacing="0" w:after="0" w:afterAutospacing="0" w:line="285" w:lineRule="atLeast"/>
        <w:rPr>
          <w:rFonts w:ascii="Arial" w:hAnsi="Arial" w:cs="Arial"/>
          <w:b w:val="0"/>
          <w:bCs w:val="0"/>
          <w:color w:val="000000"/>
          <w:sz w:val="16"/>
          <w:szCs w:val="16"/>
        </w:rPr>
      </w:pPr>
      <w:r w:rsidRPr="00481D9E">
        <w:rPr>
          <w:rFonts w:ascii="Arial" w:hAnsi="Arial" w:cs="Arial"/>
          <w:b w:val="0"/>
          <w:bCs w:val="0"/>
          <w:color w:val="000000"/>
          <w:sz w:val="16"/>
          <w:szCs w:val="16"/>
        </w:rPr>
        <w:t>Setup a Kickstart Server</w:t>
      </w:r>
    </w:p>
    <w:p w:rsidR="00997693" w:rsidRPr="00481D9E" w:rsidRDefault="00997693" w:rsidP="00997693">
      <w:pPr>
        <w:spacing w:after="0" w:line="285" w:lineRule="atLeast"/>
        <w:rPr>
          <w:rFonts w:ascii="Arial" w:hAnsi="Arial" w:cs="Arial"/>
          <w:sz w:val="16"/>
          <w:szCs w:val="16"/>
        </w:rPr>
      </w:pPr>
      <w:r w:rsidRPr="00481D9E">
        <w:rPr>
          <w:rFonts w:ascii="Arial" w:hAnsi="Arial" w:cs="Arial"/>
          <w:sz w:val="16"/>
          <w:szCs w:val="16"/>
        </w:rPr>
        <w:t>01. Install and configure the DHCPD server</w:t>
      </w:r>
    </w:p>
    <w:p w:rsidR="00997693" w:rsidRPr="00481D9E" w:rsidRDefault="00997693" w:rsidP="00997693">
      <w:pPr>
        <w:spacing w:after="0" w:line="240" w:lineRule="auto"/>
        <w:rPr>
          <w:rFonts w:ascii="Times New Roman" w:hAnsi="Times New Roman" w:cs="Times New Roman"/>
          <w:sz w:val="16"/>
          <w:szCs w:val="16"/>
        </w:rPr>
      </w:pPr>
      <w:bookmarkStart w:id="103" w:name="more"/>
      <w:bookmarkEnd w:id="103"/>
    </w:p>
    <w:p w:rsidR="00997693" w:rsidRPr="00481D9E" w:rsidRDefault="00997693" w:rsidP="00997693">
      <w:pPr>
        <w:spacing w:after="0" w:line="285" w:lineRule="atLeast"/>
        <w:rPr>
          <w:rFonts w:ascii="Arial" w:hAnsi="Arial" w:cs="Arial"/>
          <w:sz w:val="16"/>
          <w:szCs w:val="16"/>
        </w:rPr>
      </w:pPr>
      <w:r w:rsidRPr="00481D9E">
        <w:rPr>
          <w:rFonts w:ascii="Arial" w:hAnsi="Arial" w:cs="Arial"/>
          <w:sz w:val="16"/>
          <w:szCs w:val="16"/>
        </w:rPr>
        <w:t>02. Install tftp server and enable TFTP service</w:t>
      </w:r>
    </w:p>
    <w:p w:rsidR="00997693" w:rsidRPr="00481D9E" w:rsidRDefault="00997693" w:rsidP="00997693">
      <w:pPr>
        <w:pStyle w:val="HTMLPreformatted"/>
        <w:shd w:val="clear" w:color="auto" w:fill="F9F9F9"/>
        <w:spacing w:line="264" w:lineRule="atLeast"/>
        <w:rPr>
          <w:color w:val="000000"/>
          <w:sz w:val="16"/>
          <w:szCs w:val="16"/>
        </w:rPr>
      </w:pPr>
      <w:proofErr w:type="gramStart"/>
      <w:r w:rsidRPr="00481D9E">
        <w:rPr>
          <w:color w:val="000000"/>
          <w:sz w:val="16"/>
          <w:szCs w:val="16"/>
        </w:rPr>
        <w:t>a</w:t>
      </w:r>
      <w:proofErr w:type="gramEnd"/>
      <w:r w:rsidRPr="00481D9E">
        <w:rPr>
          <w:color w:val="000000"/>
          <w:sz w:val="16"/>
          <w:szCs w:val="16"/>
        </w:rPr>
        <w:t>. yum install tftp-server</w:t>
      </w:r>
    </w:p>
    <w:p w:rsidR="00997693" w:rsidRPr="00481D9E" w:rsidRDefault="00997693" w:rsidP="00997693">
      <w:pPr>
        <w:pStyle w:val="HTMLPreformatted"/>
        <w:shd w:val="clear" w:color="auto" w:fill="F9F9F9"/>
        <w:spacing w:line="264" w:lineRule="atLeast"/>
        <w:rPr>
          <w:color w:val="000000"/>
          <w:sz w:val="16"/>
          <w:szCs w:val="16"/>
        </w:rPr>
      </w:pPr>
      <w:r w:rsidRPr="00481D9E">
        <w:rPr>
          <w:color w:val="000000"/>
          <w:sz w:val="16"/>
          <w:szCs w:val="16"/>
        </w:rPr>
        <w:t xml:space="preserve">    b. Enable TFTP server. </w:t>
      </w:r>
    </w:p>
    <w:p w:rsidR="00997693" w:rsidRPr="00481D9E" w:rsidRDefault="00997693" w:rsidP="00997693">
      <w:pPr>
        <w:pStyle w:val="HTMLPreformatted"/>
        <w:shd w:val="clear" w:color="auto" w:fill="F9F9F9"/>
        <w:spacing w:line="264" w:lineRule="atLeast"/>
        <w:rPr>
          <w:color w:val="000000"/>
          <w:sz w:val="16"/>
          <w:szCs w:val="16"/>
        </w:rPr>
      </w:pPr>
      <w:r w:rsidRPr="00481D9E">
        <w:rPr>
          <w:color w:val="000000"/>
          <w:sz w:val="16"/>
          <w:szCs w:val="16"/>
        </w:rPr>
        <w:t xml:space="preserve">       </w:t>
      </w:r>
      <w:proofErr w:type="gramStart"/>
      <w:r w:rsidRPr="00481D9E">
        <w:rPr>
          <w:color w:val="000000"/>
          <w:sz w:val="16"/>
          <w:szCs w:val="16"/>
        </w:rPr>
        <w:t>vi</w:t>
      </w:r>
      <w:proofErr w:type="gramEnd"/>
      <w:r w:rsidRPr="00481D9E">
        <w:rPr>
          <w:color w:val="000000"/>
          <w:sz w:val="16"/>
          <w:szCs w:val="16"/>
        </w:rPr>
        <w:t xml:space="preserve"> /etc/xinetd.d/tftp and change disable to 'no'</w:t>
      </w:r>
    </w:p>
    <w:p w:rsidR="00997693" w:rsidRPr="00481D9E" w:rsidRDefault="00997693" w:rsidP="00997693">
      <w:pPr>
        <w:pStyle w:val="HTMLPreformatted"/>
        <w:shd w:val="clear" w:color="auto" w:fill="F9F9F9"/>
        <w:spacing w:line="264" w:lineRule="atLeast"/>
        <w:rPr>
          <w:color w:val="000000"/>
          <w:sz w:val="16"/>
          <w:szCs w:val="16"/>
        </w:rPr>
      </w:pPr>
      <w:r w:rsidRPr="00481D9E">
        <w:rPr>
          <w:color w:val="000000"/>
          <w:sz w:val="16"/>
          <w:szCs w:val="16"/>
        </w:rPr>
        <w:t xml:space="preserve">    </w:t>
      </w:r>
      <w:proofErr w:type="gramStart"/>
      <w:r w:rsidRPr="00481D9E">
        <w:rPr>
          <w:color w:val="000000"/>
          <w:sz w:val="16"/>
          <w:szCs w:val="16"/>
        </w:rPr>
        <w:t>c</w:t>
      </w:r>
      <w:proofErr w:type="gramEnd"/>
      <w:r w:rsidRPr="00481D9E">
        <w:rPr>
          <w:color w:val="000000"/>
          <w:sz w:val="16"/>
          <w:szCs w:val="16"/>
        </w:rPr>
        <w:t>. service xinetd restart</w:t>
      </w:r>
    </w:p>
    <w:p w:rsidR="00997693" w:rsidRPr="00481D9E" w:rsidRDefault="00997693" w:rsidP="00997693">
      <w:pPr>
        <w:spacing w:after="0" w:line="285" w:lineRule="atLeast"/>
        <w:rPr>
          <w:rFonts w:ascii="Arial" w:hAnsi="Arial" w:cs="Arial"/>
          <w:sz w:val="16"/>
          <w:szCs w:val="16"/>
        </w:rPr>
      </w:pPr>
      <w:r w:rsidRPr="00481D9E">
        <w:rPr>
          <w:rFonts w:ascii="Arial" w:hAnsi="Arial" w:cs="Arial"/>
          <w:sz w:val="16"/>
          <w:szCs w:val="16"/>
        </w:rPr>
        <w:t>03. Install syslinux if not already installed</w:t>
      </w:r>
    </w:p>
    <w:p w:rsidR="00997693" w:rsidRPr="00481D9E" w:rsidRDefault="00997693" w:rsidP="00997693">
      <w:pPr>
        <w:pStyle w:val="HTMLPreformatted"/>
        <w:shd w:val="clear" w:color="auto" w:fill="F9F9F9"/>
        <w:spacing w:line="264" w:lineRule="atLeast"/>
        <w:rPr>
          <w:color w:val="000000"/>
          <w:sz w:val="16"/>
          <w:szCs w:val="16"/>
        </w:rPr>
      </w:pPr>
      <w:proofErr w:type="gramStart"/>
      <w:r w:rsidRPr="00481D9E">
        <w:rPr>
          <w:color w:val="000000"/>
          <w:sz w:val="16"/>
          <w:szCs w:val="16"/>
        </w:rPr>
        <w:t>a</w:t>
      </w:r>
      <w:proofErr w:type="gramEnd"/>
      <w:r w:rsidRPr="00481D9E">
        <w:rPr>
          <w:color w:val="000000"/>
          <w:sz w:val="16"/>
          <w:szCs w:val="16"/>
        </w:rPr>
        <w:t>. yum install syslinux</w:t>
      </w:r>
    </w:p>
    <w:p w:rsidR="00997693" w:rsidRPr="00481D9E" w:rsidRDefault="00997693" w:rsidP="00997693">
      <w:pPr>
        <w:spacing w:after="0" w:line="285" w:lineRule="atLeast"/>
        <w:rPr>
          <w:rFonts w:ascii="Arial" w:hAnsi="Arial" w:cs="Arial"/>
          <w:sz w:val="16"/>
          <w:szCs w:val="16"/>
        </w:rPr>
      </w:pPr>
      <w:r w:rsidRPr="00481D9E">
        <w:rPr>
          <w:rFonts w:ascii="Arial" w:hAnsi="Arial" w:cs="Arial"/>
          <w:sz w:val="16"/>
          <w:szCs w:val="16"/>
        </w:rPr>
        <w:t>04. Copy needed files from syslinux to the tftpboot directory</w:t>
      </w:r>
    </w:p>
    <w:p w:rsidR="00997693" w:rsidRPr="00481D9E" w:rsidRDefault="00997693" w:rsidP="00997693">
      <w:pPr>
        <w:pStyle w:val="HTMLPreformatted"/>
        <w:shd w:val="clear" w:color="auto" w:fill="F9F9F9"/>
        <w:spacing w:line="264" w:lineRule="atLeast"/>
        <w:rPr>
          <w:color w:val="000000"/>
          <w:sz w:val="16"/>
          <w:szCs w:val="16"/>
        </w:rPr>
      </w:pPr>
      <w:proofErr w:type="gramStart"/>
      <w:r w:rsidRPr="00481D9E">
        <w:rPr>
          <w:color w:val="000000"/>
          <w:sz w:val="16"/>
          <w:szCs w:val="16"/>
        </w:rPr>
        <w:t>cp</w:t>
      </w:r>
      <w:proofErr w:type="gramEnd"/>
      <w:r w:rsidRPr="00481D9E">
        <w:rPr>
          <w:color w:val="000000"/>
          <w:sz w:val="16"/>
          <w:szCs w:val="16"/>
        </w:rPr>
        <w:t xml:space="preserve"> /usr/lib/syslinux/pxelinux.0 /tftpboot</w:t>
      </w:r>
    </w:p>
    <w:p w:rsidR="00997693" w:rsidRPr="00481D9E" w:rsidRDefault="00997693" w:rsidP="00997693">
      <w:pPr>
        <w:pStyle w:val="HTMLPreformatted"/>
        <w:shd w:val="clear" w:color="auto" w:fill="F9F9F9"/>
        <w:spacing w:line="264" w:lineRule="atLeast"/>
        <w:rPr>
          <w:color w:val="000000"/>
          <w:sz w:val="16"/>
          <w:szCs w:val="16"/>
        </w:rPr>
      </w:pPr>
      <w:r w:rsidRPr="00481D9E">
        <w:rPr>
          <w:color w:val="000000"/>
          <w:sz w:val="16"/>
          <w:szCs w:val="16"/>
        </w:rPr>
        <w:t xml:space="preserve">    </w:t>
      </w:r>
      <w:proofErr w:type="gramStart"/>
      <w:r w:rsidRPr="00481D9E">
        <w:rPr>
          <w:color w:val="000000"/>
          <w:sz w:val="16"/>
          <w:szCs w:val="16"/>
        </w:rPr>
        <w:t>cp</w:t>
      </w:r>
      <w:proofErr w:type="gramEnd"/>
      <w:r w:rsidRPr="00481D9E">
        <w:rPr>
          <w:color w:val="000000"/>
          <w:sz w:val="16"/>
          <w:szCs w:val="16"/>
        </w:rPr>
        <w:t xml:space="preserve"> /usr/lib/syslinux/menu.c32 /tftpboot</w:t>
      </w:r>
    </w:p>
    <w:p w:rsidR="00997693" w:rsidRPr="00481D9E" w:rsidRDefault="00997693" w:rsidP="00997693">
      <w:pPr>
        <w:pStyle w:val="HTMLPreformatted"/>
        <w:shd w:val="clear" w:color="auto" w:fill="F9F9F9"/>
        <w:spacing w:line="264" w:lineRule="atLeast"/>
        <w:rPr>
          <w:color w:val="000000"/>
          <w:sz w:val="16"/>
          <w:szCs w:val="16"/>
        </w:rPr>
      </w:pPr>
      <w:r w:rsidRPr="00481D9E">
        <w:rPr>
          <w:color w:val="000000"/>
          <w:sz w:val="16"/>
          <w:szCs w:val="16"/>
        </w:rPr>
        <w:t xml:space="preserve">    </w:t>
      </w:r>
      <w:proofErr w:type="gramStart"/>
      <w:r w:rsidRPr="00481D9E">
        <w:rPr>
          <w:color w:val="000000"/>
          <w:sz w:val="16"/>
          <w:szCs w:val="16"/>
        </w:rPr>
        <w:t>cp</w:t>
      </w:r>
      <w:proofErr w:type="gramEnd"/>
      <w:r w:rsidRPr="00481D9E">
        <w:rPr>
          <w:color w:val="000000"/>
          <w:sz w:val="16"/>
          <w:szCs w:val="16"/>
        </w:rPr>
        <w:t xml:space="preserve"> /usr/lib/syslinux/memdisk /tftpboot</w:t>
      </w:r>
    </w:p>
    <w:p w:rsidR="00997693" w:rsidRPr="00481D9E" w:rsidRDefault="00997693" w:rsidP="00997693">
      <w:pPr>
        <w:pStyle w:val="HTMLPreformatted"/>
        <w:shd w:val="clear" w:color="auto" w:fill="F9F9F9"/>
        <w:spacing w:line="264" w:lineRule="atLeast"/>
        <w:rPr>
          <w:color w:val="000000"/>
          <w:sz w:val="16"/>
          <w:szCs w:val="16"/>
        </w:rPr>
      </w:pPr>
      <w:r w:rsidRPr="00481D9E">
        <w:rPr>
          <w:color w:val="000000"/>
          <w:sz w:val="16"/>
          <w:szCs w:val="16"/>
        </w:rPr>
        <w:t xml:space="preserve">    </w:t>
      </w:r>
      <w:proofErr w:type="gramStart"/>
      <w:r w:rsidRPr="00481D9E">
        <w:rPr>
          <w:color w:val="000000"/>
          <w:sz w:val="16"/>
          <w:szCs w:val="16"/>
        </w:rPr>
        <w:t>cp</w:t>
      </w:r>
      <w:proofErr w:type="gramEnd"/>
      <w:r w:rsidRPr="00481D9E">
        <w:rPr>
          <w:color w:val="000000"/>
          <w:sz w:val="16"/>
          <w:szCs w:val="16"/>
        </w:rPr>
        <w:t xml:space="preserve"> /usr/lib/syslinux/mboot.c32 /tftpboot</w:t>
      </w:r>
    </w:p>
    <w:p w:rsidR="00997693" w:rsidRPr="00481D9E" w:rsidRDefault="00997693" w:rsidP="00997693">
      <w:pPr>
        <w:pStyle w:val="HTMLPreformatted"/>
        <w:shd w:val="clear" w:color="auto" w:fill="F9F9F9"/>
        <w:spacing w:line="264" w:lineRule="atLeast"/>
        <w:rPr>
          <w:color w:val="000000"/>
          <w:sz w:val="16"/>
          <w:szCs w:val="16"/>
        </w:rPr>
      </w:pPr>
      <w:r w:rsidRPr="00481D9E">
        <w:rPr>
          <w:color w:val="000000"/>
          <w:sz w:val="16"/>
          <w:szCs w:val="16"/>
        </w:rPr>
        <w:t xml:space="preserve">    </w:t>
      </w:r>
      <w:proofErr w:type="gramStart"/>
      <w:r w:rsidRPr="00481D9E">
        <w:rPr>
          <w:color w:val="000000"/>
          <w:sz w:val="16"/>
          <w:szCs w:val="16"/>
        </w:rPr>
        <w:t>cp</w:t>
      </w:r>
      <w:proofErr w:type="gramEnd"/>
      <w:r w:rsidRPr="00481D9E">
        <w:rPr>
          <w:color w:val="000000"/>
          <w:sz w:val="16"/>
          <w:szCs w:val="16"/>
        </w:rPr>
        <w:t xml:space="preserve"> /usr/lib/syslinux/chain.c32 /tftpboot</w:t>
      </w:r>
    </w:p>
    <w:p w:rsidR="00997693" w:rsidRPr="00481D9E" w:rsidRDefault="00997693" w:rsidP="00997693">
      <w:pPr>
        <w:spacing w:after="0" w:line="285" w:lineRule="atLeast"/>
        <w:rPr>
          <w:rFonts w:ascii="Arial" w:hAnsi="Arial" w:cs="Arial"/>
          <w:sz w:val="16"/>
          <w:szCs w:val="16"/>
        </w:rPr>
      </w:pPr>
      <w:r w:rsidRPr="00481D9E">
        <w:rPr>
          <w:rFonts w:ascii="Arial" w:hAnsi="Arial" w:cs="Arial"/>
          <w:sz w:val="16"/>
          <w:szCs w:val="16"/>
        </w:rPr>
        <w:t>04. Create the directory for your PXE menus</w:t>
      </w:r>
    </w:p>
    <w:p w:rsidR="00997693" w:rsidRPr="00481D9E" w:rsidRDefault="00997693" w:rsidP="00997693">
      <w:pPr>
        <w:pStyle w:val="HTMLPreformatted"/>
        <w:shd w:val="clear" w:color="auto" w:fill="F9F9F9"/>
        <w:spacing w:line="264" w:lineRule="atLeast"/>
        <w:rPr>
          <w:color w:val="000000"/>
          <w:sz w:val="16"/>
          <w:szCs w:val="16"/>
        </w:rPr>
      </w:pPr>
      <w:proofErr w:type="gramStart"/>
      <w:r w:rsidRPr="00481D9E">
        <w:rPr>
          <w:color w:val="000000"/>
          <w:sz w:val="16"/>
          <w:szCs w:val="16"/>
        </w:rPr>
        <w:t>mkdir</w:t>
      </w:r>
      <w:proofErr w:type="gramEnd"/>
      <w:r w:rsidRPr="00481D9E">
        <w:rPr>
          <w:color w:val="000000"/>
          <w:sz w:val="16"/>
          <w:szCs w:val="16"/>
        </w:rPr>
        <w:t xml:space="preserve"> /tftpboot/pxelinux.cfg</w:t>
      </w:r>
    </w:p>
    <w:p w:rsidR="00997693" w:rsidRPr="00481D9E" w:rsidRDefault="00997693" w:rsidP="00997693">
      <w:pPr>
        <w:spacing w:after="0" w:line="285" w:lineRule="atLeast"/>
        <w:rPr>
          <w:rFonts w:ascii="Arial" w:hAnsi="Arial" w:cs="Arial"/>
          <w:sz w:val="16"/>
          <w:szCs w:val="16"/>
        </w:rPr>
      </w:pPr>
      <w:r w:rsidRPr="00481D9E">
        <w:rPr>
          <w:rFonts w:ascii="Arial" w:hAnsi="Arial" w:cs="Arial"/>
          <w:sz w:val="16"/>
          <w:szCs w:val="16"/>
        </w:rPr>
        <w:t>05. For each "Release" and "ARCH" Copy vmlinuz and initrd.img from /images/pxeboot/ directory on "disc 1" of that $Release/$ARCH to /tftpboot/images/RHEL/$ARCH/$RELEASE</w:t>
      </w:r>
    </w:p>
    <w:p w:rsidR="00997693" w:rsidRPr="00481D9E" w:rsidRDefault="00997693" w:rsidP="00997693">
      <w:pPr>
        <w:pStyle w:val="HTMLPreformatted"/>
        <w:shd w:val="clear" w:color="auto" w:fill="F9F9F9"/>
        <w:spacing w:line="264" w:lineRule="atLeast"/>
        <w:rPr>
          <w:color w:val="000000"/>
          <w:sz w:val="16"/>
          <w:szCs w:val="16"/>
        </w:rPr>
      </w:pPr>
      <w:proofErr w:type="gramStart"/>
      <w:r w:rsidRPr="00481D9E">
        <w:rPr>
          <w:color w:val="000000"/>
          <w:sz w:val="16"/>
          <w:szCs w:val="16"/>
        </w:rPr>
        <w:t>mkdir</w:t>
      </w:r>
      <w:proofErr w:type="gramEnd"/>
      <w:r w:rsidRPr="00481D9E">
        <w:rPr>
          <w:color w:val="000000"/>
          <w:sz w:val="16"/>
          <w:szCs w:val="16"/>
        </w:rPr>
        <w:t xml:space="preserve"> -p /tftpboot/images/RHEL/i386/4.3</w:t>
      </w:r>
    </w:p>
    <w:p w:rsidR="00997693" w:rsidRPr="00481D9E" w:rsidRDefault="00997693" w:rsidP="00997693">
      <w:pPr>
        <w:pStyle w:val="HTMLPreformatted"/>
        <w:shd w:val="clear" w:color="auto" w:fill="F9F9F9"/>
        <w:spacing w:line="264" w:lineRule="atLeast"/>
        <w:rPr>
          <w:color w:val="000000"/>
          <w:sz w:val="16"/>
          <w:szCs w:val="16"/>
        </w:rPr>
      </w:pPr>
      <w:r w:rsidRPr="00481D9E">
        <w:rPr>
          <w:color w:val="000000"/>
          <w:sz w:val="16"/>
          <w:szCs w:val="16"/>
        </w:rPr>
        <w:t xml:space="preserve">    </w:t>
      </w:r>
      <w:proofErr w:type="gramStart"/>
      <w:r w:rsidRPr="00481D9E">
        <w:rPr>
          <w:color w:val="000000"/>
          <w:sz w:val="16"/>
          <w:szCs w:val="16"/>
        </w:rPr>
        <w:t>mkdir</w:t>
      </w:r>
      <w:proofErr w:type="gramEnd"/>
      <w:r w:rsidRPr="00481D9E">
        <w:rPr>
          <w:color w:val="000000"/>
          <w:sz w:val="16"/>
          <w:szCs w:val="16"/>
        </w:rPr>
        <w:t xml:space="preserve"> -p /tftpboot/images/RHEL/i386/5.5</w:t>
      </w:r>
    </w:p>
    <w:p w:rsidR="00997693" w:rsidRPr="00481D9E" w:rsidRDefault="00997693" w:rsidP="00997693">
      <w:pPr>
        <w:pStyle w:val="HTMLPreformatted"/>
        <w:shd w:val="clear" w:color="auto" w:fill="F9F9F9"/>
        <w:spacing w:line="264" w:lineRule="atLeast"/>
        <w:rPr>
          <w:color w:val="000000"/>
          <w:sz w:val="16"/>
          <w:szCs w:val="16"/>
        </w:rPr>
      </w:pPr>
      <w:r w:rsidRPr="00481D9E">
        <w:rPr>
          <w:color w:val="000000"/>
          <w:sz w:val="16"/>
          <w:szCs w:val="16"/>
        </w:rPr>
        <w:t xml:space="preserve">    </w:t>
      </w:r>
      <w:proofErr w:type="gramStart"/>
      <w:r w:rsidRPr="00481D9E">
        <w:rPr>
          <w:color w:val="000000"/>
          <w:sz w:val="16"/>
          <w:szCs w:val="16"/>
        </w:rPr>
        <w:t>mkdir</w:t>
      </w:r>
      <w:proofErr w:type="gramEnd"/>
      <w:r w:rsidRPr="00481D9E">
        <w:rPr>
          <w:color w:val="000000"/>
          <w:sz w:val="16"/>
          <w:szCs w:val="16"/>
        </w:rPr>
        <w:t xml:space="preserve"> -p /tftpboot/images/RHEL/x86_64/4.3</w:t>
      </w:r>
    </w:p>
    <w:p w:rsidR="00997693" w:rsidRPr="00481D9E" w:rsidRDefault="00997693" w:rsidP="00997693">
      <w:pPr>
        <w:pStyle w:val="HTMLPreformatted"/>
        <w:shd w:val="clear" w:color="auto" w:fill="F9F9F9"/>
        <w:spacing w:line="264" w:lineRule="atLeast"/>
        <w:rPr>
          <w:color w:val="000000"/>
          <w:sz w:val="16"/>
          <w:szCs w:val="16"/>
        </w:rPr>
      </w:pPr>
      <w:r w:rsidRPr="00481D9E">
        <w:rPr>
          <w:color w:val="000000"/>
          <w:sz w:val="16"/>
          <w:szCs w:val="16"/>
        </w:rPr>
        <w:lastRenderedPageBreak/>
        <w:t xml:space="preserve">    </w:t>
      </w:r>
      <w:proofErr w:type="gramStart"/>
      <w:r w:rsidRPr="00481D9E">
        <w:rPr>
          <w:color w:val="000000"/>
          <w:sz w:val="16"/>
          <w:szCs w:val="16"/>
        </w:rPr>
        <w:t>mkdir</w:t>
      </w:r>
      <w:proofErr w:type="gramEnd"/>
      <w:r w:rsidRPr="00481D9E">
        <w:rPr>
          <w:color w:val="000000"/>
          <w:sz w:val="16"/>
          <w:szCs w:val="16"/>
        </w:rPr>
        <w:t xml:space="preserve"> -p /tftpboot/images/RHEL/x86_64/5.5</w:t>
      </w:r>
    </w:p>
    <w:p w:rsidR="00997693" w:rsidRPr="00481D9E" w:rsidRDefault="00997693" w:rsidP="00997693">
      <w:pPr>
        <w:spacing w:after="0" w:line="285" w:lineRule="atLeast"/>
        <w:rPr>
          <w:rFonts w:ascii="Arial" w:hAnsi="Arial" w:cs="Arial"/>
          <w:sz w:val="16"/>
          <w:szCs w:val="16"/>
        </w:rPr>
      </w:pPr>
      <w:r w:rsidRPr="00481D9E">
        <w:rPr>
          <w:rFonts w:ascii="Arial" w:hAnsi="Arial" w:cs="Arial"/>
          <w:sz w:val="16"/>
          <w:szCs w:val="16"/>
        </w:rPr>
        <w:t>For RHEL 5.5 x86_64, do the following</w:t>
      </w:r>
    </w:p>
    <w:p w:rsidR="00997693" w:rsidRPr="00481D9E" w:rsidRDefault="00997693" w:rsidP="00997693">
      <w:pPr>
        <w:pStyle w:val="HTMLPreformatted"/>
        <w:shd w:val="clear" w:color="auto" w:fill="F9F9F9"/>
        <w:spacing w:line="264" w:lineRule="atLeast"/>
        <w:rPr>
          <w:color w:val="000000"/>
          <w:sz w:val="16"/>
          <w:szCs w:val="16"/>
        </w:rPr>
      </w:pPr>
      <w:proofErr w:type="gramStart"/>
      <w:r w:rsidRPr="00481D9E">
        <w:rPr>
          <w:color w:val="000000"/>
          <w:sz w:val="16"/>
          <w:szCs w:val="16"/>
        </w:rPr>
        <w:t>mount</w:t>
      </w:r>
      <w:proofErr w:type="gramEnd"/>
      <w:r w:rsidRPr="00481D9E">
        <w:rPr>
          <w:color w:val="000000"/>
          <w:sz w:val="16"/>
          <w:szCs w:val="16"/>
        </w:rPr>
        <w:t xml:space="preserve"> /dev/cdrom /cdrom</w:t>
      </w:r>
    </w:p>
    <w:p w:rsidR="00997693" w:rsidRPr="00481D9E" w:rsidRDefault="00997693" w:rsidP="00997693">
      <w:pPr>
        <w:pStyle w:val="HTMLPreformatted"/>
        <w:shd w:val="clear" w:color="auto" w:fill="F9F9F9"/>
        <w:spacing w:line="264" w:lineRule="atLeast"/>
        <w:rPr>
          <w:color w:val="000000"/>
          <w:sz w:val="16"/>
          <w:szCs w:val="16"/>
        </w:rPr>
      </w:pPr>
      <w:r w:rsidRPr="00481D9E">
        <w:rPr>
          <w:color w:val="000000"/>
          <w:sz w:val="16"/>
          <w:szCs w:val="16"/>
        </w:rPr>
        <w:t xml:space="preserve">    </w:t>
      </w:r>
      <w:proofErr w:type="gramStart"/>
      <w:r w:rsidRPr="00481D9E">
        <w:rPr>
          <w:color w:val="000000"/>
          <w:sz w:val="16"/>
          <w:szCs w:val="16"/>
        </w:rPr>
        <w:t>cd</w:t>
      </w:r>
      <w:proofErr w:type="gramEnd"/>
      <w:r w:rsidRPr="00481D9E">
        <w:rPr>
          <w:color w:val="000000"/>
          <w:sz w:val="16"/>
          <w:szCs w:val="16"/>
        </w:rPr>
        <w:t xml:space="preserve"> /cdrom/images/pxeboot</w:t>
      </w:r>
    </w:p>
    <w:p w:rsidR="00997693" w:rsidRPr="00481D9E" w:rsidRDefault="00997693" w:rsidP="00997693">
      <w:pPr>
        <w:pStyle w:val="HTMLPreformatted"/>
        <w:shd w:val="clear" w:color="auto" w:fill="F9F9F9"/>
        <w:spacing w:line="264" w:lineRule="atLeast"/>
        <w:rPr>
          <w:color w:val="000000"/>
          <w:sz w:val="16"/>
          <w:szCs w:val="16"/>
        </w:rPr>
      </w:pPr>
      <w:r w:rsidRPr="00481D9E">
        <w:rPr>
          <w:color w:val="000000"/>
          <w:sz w:val="16"/>
          <w:szCs w:val="16"/>
        </w:rPr>
        <w:t xml:space="preserve">    </w:t>
      </w:r>
      <w:proofErr w:type="gramStart"/>
      <w:r w:rsidRPr="00481D9E">
        <w:rPr>
          <w:color w:val="000000"/>
          <w:sz w:val="16"/>
          <w:szCs w:val="16"/>
        </w:rPr>
        <w:t>cp</w:t>
      </w:r>
      <w:proofErr w:type="gramEnd"/>
      <w:r w:rsidRPr="00481D9E">
        <w:rPr>
          <w:color w:val="000000"/>
          <w:sz w:val="16"/>
          <w:szCs w:val="16"/>
        </w:rPr>
        <w:t xml:space="preserve"> vmlinuz initrd.img /tftpboot/images/RHEL/x86_64/5.5</w:t>
      </w:r>
    </w:p>
    <w:p w:rsidR="00997693" w:rsidRPr="00481D9E" w:rsidRDefault="00997693" w:rsidP="00997693">
      <w:pPr>
        <w:spacing w:after="0" w:line="285" w:lineRule="atLeast"/>
        <w:rPr>
          <w:rFonts w:ascii="Arial" w:hAnsi="Arial" w:cs="Arial"/>
          <w:sz w:val="16"/>
          <w:szCs w:val="16"/>
        </w:rPr>
      </w:pPr>
      <w:r w:rsidRPr="00481D9E">
        <w:rPr>
          <w:rFonts w:ascii="Arial" w:hAnsi="Arial" w:cs="Arial"/>
          <w:sz w:val="16"/>
          <w:szCs w:val="16"/>
        </w:rPr>
        <w:t>Do the above for all releases and ARCH you want to kickstart from this server.</w:t>
      </w:r>
    </w:p>
    <w:p w:rsidR="00997693" w:rsidRPr="00481D9E" w:rsidRDefault="00997693" w:rsidP="00997693">
      <w:pPr>
        <w:spacing w:after="0" w:line="285" w:lineRule="atLeast"/>
        <w:rPr>
          <w:rFonts w:ascii="Arial" w:hAnsi="Arial" w:cs="Arial"/>
          <w:sz w:val="16"/>
          <w:szCs w:val="16"/>
        </w:rPr>
      </w:pPr>
      <w:r w:rsidRPr="00481D9E">
        <w:rPr>
          <w:rFonts w:ascii="Arial" w:hAnsi="Arial" w:cs="Arial"/>
          <w:sz w:val="16"/>
          <w:szCs w:val="16"/>
        </w:rPr>
        <w:t>06. Add this to your existing or new /etc/dhcpd.conf.</w:t>
      </w:r>
      <w:r w:rsidRPr="00481D9E">
        <w:rPr>
          <w:rFonts w:ascii="Arial" w:hAnsi="Arial" w:cs="Arial"/>
          <w:sz w:val="16"/>
          <w:szCs w:val="16"/>
        </w:rPr>
        <w:br/>
        <w:t>Note: xxx.xxx.xxx.xxx is the IP address of your PXE server</w:t>
      </w:r>
    </w:p>
    <w:p w:rsidR="00997693" w:rsidRPr="00481D9E" w:rsidRDefault="00997693" w:rsidP="00997693">
      <w:pPr>
        <w:pStyle w:val="HTMLPreformatted"/>
        <w:shd w:val="clear" w:color="auto" w:fill="F9F9F9"/>
        <w:spacing w:line="264" w:lineRule="atLeast"/>
        <w:rPr>
          <w:color w:val="000000"/>
          <w:sz w:val="16"/>
          <w:szCs w:val="16"/>
        </w:rPr>
      </w:pPr>
      <w:proofErr w:type="gramStart"/>
      <w:r w:rsidRPr="00481D9E">
        <w:rPr>
          <w:color w:val="000000"/>
          <w:sz w:val="16"/>
          <w:szCs w:val="16"/>
        </w:rPr>
        <w:t>allow</w:t>
      </w:r>
      <w:proofErr w:type="gramEnd"/>
      <w:r w:rsidRPr="00481D9E">
        <w:rPr>
          <w:color w:val="000000"/>
          <w:sz w:val="16"/>
          <w:szCs w:val="16"/>
        </w:rPr>
        <w:t xml:space="preserve"> booting;</w:t>
      </w:r>
    </w:p>
    <w:p w:rsidR="00997693" w:rsidRPr="00481D9E" w:rsidRDefault="00997693" w:rsidP="00997693">
      <w:pPr>
        <w:pStyle w:val="HTMLPreformatted"/>
        <w:shd w:val="clear" w:color="auto" w:fill="F9F9F9"/>
        <w:spacing w:line="264" w:lineRule="atLeast"/>
        <w:rPr>
          <w:color w:val="000000"/>
          <w:sz w:val="16"/>
          <w:szCs w:val="16"/>
        </w:rPr>
      </w:pPr>
      <w:r w:rsidRPr="00481D9E">
        <w:rPr>
          <w:color w:val="000000"/>
          <w:sz w:val="16"/>
          <w:szCs w:val="16"/>
        </w:rPr>
        <w:t xml:space="preserve">    </w:t>
      </w:r>
      <w:proofErr w:type="gramStart"/>
      <w:r w:rsidRPr="00481D9E">
        <w:rPr>
          <w:color w:val="000000"/>
          <w:sz w:val="16"/>
          <w:szCs w:val="16"/>
        </w:rPr>
        <w:t>allow</w:t>
      </w:r>
      <w:proofErr w:type="gramEnd"/>
      <w:r w:rsidRPr="00481D9E">
        <w:rPr>
          <w:color w:val="000000"/>
          <w:sz w:val="16"/>
          <w:szCs w:val="16"/>
        </w:rPr>
        <w:t xml:space="preserve"> bootp;</w:t>
      </w:r>
    </w:p>
    <w:p w:rsidR="00997693" w:rsidRPr="00481D9E" w:rsidRDefault="00997693" w:rsidP="00997693">
      <w:pPr>
        <w:pStyle w:val="HTMLPreformatted"/>
        <w:shd w:val="clear" w:color="auto" w:fill="F9F9F9"/>
        <w:spacing w:line="264" w:lineRule="atLeast"/>
        <w:rPr>
          <w:color w:val="000000"/>
          <w:sz w:val="16"/>
          <w:szCs w:val="16"/>
        </w:rPr>
      </w:pPr>
      <w:r w:rsidRPr="00481D9E">
        <w:rPr>
          <w:color w:val="000000"/>
          <w:sz w:val="16"/>
          <w:szCs w:val="16"/>
        </w:rPr>
        <w:t xml:space="preserve">    </w:t>
      </w:r>
      <w:proofErr w:type="gramStart"/>
      <w:r w:rsidRPr="00481D9E">
        <w:rPr>
          <w:color w:val="000000"/>
          <w:sz w:val="16"/>
          <w:szCs w:val="16"/>
        </w:rPr>
        <w:t>option</w:t>
      </w:r>
      <w:proofErr w:type="gramEnd"/>
      <w:r w:rsidRPr="00481D9E">
        <w:rPr>
          <w:color w:val="000000"/>
          <w:sz w:val="16"/>
          <w:szCs w:val="16"/>
        </w:rPr>
        <w:t xml:space="preserve"> option-128 code 128 = string;</w:t>
      </w:r>
    </w:p>
    <w:p w:rsidR="00997693" w:rsidRPr="00481D9E" w:rsidRDefault="00997693" w:rsidP="00997693">
      <w:pPr>
        <w:pStyle w:val="HTMLPreformatted"/>
        <w:shd w:val="clear" w:color="auto" w:fill="F9F9F9"/>
        <w:spacing w:line="264" w:lineRule="atLeast"/>
        <w:rPr>
          <w:color w:val="000000"/>
          <w:sz w:val="16"/>
          <w:szCs w:val="16"/>
        </w:rPr>
      </w:pPr>
      <w:r w:rsidRPr="00481D9E">
        <w:rPr>
          <w:color w:val="000000"/>
          <w:sz w:val="16"/>
          <w:szCs w:val="16"/>
        </w:rPr>
        <w:t xml:space="preserve">    </w:t>
      </w:r>
      <w:proofErr w:type="gramStart"/>
      <w:r w:rsidRPr="00481D9E">
        <w:rPr>
          <w:color w:val="000000"/>
          <w:sz w:val="16"/>
          <w:szCs w:val="16"/>
        </w:rPr>
        <w:t>option</w:t>
      </w:r>
      <w:proofErr w:type="gramEnd"/>
      <w:r w:rsidRPr="00481D9E">
        <w:rPr>
          <w:color w:val="000000"/>
          <w:sz w:val="16"/>
          <w:szCs w:val="16"/>
        </w:rPr>
        <w:t xml:space="preserve"> option-129 code 129 = text;</w:t>
      </w:r>
    </w:p>
    <w:p w:rsidR="00997693" w:rsidRPr="00481D9E" w:rsidRDefault="00997693" w:rsidP="00997693">
      <w:pPr>
        <w:pStyle w:val="HTMLPreformatted"/>
        <w:shd w:val="clear" w:color="auto" w:fill="F9F9F9"/>
        <w:spacing w:line="264" w:lineRule="atLeast"/>
        <w:rPr>
          <w:color w:val="000000"/>
          <w:sz w:val="16"/>
          <w:szCs w:val="16"/>
        </w:rPr>
      </w:pPr>
      <w:r w:rsidRPr="00481D9E">
        <w:rPr>
          <w:color w:val="000000"/>
          <w:sz w:val="16"/>
          <w:szCs w:val="16"/>
        </w:rPr>
        <w:t xml:space="preserve">    </w:t>
      </w:r>
      <w:proofErr w:type="gramStart"/>
      <w:r w:rsidRPr="00481D9E">
        <w:rPr>
          <w:color w:val="000000"/>
          <w:sz w:val="16"/>
          <w:szCs w:val="16"/>
        </w:rPr>
        <w:t>next-server</w:t>
      </w:r>
      <w:proofErr w:type="gramEnd"/>
      <w:r w:rsidRPr="00481D9E">
        <w:rPr>
          <w:color w:val="000000"/>
          <w:sz w:val="16"/>
          <w:szCs w:val="16"/>
        </w:rPr>
        <w:t xml:space="preserve"> xxx.xxx.xxx.xxx; </w:t>
      </w:r>
    </w:p>
    <w:p w:rsidR="00997693" w:rsidRPr="00481D9E" w:rsidRDefault="00997693" w:rsidP="00997693">
      <w:pPr>
        <w:pStyle w:val="HTMLPreformatted"/>
        <w:shd w:val="clear" w:color="auto" w:fill="F9F9F9"/>
        <w:spacing w:line="264" w:lineRule="atLeast"/>
        <w:rPr>
          <w:color w:val="000000"/>
          <w:sz w:val="16"/>
          <w:szCs w:val="16"/>
        </w:rPr>
      </w:pPr>
      <w:r w:rsidRPr="00481D9E">
        <w:rPr>
          <w:color w:val="000000"/>
          <w:sz w:val="16"/>
          <w:szCs w:val="16"/>
        </w:rPr>
        <w:t xml:space="preserve">    </w:t>
      </w:r>
      <w:proofErr w:type="gramStart"/>
      <w:r w:rsidRPr="00481D9E">
        <w:rPr>
          <w:color w:val="000000"/>
          <w:sz w:val="16"/>
          <w:szCs w:val="16"/>
        </w:rPr>
        <w:t>filename</w:t>
      </w:r>
      <w:proofErr w:type="gramEnd"/>
      <w:r w:rsidRPr="00481D9E">
        <w:rPr>
          <w:color w:val="000000"/>
          <w:sz w:val="16"/>
          <w:szCs w:val="16"/>
        </w:rPr>
        <w:t xml:space="preserve"> "/pxelinux.0";</w:t>
      </w:r>
    </w:p>
    <w:p w:rsidR="00997693" w:rsidRPr="00481D9E" w:rsidRDefault="00997693" w:rsidP="00997693">
      <w:pPr>
        <w:spacing w:after="0" w:line="285" w:lineRule="atLeast"/>
        <w:rPr>
          <w:rFonts w:ascii="Arial" w:hAnsi="Arial" w:cs="Arial"/>
          <w:sz w:val="16"/>
          <w:szCs w:val="16"/>
        </w:rPr>
      </w:pPr>
      <w:r w:rsidRPr="00481D9E">
        <w:rPr>
          <w:rFonts w:ascii="Arial" w:hAnsi="Arial" w:cs="Arial"/>
          <w:sz w:val="16"/>
          <w:szCs w:val="16"/>
        </w:rPr>
        <w:t>07. Restart DHCP service</w:t>
      </w:r>
    </w:p>
    <w:p w:rsidR="00997693" w:rsidRPr="00481D9E" w:rsidRDefault="00997693" w:rsidP="00997693">
      <w:pPr>
        <w:pStyle w:val="HTMLPreformatted"/>
        <w:shd w:val="clear" w:color="auto" w:fill="F9F9F9"/>
        <w:spacing w:line="264" w:lineRule="atLeast"/>
        <w:rPr>
          <w:color w:val="000000"/>
          <w:sz w:val="16"/>
          <w:szCs w:val="16"/>
        </w:rPr>
      </w:pPr>
      <w:r w:rsidRPr="00481D9E">
        <w:rPr>
          <w:color w:val="000000"/>
          <w:sz w:val="16"/>
          <w:szCs w:val="16"/>
        </w:rPr>
        <w:t xml:space="preserve"># </w:t>
      </w:r>
      <w:proofErr w:type="gramStart"/>
      <w:r w:rsidRPr="00481D9E">
        <w:rPr>
          <w:color w:val="000000"/>
          <w:sz w:val="16"/>
          <w:szCs w:val="16"/>
        </w:rPr>
        <w:t>service</w:t>
      </w:r>
      <w:proofErr w:type="gramEnd"/>
      <w:r w:rsidRPr="00481D9E">
        <w:rPr>
          <w:color w:val="000000"/>
          <w:sz w:val="16"/>
          <w:szCs w:val="16"/>
        </w:rPr>
        <w:t xml:space="preserve"> dhcpd restart</w:t>
      </w:r>
    </w:p>
    <w:p w:rsidR="00997693" w:rsidRPr="00481D9E" w:rsidRDefault="00997693" w:rsidP="00997693">
      <w:pPr>
        <w:spacing w:after="0" w:line="285" w:lineRule="atLeast"/>
        <w:rPr>
          <w:rFonts w:ascii="Arial" w:hAnsi="Arial" w:cs="Arial"/>
          <w:sz w:val="16"/>
          <w:szCs w:val="16"/>
        </w:rPr>
      </w:pPr>
      <w:r w:rsidRPr="00481D9E">
        <w:rPr>
          <w:rFonts w:ascii="Arial" w:hAnsi="Arial" w:cs="Arial"/>
          <w:sz w:val="16"/>
          <w:szCs w:val="16"/>
        </w:rPr>
        <w:t>08. Create Simple or Multilevel PIXIE menu. Create a file called "default" in /tftpboot/pxelinux.cfg directory. A Sample file named "isolinux.cfg" is found on the boot installation media in "isolinux" directory. Copy this file as default and edit this file as per requirement. A sample default file is given bellow.</w:t>
      </w:r>
    </w:p>
    <w:p w:rsidR="00997693" w:rsidRPr="00481D9E" w:rsidRDefault="00997693" w:rsidP="00997693">
      <w:pPr>
        <w:pStyle w:val="HTMLPreformatted"/>
        <w:shd w:val="clear" w:color="auto" w:fill="F9F9F9"/>
        <w:spacing w:line="264" w:lineRule="atLeast"/>
        <w:rPr>
          <w:color w:val="000000"/>
          <w:sz w:val="16"/>
          <w:szCs w:val="16"/>
        </w:rPr>
      </w:pPr>
      <w:proofErr w:type="gramStart"/>
      <w:r w:rsidRPr="00481D9E">
        <w:rPr>
          <w:color w:val="000000"/>
          <w:sz w:val="16"/>
          <w:szCs w:val="16"/>
        </w:rPr>
        <w:t>default</w:t>
      </w:r>
      <w:proofErr w:type="gramEnd"/>
      <w:r w:rsidRPr="00481D9E">
        <w:rPr>
          <w:color w:val="000000"/>
          <w:sz w:val="16"/>
          <w:szCs w:val="16"/>
        </w:rPr>
        <w:t xml:space="preserve"> menu.c32</w:t>
      </w:r>
    </w:p>
    <w:p w:rsidR="00997693" w:rsidRPr="00481D9E" w:rsidRDefault="00997693" w:rsidP="00997693">
      <w:pPr>
        <w:pStyle w:val="HTMLPreformatted"/>
        <w:shd w:val="clear" w:color="auto" w:fill="F9F9F9"/>
        <w:spacing w:line="264" w:lineRule="atLeast"/>
        <w:rPr>
          <w:color w:val="000000"/>
          <w:sz w:val="16"/>
          <w:szCs w:val="16"/>
        </w:rPr>
      </w:pPr>
      <w:proofErr w:type="gramStart"/>
      <w:r w:rsidRPr="00481D9E">
        <w:rPr>
          <w:color w:val="000000"/>
          <w:sz w:val="16"/>
          <w:szCs w:val="16"/>
        </w:rPr>
        <w:t>prompt</w:t>
      </w:r>
      <w:proofErr w:type="gramEnd"/>
      <w:r w:rsidRPr="00481D9E">
        <w:rPr>
          <w:color w:val="000000"/>
          <w:sz w:val="16"/>
          <w:szCs w:val="16"/>
        </w:rPr>
        <w:t xml:space="preserve"> 0</w:t>
      </w:r>
    </w:p>
    <w:p w:rsidR="00997693" w:rsidRPr="00481D9E" w:rsidRDefault="00997693" w:rsidP="00997693">
      <w:pPr>
        <w:pStyle w:val="HTMLPreformatted"/>
        <w:shd w:val="clear" w:color="auto" w:fill="F9F9F9"/>
        <w:spacing w:line="264" w:lineRule="atLeast"/>
        <w:rPr>
          <w:color w:val="000000"/>
          <w:sz w:val="16"/>
          <w:szCs w:val="16"/>
        </w:rPr>
      </w:pPr>
      <w:proofErr w:type="gramStart"/>
      <w:r w:rsidRPr="00481D9E">
        <w:rPr>
          <w:color w:val="000000"/>
          <w:sz w:val="16"/>
          <w:szCs w:val="16"/>
        </w:rPr>
        <w:t>timeout</w:t>
      </w:r>
      <w:proofErr w:type="gramEnd"/>
      <w:r w:rsidRPr="00481D9E">
        <w:rPr>
          <w:color w:val="000000"/>
          <w:sz w:val="16"/>
          <w:szCs w:val="16"/>
        </w:rPr>
        <w:t xml:space="preserve"> 300</w:t>
      </w:r>
    </w:p>
    <w:p w:rsidR="00997693" w:rsidRPr="00481D9E" w:rsidRDefault="00997693" w:rsidP="00997693">
      <w:pPr>
        <w:pStyle w:val="HTMLPreformatted"/>
        <w:shd w:val="clear" w:color="auto" w:fill="F9F9F9"/>
        <w:spacing w:line="264" w:lineRule="atLeast"/>
        <w:rPr>
          <w:color w:val="000000"/>
          <w:sz w:val="16"/>
          <w:szCs w:val="16"/>
        </w:rPr>
      </w:pPr>
      <w:r w:rsidRPr="00481D9E">
        <w:rPr>
          <w:color w:val="000000"/>
          <w:sz w:val="16"/>
          <w:szCs w:val="16"/>
        </w:rPr>
        <w:t>ONTIMEOUT local</w:t>
      </w:r>
    </w:p>
    <w:p w:rsidR="00997693" w:rsidRPr="00481D9E" w:rsidRDefault="00997693" w:rsidP="00997693">
      <w:pPr>
        <w:pStyle w:val="HTMLPreformatted"/>
        <w:shd w:val="clear" w:color="auto" w:fill="F9F9F9"/>
        <w:spacing w:line="264" w:lineRule="atLeast"/>
        <w:rPr>
          <w:color w:val="000000"/>
          <w:sz w:val="16"/>
          <w:szCs w:val="16"/>
        </w:rPr>
      </w:pPr>
    </w:p>
    <w:p w:rsidR="00997693" w:rsidRPr="00481D9E" w:rsidRDefault="00997693" w:rsidP="00997693">
      <w:pPr>
        <w:pStyle w:val="HTMLPreformatted"/>
        <w:shd w:val="clear" w:color="auto" w:fill="F9F9F9"/>
        <w:spacing w:line="264" w:lineRule="atLeast"/>
        <w:rPr>
          <w:color w:val="000000"/>
          <w:sz w:val="16"/>
          <w:szCs w:val="16"/>
        </w:rPr>
      </w:pPr>
      <w:r w:rsidRPr="00481D9E">
        <w:rPr>
          <w:color w:val="000000"/>
          <w:sz w:val="16"/>
          <w:szCs w:val="16"/>
        </w:rPr>
        <w:t>MENU TITLE PXE Menu</w:t>
      </w:r>
    </w:p>
    <w:p w:rsidR="00997693" w:rsidRPr="00481D9E" w:rsidRDefault="00997693" w:rsidP="00997693">
      <w:pPr>
        <w:pStyle w:val="HTMLPreformatted"/>
        <w:shd w:val="clear" w:color="auto" w:fill="F9F9F9"/>
        <w:spacing w:line="264" w:lineRule="atLeast"/>
        <w:rPr>
          <w:color w:val="000000"/>
          <w:sz w:val="16"/>
          <w:szCs w:val="16"/>
        </w:rPr>
      </w:pPr>
    </w:p>
    <w:p w:rsidR="00997693" w:rsidRPr="00481D9E" w:rsidRDefault="00997693" w:rsidP="00997693">
      <w:pPr>
        <w:pStyle w:val="HTMLPreformatted"/>
        <w:shd w:val="clear" w:color="auto" w:fill="F9F9F9"/>
        <w:spacing w:line="264" w:lineRule="atLeast"/>
        <w:rPr>
          <w:color w:val="000000"/>
          <w:sz w:val="16"/>
          <w:szCs w:val="16"/>
        </w:rPr>
      </w:pPr>
      <w:r w:rsidRPr="00481D9E">
        <w:rPr>
          <w:color w:val="000000"/>
          <w:sz w:val="16"/>
          <w:szCs w:val="16"/>
        </w:rPr>
        <w:t>LABEL Pmajic</w:t>
      </w:r>
    </w:p>
    <w:p w:rsidR="00997693" w:rsidRPr="00481D9E" w:rsidRDefault="00997693" w:rsidP="00997693">
      <w:pPr>
        <w:pStyle w:val="HTMLPreformatted"/>
        <w:shd w:val="clear" w:color="auto" w:fill="F9F9F9"/>
        <w:spacing w:line="264" w:lineRule="atLeast"/>
        <w:rPr>
          <w:color w:val="000000"/>
          <w:sz w:val="16"/>
          <w:szCs w:val="16"/>
        </w:rPr>
      </w:pPr>
      <w:r w:rsidRPr="00481D9E">
        <w:rPr>
          <w:color w:val="000000"/>
          <w:sz w:val="16"/>
          <w:szCs w:val="16"/>
        </w:rPr>
        <w:t xml:space="preserve">        MENU LABEL Pmajic</w:t>
      </w:r>
    </w:p>
    <w:p w:rsidR="00997693" w:rsidRPr="00481D9E" w:rsidRDefault="00997693" w:rsidP="00997693">
      <w:pPr>
        <w:pStyle w:val="HTMLPreformatted"/>
        <w:shd w:val="clear" w:color="auto" w:fill="F9F9F9"/>
        <w:spacing w:line="264" w:lineRule="atLeast"/>
        <w:rPr>
          <w:color w:val="000000"/>
          <w:sz w:val="16"/>
          <w:szCs w:val="16"/>
        </w:rPr>
      </w:pPr>
      <w:r w:rsidRPr="00481D9E">
        <w:rPr>
          <w:color w:val="000000"/>
          <w:sz w:val="16"/>
          <w:szCs w:val="16"/>
        </w:rPr>
        <w:t xml:space="preserve">        </w:t>
      </w:r>
      <w:proofErr w:type="gramStart"/>
      <w:r w:rsidRPr="00481D9E">
        <w:rPr>
          <w:color w:val="000000"/>
          <w:sz w:val="16"/>
          <w:szCs w:val="16"/>
        </w:rPr>
        <w:t>kernel</w:t>
      </w:r>
      <w:proofErr w:type="gramEnd"/>
      <w:r w:rsidRPr="00481D9E">
        <w:rPr>
          <w:color w:val="000000"/>
          <w:sz w:val="16"/>
          <w:szCs w:val="16"/>
        </w:rPr>
        <w:t xml:space="preserve"> images/pmagic/bzImage</w:t>
      </w:r>
    </w:p>
    <w:p w:rsidR="00997693" w:rsidRPr="00481D9E" w:rsidRDefault="00997693" w:rsidP="00997693">
      <w:pPr>
        <w:pStyle w:val="HTMLPreformatted"/>
        <w:shd w:val="clear" w:color="auto" w:fill="F9F9F9"/>
        <w:spacing w:line="264" w:lineRule="atLeast"/>
        <w:rPr>
          <w:color w:val="000000"/>
          <w:sz w:val="16"/>
          <w:szCs w:val="16"/>
        </w:rPr>
      </w:pPr>
      <w:r w:rsidRPr="00481D9E">
        <w:rPr>
          <w:color w:val="000000"/>
          <w:sz w:val="16"/>
          <w:szCs w:val="16"/>
        </w:rPr>
        <w:t xml:space="preserve">        </w:t>
      </w:r>
      <w:proofErr w:type="gramStart"/>
      <w:r w:rsidRPr="00481D9E">
        <w:rPr>
          <w:color w:val="000000"/>
          <w:sz w:val="16"/>
          <w:szCs w:val="16"/>
        </w:rPr>
        <w:t>append</w:t>
      </w:r>
      <w:proofErr w:type="gramEnd"/>
      <w:r w:rsidRPr="00481D9E">
        <w:rPr>
          <w:color w:val="000000"/>
          <w:sz w:val="16"/>
          <w:szCs w:val="16"/>
        </w:rPr>
        <w:t xml:space="preserve"> noapic initrd=images/pmagic/initrd.gz root=/dev/ram0 init=/linuxrc ramdisk_size=100000</w:t>
      </w:r>
    </w:p>
    <w:p w:rsidR="00997693" w:rsidRPr="00481D9E" w:rsidRDefault="00997693" w:rsidP="00997693">
      <w:pPr>
        <w:pStyle w:val="HTMLPreformatted"/>
        <w:shd w:val="clear" w:color="auto" w:fill="F9F9F9"/>
        <w:spacing w:line="264" w:lineRule="atLeast"/>
        <w:rPr>
          <w:color w:val="000000"/>
          <w:sz w:val="16"/>
          <w:szCs w:val="16"/>
        </w:rPr>
      </w:pPr>
    </w:p>
    <w:p w:rsidR="00997693" w:rsidRPr="00481D9E" w:rsidRDefault="00997693" w:rsidP="00997693">
      <w:pPr>
        <w:pStyle w:val="HTMLPreformatted"/>
        <w:shd w:val="clear" w:color="auto" w:fill="F9F9F9"/>
        <w:spacing w:line="264" w:lineRule="atLeast"/>
        <w:rPr>
          <w:color w:val="000000"/>
          <w:sz w:val="16"/>
          <w:szCs w:val="16"/>
        </w:rPr>
      </w:pPr>
      <w:proofErr w:type="gramStart"/>
      <w:r w:rsidRPr="00481D9E">
        <w:rPr>
          <w:color w:val="000000"/>
          <w:sz w:val="16"/>
          <w:szCs w:val="16"/>
        </w:rPr>
        <w:t>label</w:t>
      </w:r>
      <w:proofErr w:type="gramEnd"/>
      <w:r w:rsidRPr="00481D9E">
        <w:rPr>
          <w:color w:val="000000"/>
          <w:sz w:val="16"/>
          <w:szCs w:val="16"/>
        </w:rPr>
        <w:t xml:space="preserve"> Dos Bootdisk</w:t>
      </w:r>
    </w:p>
    <w:p w:rsidR="00997693" w:rsidRPr="00481D9E" w:rsidRDefault="00997693" w:rsidP="00997693">
      <w:pPr>
        <w:pStyle w:val="HTMLPreformatted"/>
        <w:shd w:val="clear" w:color="auto" w:fill="F9F9F9"/>
        <w:spacing w:line="264" w:lineRule="atLeast"/>
        <w:rPr>
          <w:color w:val="000000"/>
          <w:sz w:val="16"/>
          <w:szCs w:val="16"/>
        </w:rPr>
      </w:pPr>
      <w:r w:rsidRPr="00481D9E">
        <w:rPr>
          <w:color w:val="000000"/>
          <w:sz w:val="16"/>
          <w:szCs w:val="16"/>
        </w:rPr>
        <w:t xml:space="preserve">        MENU LABEL ^Dos bootdisk</w:t>
      </w:r>
    </w:p>
    <w:p w:rsidR="00997693" w:rsidRPr="00481D9E" w:rsidRDefault="00997693" w:rsidP="00997693">
      <w:pPr>
        <w:pStyle w:val="HTMLPreformatted"/>
        <w:shd w:val="clear" w:color="auto" w:fill="F9F9F9"/>
        <w:spacing w:line="264" w:lineRule="atLeast"/>
        <w:rPr>
          <w:color w:val="000000"/>
          <w:sz w:val="16"/>
          <w:szCs w:val="16"/>
        </w:rPr>
      </w:pPr>
      <w:r w:rsidRPr="00481D9E">
        <w:rPr>
          <w:color w:val="000000"/>
          <w:sz w:val="16"/>
          <w:szCs w:val="16"/>
        </w:rPr>
        <w:t xml:space="preserve">        </w:t>
      </w:r>
      <w:proofErr w:type="gramStart"/>
      <w:r w:rsidRPr="00481D9E">
        <w:rPr>
          <w:color w:val="000000"/>
          <w:sz w:val="16"/>
          <w:szCs w:val="16"/>
        </w:rPr>
        <w:t>kernel</w:t>
      </w:r>
      <w:proofErr w:type="gramEnd"/>
      <w:r w:rsidRPr="00481D9E">
        <w:rPr>
          <w:color w:val="000000"/>
          <w:sz w:val="16"/>
          <w:szCs w:val="16"/>
        </w:rPr>
        <w:t xml:space="preserve"> memdisk</w:t>
      </w:r>
    </w:p>
    <w:p w:rsidR="00997693" w:rsidRPr="00481D9E" w:rsidRDefault="00997693" w:rsidP="00997693">
      <w:pPr>
        <w:pStyle w:val="HTMLPreformatted"/>
        <w:shd w:val="clear" w:color="auto" w:fill="F9F9F9"/>
        <w:spacing w:line="264" w:lineRule="atLeast"/>
        <w:rPr>
          <w:color w:val="000000"/>
          <w:sz w:val="16"/>
          <w:szCs w:val="16"/>
        </w:rPr>
      </w:pPr>
      <w:r w:rsidRPr="00481D9E">
        <w:rPr>
          <w:color w:val="000000"/>
          <w:sz w:val="16"/>
          <w:szCs w:val="16"/>
        </w:rPr>
        <w:t xml:space="preserve">        </w:t>
      </w:r>
      <w:proofErr w:type="gramStart"/>
      <w:r w:rsidRPr="00481D9E">
        <w:rPr>
          <w:color w:val="000000"/>
          <w:sz w:val="16"/>
          <w:szCs w:val="16"/>
        </w:rPr>
        <w:t>append</w:t>
      </w:r>
      <w:proofErr w:type="gramEnd"/>
      <w:r w:rsidRPr="00481D9E">
        <w:rPr>
          <w:color w:val="000000"/>
          <w:sz w:val="16"/>
          <w:szCs w:val="16"/>
        </w:rPr>
        <w:t xml:space="preserve"> initrd=images/622c.img</w:t>
      </w:r>
    </w:p>
    <w:p w:rsidR="00997693" w:rsidRPr="00481D9E" w:rsidRDefault="00997693" w:rsidP="00997693">
      <w:pPr>
        <w:pStyle w:val="HTMLPreformatted"/>
        <w:shd w:val="clear" w:color="auto" w:fill="F9F9F9"/>
        <w:spacing w:line="264" w:lineRule="atLeast"/>
        <w:rPr>
          <w:color w:val="000000"/>
          <w:sz w:val="16"/>
          <w:szCs w:val="16"/>
        </w:rPr>
      </w:pPr>
    </w:p>
    <w:p w:rsidR="00997693" w:rsidRPr="00481D9E" w:rsidRDefault="00997693" w:rsidP="00997693">
      <w:pPr>
        <w:pStyle w:val="HTMLPreformatted"/>
        <w:shd w:val="clear" w:color="auto" w:fill="F9F9F9"/>
        <w:spacing w:line="264" w:lineRule="atLeast"/>
        <w:rPr>
          <w:color w:val="000000"/>
          <w:sz w:val="16"/>
          <w:szCs w:val="16"/>
        </w:rPr>
      </w:pPr>
      <w:r w:rsidRPr="00481D9E">
        <w:rPr>
          <w:color w:val="000000"/>
          <w:sz w:val="16"/>
          <w:szCs w:val="16"/>
        </w:rPr>
        <w:t>LABEL RHEL 5 x86 eth0</w:t>
      </w:r>
    </w:p>
    <w:p w:rsidR="00997693" w:rsidRPr="00481D9E" w:rsidRDefault="00997693" w:rsidP="00997693">
      <w:pPr>
        <w:pStyle w:val="HTMLPreformatted"/>
        <w:shd w:val="clear" w:color="auto" w:fill="F9F9F9"/>
        <w:spacing w:line="264" w:lineRule="atLeast"/>
        <w:rPr>
          <w:color w:val="000000"/>
          <w:sz w:val="16"/>
          <w:szCs w:val="16"/>
        </w:rPr>
      </w:pPr>
      <w:r w:rsidRPr="00481D9E">
        <w:rPr>
          <w:color w:val="000000"/>
          <w:sz w:val="16"/>
          <w:szCs w:val="16"/>
        </w:rPr>
        <w:t xml:space="preserve">        MENU LABEL RHEL 5 x86 eth0</w:t>
      </w:r>
    </w:p>
    <w:p w:rsidR="00997693" w:rsidRPr="00481D9E" w:rsidRDefault="00997693" w:rsidP="00997693">
      <w:pPr>
        <w:pStyle w:val="HTMLPreformatted"/>
        <w:shd w:val="clear" w:color="auto" w:fill="F9F9F9"/>
        <w:spacing w:line="264" w:lineRule="atLeast"/>
        <w:rPr>
          <w:color w:val="000000"/>
          <w:sz w:val="16"/>
          <w:szCs w:val="16"/>
        </w:rPr>
      </w:pPr>
      <w:r w:rsidRPr="00481D9E">
        <w:rPr>
          <w:color w:val="000000"/>
          <w:sz w:val="16"/>
          <w:szCs w:val="16"/>
        </w:rPr>
        <w:t xml:space="preserve">        KERNEL images/RHEL/x86/5.5/vmlinuz</w:t>
      </w:r>
    </w:p>
    <w:p w:rsidR="00997693" w:rsidRPr="00481D9E" w:rsidRDefault="00997693" w:rsidP="00997693">
      <w:pPr>
        <w:pStyle w:val="HTMLPreformatted"/>
        <w:shd w:val="clear" w:color="auto" w:fill="F9F9F9"/>
        <w:spacing w:line="264" w:lineRule="atLeast"/>
        <w:rPr>
          <w:color w:val="000000"/>
          <w:sz w:val="16"/>
          <w:szCs w:val="16"/>
        </w:rPr>
      </w:pPr>
      <w:r w:rsidRPr="00481D9E">
        <w:rPr>
          <w:color w:val="000000"/>
          <w:sz w:val="16"/>
          <w:szCs w:val="16"/>
        </w:rPr>
        <w:t xml:space="preserve">        APPEND initrd=images/RHEL/x86_64/5.5/initrd.img ramdisk_size=10000 </w:t>
      </w:r>
    </w:p>
    <w:p w:rsidR="00997693" w:rsidRPr="00481D9E" w:rsidRDefault="00997693" w:rsidP="00997693">
      <w:pPr>
        <w:pStyle w:val="HTMLPreformatted"/>
        <w:shd w:val="clear" w:color="auto" w:fill="F9F9F9"/>
        <w:spacing w:line="264" w:lineRule="atLeast"/>
        <w:rPr>
          <w:color w:val="000000"/>
          <w:sz w:val="16"/>
          <w:szCs w:val="16"/>
        </w:rPr>
      </w:pPr>
      <w:r w:rsidRPr="00481D9E">
        <w:rPr>
          <w:color w:val="000000"/>
          <w:sz w:val="16"/>
          <w:szCs w:val="16"/>
        </w:rPr>
        <w:t xml:space="preserve">               ks=nfs:xx.xx.xx.xxx:/ ksdevice=eth1</w:t>
      </w:r>
    </w:p>
    <w:p w:rsidR="00997693" w:rsidRPr="00481D9E" w:rsidRDefault="00997693" w:rsidP="00997693">
      <w:pPr>
        <w:pStyle w:val="HTMLPreformatted"/>
        <w:shd w:val="clear" w:color="auto" w:fill="F9F9F9"/>
        <w:spacing w:line="264" w:lineRule="atLeast"/>
        <w:rPr>
          <w:color w:val="000000"/>
          <w:sz w:val="16"/>
          <w:szCs w:val="16"/>
        </w:rPr>
      </w:pPr>
    </w:p>
    <w:p w:rsidR="00997693" w:rsidRPr="00481D9E" w:rsidRDefault="00997693" w:rsidP="00997693">
      <w:pPr>
        <w:pStyle w:val="HTMLPreformatted"/>
        <w:shd w:val="clear" w:color="auto" w:fill="F9F9F9"/>
        <w:spacing w:line="264" w:lineRule="atLeast"/>
        <w:rPr>
          <w:color w:val="000000"/>
          <w:sz w:val="16"/>
          <w:szCs w:val="16"/>
        </w:rPr>
      </w:pPr>
      <w:r w:rsidRPr="00481D9E">
        <w:rPr>
          <w:color w:val="000000"/>
          <w:sz w:val="16"/>
          <w:szCs w:val="16"/>
        </w:rPr>
        <w:t>LABEL RHEL 5 x86_</w:t>
      </w:r>
      <w:proofErr w:type="gramStart"/>
      <w:r w:rsidRPr="00481D9E">
        <w:rPr>
          <w:color w:val="000000"/>
          <w:sz w:val="16"/>
          <w:szCs w:val="16"/>
        </w:rPr>
        <w:t>64  eth0</w:t>
      </w:r>
      <w:proofErr w:type="gramEnd"/>
    </w:p>
    <w:p w:rsidR="00997693" w:rsidRPr="00481D9E" w:rsidRDefault="00997693" w:rsidP="00997693">
      <w:pPr>
        <w:pStyle w:val="HTMLPreformatted"/>
        <w:shd w:val="clear" w:color="auto" w:fill="F9F9F9"/>
        <w:spacing w:line="264" w:lineRule="atLeast"/>
        <w:rPr>
          <w:color w:val="000000"/>
          <w:sz w:val="16"/>
          <w:szCs w:val="16"/>
        </w:rPr>
      </w:pPr>
      <w:r w:rsidRPr="00481D9E">
        <w:rPr>
          <w:color w:val="000000"/>
          <w:sz w:val="16"/>
          <w:szCs w:val="16"/>
        </w:rPr>
        <w:t xml:space="preserve">        MENU LABEL RHEL 5 x86_</w:t>
      </w:r>
      <w:proofErr w:type="gramStart"/>
      <w:r w:rsidRPr="00481D9E">
        <w:rPr>
          <w:color w:val="000000"/>
          <w:sz w:val="16"/>
          <w:szCs w:val="16"/>
        </w:rPr>
        <w:t>64  eth0</w:t>
      </w:r>
      <w:proofErr w:type="gramEnd"/>
    </w:p>
    <w:p w:rsidR="00997693" w:rsidRPr="00481D9E" w:rsidRDefault="00997693" w:rsidP="00997693">
      <w:pPr>
        <w:pStyle w:val="HTMLPreformatted"/>
        <w:shd w:val="clear" w:color="auto" w:fill="F9F9F9"/>
        <w:spacing w:line="264" w:lineRule="atLeast"/>
        <w:rPr>
          <w:color w:val="000000"/>
          <w:sz w:val="16"/>
          <w:szCs w:val="16"/>
        </w:rPr>
      </w:pPr>
      <w:r w:rsidRPr="00481D9E">
        <w:rPr>
          <w:color w:val="000000"/>
          <w:sz w:val="16"/>
          <w:szCs w:val="16"/>
        </w:rPr>
        <w:t xml:space="preserve">        KERNEL images/RHEL/x86_64/5.5/vmlinuz</w:t>
      </w:r>
    </w:p>
    <w:p w:rsidR="00997693" w:rsidRPr="00481D9E" w:rsidRDefault="00997693" w:rsidP="00997693">
      <w:pPr>
        <w:pStyle w:val="HTMLPreformatted"/>
        <w:shd w:val="clear" w:color="auto" w:fill="F9F9F9"/>
        <w:spacing w:line="264" w:lineRule="atLeast"/>
        <w:rPr>
          <w:color w:val="000000"/>
          <w:sz w:val="16"/>
          <w:szCs w:val="16"/>
        </w:rPr>
      </w:pPr>
      <w:r w:rsidRPr="00481D9E">
        <w:rPr>
          <w:color w:val="000000"/>
          <w:sz w:val="16"/>
          <w:szCs w:val="16"/>
        </w:rPr>
        <w:t xml:space="preserve">        APPEND initrd=images/RHEL/x86_64/5.5/initrd.img ramdisk_size=10000 </w:t>
      </w:r>
    </w:p>
    <w:p w:rsidR="00997693" w:rsidRPr="00481D9E" w:rsidRDefault="00997693" w:rsidP="00997693">
      <w:pPr>
        <w:pStyle w:val="HTMLPreformatted"/>
        <w:shd w:val="clear" w:color="auto" w:fill="F9F9F9"/>
        <w:spacing w:line="264" w:lineRule="atLeast"/>
        <w:rPr>
          <w:color w:val="000000"/>
          <w:sz w:val="16"/>
          <w:szCs w:val="16"/>
        </w:rPr>
      </w:pPr>
      <w:r w:rsidRPr="00481D9E">
        <w:rPr>
          <w:color w:val="000000"/>
          <w:sz w:val="16"/>
          <w:szCs w:val="16"/>
        </w:rPr>
        <w:t xml:space="preserve">               ks=nfs:xx.xx.xx.xxx:/ ksdevice=eth1</w:t>
      </w:r>
    </w:p>
    <w:p w:rsidR="00997693" w:rsidRPr="00481D9E" w:rsidRDefault="00997693" w:rsidP="00997693">
      <w:pPr>
        <w:spacing w:after="0" w:line="285" w:lineRule="atLeast"/>
        <w:rPr>
          <w:rFonts w:ascii="Arial" w:hAnsi="Arial" w:cs="Arial"/>
          <w:sz w:val="16"/>
          <w:szCs w:val="16"/>
        </w:rPr>
      </w:pPr>
      <w:r w:rsidRPr="00481D9E">
        <w:rPr>
          <w:rFonts w:ascii="Arial" w:hAnsi="Arial" w:cs="Arial"/>
          <w:sz w:val="16"/>
          <w:szCs w:val="16"/>
        </w:rPr>
        <w:t>09. Install the kickstart Configurator tool. This tool will be helpful to create the kickstart configuration file.</w:t>
      </w:r>
    </w:p>
    <w:p w:rsidR="00997693" w:rsidRPr="00481D9E" w:rsidRDefault="00997693" w:rsidP="00997693">
      <w:pPr>
        <w:pStyle w:val="HTMLPreformatted"/>
        <w:shd w:val="clear" w:color="auto" w:fill="F9F9F9"/>
        <w:spacing w:line="264" w:lineRule="atLeast"/>
        <w:rPr>
          <w:color w:val="000000"/>
          <w:sz w:val="16"/>
          <w:szCs w:val="16"/>
        </w:rPr>
      </w:pPr>
      <w:proofErr w:type="gramStart"/>
      <w:r w:rsidRPr="00481D9E">
        <w:rPr>
          <w:color w:val="000000"/>
          <w:sz w:val="16"/>
          <w:szCs w:val="16"/>
        </w:rPr>
        <w:t>yum</w:t>
      </w:r>
      <w:proofErr w:type="gramEnd"/>
      <w:r w:rsidRPr="00481D9E">
        <w:rPr>
          <w:color w:val="000000"/>
          <w:sz w:val="16"/>
          <w:szCs w:val="16"/>
        </w:rPr>
        <w:t xml:space="preserve"> install system-config-kickstart</w:t>
      </w:r>
    </w:p>
    <w:p w:rsidR="00997693" w:rsidRPr="00481D9E" w:rsidRDefault="00997693" w:rsidP="00997693">
      <w:pPr>
        <w:spacing w:after="0" w:line="285" w:lineRule="atLeast"/>
        <w:rPr>
          <w:rFonts w:ascii="Arial" w:hAnsi="Arial" w:cs="Arial"/>
          <w:sz w:val="16"/>
          <w:szCs w:val="16"/>
        </w:rPr>
      </w:pPr>
      <w:r w:rsidRPr="00481D9E">
        <w:rPr>
          <w:rFonts w:ascii="Arial" w:hAnsi="Arial" w:cs="Arial"/>
          <w:sz w:val="16"/>
          <w:szCs w:val="16"/>
        </w:rPr>
        <w:t xml:space="preserve">10. Create the kickstart config file. This file can be created using kickstart Configuration Tool. A Sample file anaconda-ks.cfg based on current installation of a system is placed in /root directory. We can also use this /root/anaconda-ks-cfg as the configuration file. </w:t>
      </w:r>
      <w:r w:rsidRPr="00481D9E">
        <w:rPr>
          <w:rFonts w:ascii="Arial" w:hAnsi="Arial" w:cs="Arial"/>
          <w:sz w:val="16"/>
          <w:szCs w:val="16"/>
        </w:rPr>
        <w:lastRenderedPageBreak/>
        <w:t>Copy this file to the location specified in the default file. Make sure the directory is NFS exported if you are using NFS for installing the OS.</w:t>
      </w:r>
    </w:p>
    <w:p w:rsidR="00997693" w:rsidRPr="00481D9E" w:rsidRDefault="00997693" w:rsidP="00997693">
      <w:pPr>
        <w:spacing w:after="0" w:line="285" w:lineRule="atLeast"/>
        <w:rPr>
          <w:rFonts w:ascii="Arial" w:hAnsi="Arial" w:cs="Arial"/>
          <w:sz w:val="16"/>
          <w:szCs w:val="16"/>
        </w:rPr>
      </w:pPr>
      <w:r w:rsidRPr="00481D9E">
        <w:rPr>
          <w:rFonts w:ascii="Arial" w:hAnsi="Arial" w:cs="Arial"/>
          <w:sz w:val="16"/>
          <w:szCs w:val="16"/>
        </w:rPr>
        <w:t>11. Modify the kickstart configuration file as per requirement. If you are using NFS for installation, Make sure to copy the ISO images of Linux disks to any NFS server and NFS export the directory. This server/directory details need to be specified in the jumpstart configuration file.</w:t>
      </w:r>
    </w:p>
    <w:p w:rsidR="00997693" w:rsidRPr="00481D9E" w:rsidRDefault="00997693" w:rsidP="00997693">
      <w:pPr>
        <w:pBdr>
          <w:bottom w:val="single" w:sz="6" w:space="1" w:color="auto"/>
        </w:pBdr>
        <w:spacing w:after="0" w:line="285" w:lineRule="atLeast"/>
        <w:rPr>
          <w:rFonts w:ascii="Arial" w:hAnsi="Arial" w:cs="Arial"/>
          <w:sz w:val="16"/>
          <w:szCs w:val="16"/>
        </w:rPr>
      </w:pPr>
      <w:r w:rsidRPr="00481D9E">
        <w:rPr>
          <w:rFonts w:ascii="Arial" w:hAnsi="Arial" w:cs="Arial"/>
          <w:sz w:val="16"/>
          <w:szCs w:val="16"/>
        </w:rPr>
        <w:t>12. After creating the KS configuration files and copying the ISO images, the installation can be started.</w:t>
      </w:r>
    </w:p>
    <w:p w:rsidR="00997693" w:rsidRPr="00481D9E" w:rsidRDefault="00997693" w:rsidP="00997693">
      <w:pPr>
        <w:numPr>
          <w:ilvl w:val="0"/>
          <w:numId w:val="12"/>
        </w:numPr>
        <w:spacing w:before="100" w:beforeAutospacing="1" w:after="100" w:afterAutospacing="1" w:line="240" w:lineRule="auto"/>
        <w:rPr>
          <w:sz w:val="16"/>
          <w:szCs w:val="16"/>
        </w:rPr>
      </w:pPr>
      <w:r w:rsidRPr="00481D9E">
        <w:rPr>
          <w:sz w:val="16"/>
          <w:szCs w:val="16"/>
        </w:rPr>
        <w:t>Login to the CentOS server using Root account.</w:t>
      </w:r>
    </w:p>
    <w:p w:rsidR="00997693" w:rsidRPr="00481D9E" w:rsidRDefault="00997693" w:rsidP="00997693">
      <w:pPr>
        <w:numPr>
          <w:ilvl w:val="0"/>
          <w:numId w:val="12"/>
        </w:numPr>
        <w:spacing w:before="100" w:beforeAutospacing="1" w:after="100" w:afterAutospacing="1" w:line="240" w:lineRule="auto"/>
        <w:rPr>
          <w:sz w:val="16"/>
          <w:szCs w:val="16"/>
        </w:rPr>
      </w:pPr>
      <w:r w:rsidRPr="00481D9E">
        <w:rPr>
          <w:sz w:val="16"/>
          <w:szCs w:val="16"/>
        </w:rPr>
        <w:t>Mount the CentOS DVD:</w:t>
      </w:r>
      <w:r w:rsidRPr="00481D9E">
        <w:rPr>
          <w:sz w:val="16"/>
          <w:szCs w:val="16"/>
        </w:rPr>
        <w:br/>
      </w:r>
      <w:r w:rsidRPr="00481D9E">
        <w:rPr>
          <w:rStyle w:val="HTMLCode"/>
          <w:rFonts w:eastAsiaTheme="minorHAnsi"/>
          <w:sz w:val="16"/>
          <w:szCs w:val="16"/>
        </w:rPr>
        <w:t>mount /dev/cdrom /media</w:t>
      </w:r>
    </w:p>
    <w:p w:rsidR="00997693" w:rsidRPr="00481D9E" w:rsidRDefault="00997693" w:rsidP="00997693">
      <w:pPr>
        <w:numPr>
          <w:ilvl w:val="0"/>
          <w:numId w:val="12"/>
        </w:numPr>
        <w:spacing w:before="100" w:beforeAutospacing="1" w:after="100" w:afterAutospacing="1" w:line="240" w:lineRule="auto"/>
        <w:rPr>
          <w:sz w:val="16"/>
          <w:szCs w:val="16"/>
        </w:rPr>
      </w:pPr>
      <w:r w:rsidRPr="00481D9E">
        <w:rPr>
          <w:sz w:val="16"/>
          <w:szCs w:val="16"/>
        </w:rPr>
        <w:t>Move to the CentOS RPM folder inside the DVD:</w:t>
      </w:r>
      <w:r w:rsidRPr="00481D9E">
        <w:rPr>
          <w:sz w:val="16"/>
          <w:szCs w:val="16"/>
        </w:rPr>
        <w:br/>
      </w:r>
      <w:r w:rsidRPr="00481D9E">
        <w:rPr>
          <w:rStyle w:val="HTMLCode"/>
          <w:rFonts w:eastAsiaTheme="minorHAnsi"/>
          <w:sz w:val="16"/>
          <w:szCs w:val="16"/>
        </w:rPr>
        <w:t>cd /media/CentOS</w:t>
      </w:r>
    </w:p>
    <w:p w:rsidR="00997693" w:rsidRPr="00481D9E" w:rsidRDefault="00997693" w:rsidP="00997693">
      <w:pPr>
        <w:numPr>
          <w:ilvl w:val="0"/>
          <w:numId w:val="12"/>
        </w:numPr>
        <w:spacing w:before="100" w:beforeAutospacing="1" w:after="100" w:afterAutospacing="1" w:line="240" w:lineRule="auto"/>
        <w:rPr>
          <w:sz w:val="16"/>
          <w:szCs w:val="16"/>
        </w:rPr>
      </w:pPr>
      <w:r w:rsidRPr="00481D9E">
        <w:rPr>
          <w:sz w:val="16"/>
          <w:szCs w:val="16"/>
        </w:rPr>
        <w:t>Run the command bellow to install the TFTP-Server:</w:t>
      </w:r>
      <w:r w:rsidRPr="00481D9E">
        <w:rPr>
          <w:sz w:val="16"/>
          <w:szCs w:val="16"/>
        </w:rPr>
        <w:br/>
      </w:r>
      <w:r w:rsidRPr="00481D9E">
        <w:rPr>
          <w:rFonts w:ascii="Courier New" w:hAnsi="Courier New" w:cs="Courier New"/>
          <w:sz w:val="16"/>
          <w:szCs w:val="16"/>
        </w:rPr>
        <w:br/>
      </w:r>
      <w:r w:rsidRPr="00481D9E">
        <w:rPr>
          <w:rStyle w:val="HTMLCode"/>
          <w:rFonts w:eastAsiaTheme="minorHAnsi"/>
          <w:sz w:val="16"/>
          <w:szCs w:val="16"/>
        </w:rPr>
        <w:t>rpm -ivh xinetd-2.3.14-10.el5.i386.rpm</w:t>
      </w:r>
      <w:r w:rsidRPr="00481D9E">
        <w:rPr>
          <w:rFonts w:ascii="Courier New" w:hAnsi="Courier New" w:cs="Courier New"/>
          <w:sz w:val="16"/>
          <w:szCs w:val="16"/>
        </w:rPr>
        <w:br/>
      </w:r>
      <w:r w:rsidRPr="00481D9E">
        <w:rPr>
          <w:rStyle w:val="HTMLCode"/>
          <w:rFonts w:eastAsiaTheme="minorHAnsi"/>
          <w:sz w:val="16"/>
          <w:szCs w:val="16"/>
        </w:rPr>
        <w:t>rpm -ivh tftp-server-0.49-2.el5.centos.i386.rpm</w:t>
      </w:r>
    </w:p>
    <w:p w:rsidR="00997693" w:rsidRPr="00481D9E" w:rsidRDefault="00997693" w:rsidP="00997693">
      <w:pPr>
        <w:numPr>
          <w:ilvl w:val="0"/>
          <w:numId w:val="12"/>
        </w:numPr>
        <w:spacing w:before="100" w:beforeAutospacing="1" w:after="100" w:afterAutospacing="1" w:line="240" w:lineRule="auto"/>
        <w:rPr>
          <w:sz w:val="16"/>
          <w:szCs w:val="16"/>
        </w:rPr>
      </w:pPr>
      <w:r w:rsidRPr="00481D9E">
        <w:rPr>
          <w:sz w:val="16"/>
          <w:szCs w:val="16"/>
        </w:rPr>
        <w:t>Run the command bellow to install the DHCP server:</w:t>
      </w:r>
      <w:r w:rsidRPr="00481D9E">
        <w:rPr>
          <w:sz w:val="16"/>
          <w:szCs w:val="16"/>
        </w:rPr>
        <w:br/>
      </w:r>
      <w:r w:rsidRPr="00481D9E">
        <w:rPr>
          <w:rStyle w:val="HTMLCode"/>
          <w:rFonts w:eastAsiaTheme="minorHAnsi"/>
          <w:sz w:val="16"/>
          <w:szCs w:val="16"/>
        </w:rPr>
        <w:t>rpm -ivh dhcp-3.0.5-23.el5.i386.rpm</w:t>
      </w:r>
    </w:p>
    <w:p w:rsidR="00997693" w:rsidRPr="00481D9E" w:rsidRDefault="00997693" w:rsidP="00997693">
      <w:pPr>
        <w:numPr>
          <w:ilvl w:val="0"/>
          <w:numId w:val="12"/>
        </w:numPr>
        <w:spacing w:before="100" w:beforeAutospacing="1" w:after="100" w:afterAutospacing="1" w:line="240" w:lineRule="auto"/>
        <w:rPr>
          <w:sz w:val="16"/>
          <w:szCs w:val="16"/>
        </w:rPr>
      </w:pPr>
      <w:r w:rsidRPr="00481D9E">
        <w:rPr>
          <w:sz w:val="16"/>
          <w:szCs w:val="16"/>
        </w:rPr>
        <w:t>Create new folder for the Kickstart server:</w:t>
      </w:r>
      <w:r w:rsidRPr="00481D9E">
        <w:rPr>
          <w:sz w:val="16"/>
          <w:szCs w:val="16"/>
        </w:rPr>
        <w:br/>
      </w:r>
      <w:r w:rsidRPr="00481D9E">
        <w:rPr>
          <w:rStyle w:val="HTMLCode"/>
          <w:rFonts w:eastAsiaTheme="minorHAnsi"/>
          <w:sz w:val="16"/>
          <w:szCs w:val="16"/>
        </w:rPr>
        <w:t>mkdir -p /data/kickstart</w:t>
      </w:r>
    </w:p>
    <w:p w:rsidR="00997693" w:rsidRPr="00481D9E" w:rsidRDefault="00997693" w:rsidP="00997693">
      <w:pPr>
        <w:numPr>
          <w:ilvl w:val="0"/>
          <w:numId w:val="12"/>
        </w:numPr>
        <w:spacing w:before="100" w:beforeAutospacing="1" w:after="100" w:afterAutospacing="1" w:line="240" w:lineRule="auto"/>
        <w:rPr>
          <w:sz w:val="16"/>
          <w:szCs w:val="16"/>
        </w:rPr>
      </w:pPr>
      <w:r w:rsidRPr="00481D9E">
        <w:rPr>
          <w:sz w:val="16"/>
          <w:szCs w:val="16"/>
        </w:rPr>
        <w:t>Edit using VI, the file /etc/xinetd.d/tftp and change the following settings:</w:t>
      </w:r>
      <w:r w:rsidRPr="00481D9E">
        <w:rPr>
          <w:sz w:val="16"/>
          <w:szCs w:val="16"/>
        </w:rPr>
        <w:br/>
        <w:t>From:</w:t>
      </w:r>
      <w:r w:rsidRPr="00481D9E">
        <w:rPr>
          <w:sz w:val="16"/>
          <w:szCs w:val="16"/>
        </w:rPr>
        <w:br/>
      </w:r>
      <w:r w:rsidRPr="00481D9E">
        <w:rPr>
          <w:rStyle w:val="HTMLCode"/>
          <w:rFonts w:eastAsiaTheme="minorHAnsi"/>
          <w:sz w:val="16"/>
          <w:szCs w:val="16"/>
        </w:rPr>
        <w:t>disable = yes</w:t>
      </w:r>
      <w:r w:rsidRPr="00481D9E">
        <w:rPr>
          <w:sz w:val="16"/>
          <w:szCs w:val="16"/>
        </w:rPr>
        <w:t>To:</w:t>
      </w:r>
      <w:r w:rsidRPr="00481D9E">
        <w:rPr>
          <w:sz w:val="16"/>
          <w:szCs w:val="16"/>
        </w:rPr>
        <w:br/>
      </w:r>
      <w:r w:rsidRPr="00481D9E">
        <w:rPr>
          <w:rStyle w:val="HTMLCode"/>
          <w:rFonts w:eastAsiaTheme="minorHAnsi"/>
          <w:sz w:val="16"/>
          <w:szCs w:val="16"/>
        </w:rPr>
        <w:t>disable = no</w:t>
      </w:r>
      <w:r w:rsidRPr="00481D9E">
        <w:rPr>
          <w:sz w:val="16"/>
          <w:szCs w:val="16"/>
        </w:rPr>
        <w:t>From:</w:t>
      </w:r>
      <w:r w:rsidRPr="00481D9E">
        <w:rPr>
          <w:sz w:val="16"/>
          <w:szCs w:val="16"/>
        </w:rPr>
        <w:br/>
      </w:r>
      <w:r w:rsidRPr="00481D9E">
        <w:rPr>
          <w:rStyle w:val="HTMLCode"/>
          <w:rFonts w:eastAsiaTheme="minorHAnsi"/>
          <w:sz w:val="16"/>
          <w:szCs w:val="16"/>
        </w:rPr>
        <w:t>server_args = -s /tftpboot</w:t>
      </w:r>
      <w:r w:rsidRPr="00481D9E">
        <w:rPr>
          <w:sz w:val="16"/>
          <w:szCs w:val="16"/>
        </w:rPr>
        <w:t>To:</w:t>
      </w:r>
      <w:r w:rsidRPr="00481D9E">
        <w:rPr>
          <w:sz w:val="16"/>
          <w:szCs w:val="16"/>
        </w:rPr>
        <w:br/>
      </w:r>
      <w:r w:rsidRPr="00481D9E">
        <w:rPr>
          <w:rStyle w:val="HTMLCode"/>
          <w:rFonts w:eastAsiaTheme="minorHAnsi"/>
          <w:sz w:val="16"/>
          <w:szCs w:val="16"/>
        </w:rPr>
        <w:t>server_args = -s /data/kickstart</w:t>
      </w:r>
    </w:p>
    <w:p w:rsidR="00997693" w:rsidRPr="00481D9E" w:rsidRDefault="00997693" w:rsidP="00997693">
      <w:pPr>
        <w:numPr>
          <w:ilvl w:val="0"/>
          <w:numId w:val="12"/>
        </w:numPr>
        <w:spacing w:before="100" w:beforeAutospacing="1" w:after="100" w:afterAutospacing="1" w:line="240" w:lineRule="auto"/>
        <w:rPr>
          <w:sz w:val="16"/>
          <w:szCs w:val="16"/>
        </w:rPr>
      </w:pPr>
      <w:r w:rsidRPr="00481D9E">
        <w:rPr>
          <w:sz w:val="16"/>
          <w:szCs w:val="16"/>
        </w:rPr>
        <w:t>Run the command bellow to start the TFTP server:</w:t>
      </w:r>
      <w:r w:rsidRPr="00481D9E">
        <w:rPr>
          <w:sz w:val="16"/>
          <w:szCs w:val="16"/>
        </w:rPr>
        <w:br/>
      </w:r>
      <w:r w:rsidRPr="00481D9E">
        <w:rPr>
          <w:rStyle w:val="HTMLCode"/>
          <w:rFonts w:eastAsiaTheme="minorHAnsi"/>
          <w:sz w:val="16"/>
          <w:szCs w:val="16"/>
        </w:rPr>
        <w:t>/sbin/service xinetd start</w:t>
      </w:r>
    </w:p>
    <w:p w:rsidR="00997693" w:rsidRPr="00481D9E" w:rsidRDefault="00997693" w:rsidP="00997693">
      <w:pPr>
        <w:numPr>
          <w:ilvl w:val="0"/>
          <w:numId w:val="12"/>
        </w:numPr>
        <w:spacing w:before="100" w:beforeAutospacing="1" w:after="100" w:afterAutospacing="1" w:line="240" w:lineRule="auto"/>
        <w:rPr>
          <w:sz w:val="16"/>
          <w:szCs w:val="16"/>
        </w:rPr>
      </w:pPr>
      <w:r w:rsidRPr="00481D9E">
        <w:rPr>
          <w:sz w:val="16"/>
          <w:szCs w:val="16"/>
        </w:rPr>
        <w:t>Run the command bellow to start the TFTP server run at startup:</w:t>
      </w:r>
      <w:r w:rsidRPr="00481D9E">
        <w:rPr>
          <w:sz w:val="16"/>
          <w:szCs w:val="16"/>
        </w:rPr>
        <w:br/>
      </w:r>
      <w:r w:rsidRPr="00481D9E">
        <w:rPr>
          <w:rStyle w:val="HTMLCode"/>
          <w:rFonts w:eastAsiaTheme="minorHAnsi"/>
          <w:sz w:val="16"/>
          <w:szCs w:val="16"/>
        </w:rPr>
        <w:t>chkconfig xinetd on</w:t>
      </w:r>
    </w:p>
    <w:p w:rsidR="00997693" w:rsidRPr="00481D9E" w:rsidRDefault="00997693" w:rsidP="00997693">
      <w:pPr>
        <w:numPr>
          <w:ilvl w:val="0"/>
          <w:numId w:val="12"/>
        </w:numPr>
        <w:spacing w:before="100" w:beforeAutospacing="1" w:after="100" w:afterAutospacing="1" w:line="240" w:lineRule="auto"/>
        <w:rPr>
          <w:sz w:val="16"/>
          <w:szCs w:val="16"/>
        </w:rPr>
      </w:pPr>
      <w:r w:rsidRPr="00481D9E">
        <w:rPr>
          <w:sz w:val="16"/>
          <w:szCs w:val="16"/>
        </w:rPr>
        <w:t>Edit using VI, the file /etc/dhcpd.conf and add the following lines:</w:t>
      </w:r>
      <w:r w:rsidRPr="00481D9E">
        <w:rPr>
          <w:sz w:val="16"/>
          <w:szCs w:val="16"/>
        </w:rPr>
        <w:br/>
      </w:r>
      <w:r w:rsidRPr="00481D9E">
        <w:rPr>
          <w:rStyle w:val="HTMLCode"/>
          <w:rFonts w:eastAsiaTheme="minorHAnsi"/>
          <w:sz w:val="16"/>
          <w:szCs w:val="16"/>
        </w:rPr>
        <w:t>ddns-update-style none;</w:t>
      </w:r>
      <w:r w:rsidRPr="00481D9E">
        <w:rPr>
          <w:rFonts w:ascii="Courier New" w:hAnsi="Courier New" w:cs="Courier New"/>
          <w:sz w:val="16"/>
          <w:szCs w:val="16"/>
        </w:rPr>
        <w:br/>
      </w:r>
      <w:r w:rsidRPr="00481D9E">
        <w:rPr>
          <w:rStyle w:val="HTMLCode"/>
          <w:rFonts w:eastAsiaTheme="minorHAnsi"/>
          <w:sz w:val="16"/>
          <w:szCs w:val="16"/>
        </w:rPr>
        <w:t>allow bootp;</w:t>
      </w:r>
      <w:r w:rsidRPr="00481D9E">
        <w:rPr>
          <w:rFonts w:ascii="Courier New" w:hAnsi="Courier New" w:cs="Courier New"/>
          <w:sz w:val="16"/>
          <w:szCs w:val="16"/>
        </w:rPr>
        <w:br/>
      </w:r>
      <w:r w:rsidRPr="00481D9E">
        <w:rPr>
          <w:rStyle w:val="HTMLCode"/>
          <w:rFonts w:eastAsiaTheme="minorHAnsi"/>
          <w:sz w:val="16"/>
          <w:szCs w:val="16"/>
        </w:rPr>
        <w:t>allow booting;</w:t>
      </w:r>
      <w:r w:rsidRPr="00481D9E">
        <w:rPr>
          <w:rFonts w:ascii="Courier New" w:hAnsi="Courier New" w:cs="Courier New"/>
          <w:sz w:val="16"/>
          <w:szCs w:val="16"/>
        </w:rPr>
        <w:br/>
      </w:r>
      <w:r w:rsidRPr="00481D9E">
        <w:rPr>
          <w:rStyle w:val="HTMLCode"/>
          <w:rFonts w:eastAsiaTheme="minorHAnsi"/>
          <w:sz w:val="16"/>
          <w:szCs w:val="16"/>
        </w:rPr>
        <w:t>subnet 10.1.1.0 netmask 255.255.255.0 {</w:t>
      </w:r>
      <w:r w:rsidRPr="00481D9E">
        <w:rPr>
          <w:rFonts w:ascii="Courier New" w:hAnsi="Courier New" w:cs="Courier New"/>
          <w:sz w:val="16"/>
          <w:szCs w:val="16"/>
        </w:rPr>
        <w:br/>
      </w:r>
      <w:r w:rsidRPr="00481D9E">
        <w:rPr>
          <w:rStyle w:val="HTMLCode"/>
          <w:rFonts w:eastAsiaTheme="minorHAnsi"/>
          <w:sz w:val="16"/>
          <w:szCs w:val="16"/>
        </w:rPr>
        <w:t>option routers 10.1.1.254;</w:t>
      </w:r>
      <w:r w:rsidRPr="00481D9E">
        <w:rPr>
          <w:rFonts w:ascii="Courier New" w:hAnsi="Courier New" w:cs="Courier New"/>
          <w:sz w:val="16"/>
          <w:szCs w:val="16"/>
        </w:rPr>
        <w:br/>
      </w:r>
      <w:r w:rsidRPr="00481D9E">
        <w:rPr>
          <w:rStyle w:val="HTMLCode"/>
          <w:rFonts w:eastAsiaTheme="minorHAnsi"/>
          <w:sz w:val="16"/>
          <w:szCs w:val="16"/>
        </w:rPr>
        <w:t>option domain-name-servers 10.1.1.2;</w:t>
      </w:r>
      <w:r w:rsidRPr="00481D9E">
        <w:rPr>
          <w:rFonts w:ascii="Courier New" w:hAnsi="Courier New" w:cs="Courier New"/>
          <w:sz w:val="16"/>
          <w:szCs w:val="16"/>
        </w:rPr>
        <w:br/>
      </w:r>
      <w:r w:rsidRPr="00481D9E">
        <w:rPr>
          <w:rStyle w:val="HTMLCode"/>
          <w:rFonts w:eastAsiaTheme="minorHAnsi"/>
          <w:sz w:val="16"/>
          <w:szCs w:val="16"/>
        </w:rPr>
        <w:t>next-server 10.1.1.1;</w:t>
      </w:r>
      <w:r w:rsidRPr="00481D9E">
        <w:rPr>
          <w:rFonts w:ascii="Courier New" w:hAnsi="Courier New" w:cs="Courier New"/>
          <w:sz w:val="16"/>
          <w:szCs w:val="16"/>
        </w:rPr>
        <w:br/>
      </w:r>
      <w:r w:rsidRPr="00481D9E">
        <w:rPr>
          <w:rStyle w:val="HTMLCode"/>
          <w:rFonts w:eastAsiaTheme="minorHAnsi"/>
          <w:sz w:val="16"/>
          <w:szCs w:val="16"/>
        </w:rPr>
        <w:t>filename "pxelinux.0";</w:t>
      </w:r>
      <w:r w:rsidRPr="00481D9E">
        <w:rPr>
          <w:rFonts w:ascii="Courier New" w:hAnsi="Courier New" w:cs="Courier New"/>
          <w:sz w:val="16"/>
          <w:szCs w:val="16"/>
        </w:rPr>
        <w:br/>
      </w:r>
      <w:r w:rsidRPr="00481D9E">
        <w:rPr>
          <w:rStyle w:val="HTMLCode"/>
          <w:rFonts w:eastAsiaTheme="minorHAnsi"/>
          <w:sz w:val="16"/>
          <w:szCs w:val="16"/>
        </w:rPr>
        <w:t>range dynamic-bootp 10.1.1.200 10.1.1.210;</w:t>
      </w:r>
      <w:r w:rsidRPr="00481D9E">
        <w:rPr>
          <w:rFonts w:ascii="Courier New" w:hAnsi="Courier New" w:cs="Courier New"/>
          <w:sz w:val="16"/>
          <w:szCs w:val="16"/>
        </w:rPr>
        <w:br/>
      </w:r>
      <w:r w:rsidRPr="00481D9E">
        <w:rPr>
          <w:rStyle w:val="HTMLCode"/>
          <w:rFonts w:eastAsiaTheme="minorHAnsi"/>
          <w:sz w:val="16"/>
          <w:szCs w:val="16"/>
        </w:rPr>
        <w:t>}</w:t>
      </w:r>
      <w:r w:rsidRPr="00481D9E">
        <w:rPr>
          <w:sz w:val="16"/>
          <w:szCs w:val="16"/>
        </w:rPr>
        <w:t>Note 1: Replace 10.1.1.0 with the correct network ID.</w:t>
      </w:r>
      <w:r w:rsidRPr="00481D9E">
        <w:rPr>
          <w:sz w:val="16"/>
          <w:szCs w:val="16"/>
        </w:rPr>
        <w:br/>
        <w:t>Note 2: Replace 255.255.255.0 with the correct subnet mask.</w:t>
      </w:r>
      <w:r w:rsidRPr="00481D9E">
        <w:rPr>
          <w:sz w:val="16"/>
          <w:szCs w:val="16"/>
        </w:rPr>
        <w:br/>
        <w:t>Note 3: Replace 10.1.1.254 with the correct default gateway.</w:t>
      </w:r>
      <w:r w:rsidRPr="00481D9E">
        <w:rPr>
          <w:sz w:val="16"/>
          <w:szCs w:val="16"/>
        </w:rPr>
        <w:br/>
        <w:t>Note 4: Replace 10.1.1.1 with the Kickstart server IP address.</w:t>
      </w:r>
      <w:r w:rsidRPr="00481D9E">
        <w:rPr>
          <w:sz w:val="16"/>
          <w:szCs w:val="16"/>
        </w:rPr>
        <w:br/>
        <w:t>Note 5: Replace 10.1.1.200 with the first IP of the DHCP pool.</w:t>
      </w:r>
      <w:r w:rsidRPr="00481D9E">
        <w:rPr>
          <w:sz w:val="16"/>
          <w:szCs w:val="16"/>
        </w:rPr>
        <w:br/>
        <w:t>Note 6: Replace 10.1.1.210 with the last IP of the DHCP pool.</w:t>
      </w:r>
      <w:r w:rsidRPr="00481D9E">
        <w:rPr>
          <w:sz w:val="16"/>
          <w:szCs w:val="16"/>
        </w:rPr>
        <w:br/>
        <w:t>Note 7: Replace 10.1.1.2 with the correct DNS server.</w:t>
      </w:r>
    </w:p>
    <w:p w:rsidR="00997693" w:rsidRPr="00481D9E" w:rsidRDefault="00997693" w:rsidP="00997693">
      <w:pPr>
        <w:numPr>
          <w:ilvl w:val="0"/>
          <w:numId w:val="12"/>
        </w:numPr>
        <w:spacing w:before="100" w:beforeAutospacing="1" w:after="100" w:afterAutospacing="1" w:line="240" w:lineRule="auto"/>
        <w:rPr>
          <w:sz w:val="16"/>
          <w:szCs w:val="16"/>
        </w:rPr>
      </w:pPr>
      <w:r w:rsidRPr="00481D9E">
        <w:rPr>
          <w:sz w:val="16"/>
          <w:szCs w:val="16"/>
        </w:rPr>
        <w:t>Start the DHCP server</w:t>
      </w:r>
      <w:r w:rsidRPr="00481D9E">
        <w:rPr>
          <w:sz w:val="16"/>
          <w:szCs w:val="16"/>
        </w:rPr>
        <w:br/>
      </w:r>
      <w:r w:rsidRPr="00481D9E">
        <w:rPr>
          <w:rStyle w:val="HTMLCode"/>
          <w:rFonts w:eastAsiaTheme="minorHAnsi"/>
          <w:sz w:val="16"/>
          <w:szCs w:val="16"/>
        </w:rPr>
        <w:t>service dhcpd start</w:t>
      </w:r>
    </w:p>
    <w:p w:rsidR="00997693" w:rsidRPr="00481D9E" w:rsidRDefault="00997693" w:rsidP="00997693">
      <w:pPr>
        <w:numPr>
          <w:ilvl w:val="0"/>
          <w:numId w:val="12"/>
        </w:numPr>
        <w:spacing w:before="100" w:beforeAutospacing="1" w:after="100" w:afterAutospacing="1" w:line="240" w:lineRule="auto"/>
        <w:rPr>
          <w:sz w:val="16"/>
          <w:szCs w:val="16"/>
        </w:rPr>
      </w:pPr>
      <w:r w:rsidRPr="00481D9E">
        <w:rPr>
          <w:sz w:val="16"/>
          <w:szCs w:val="16"/>
        </w:rPr>
        <w:t>Run the command bellow to start the DHCP server run at startup:</w:t>
      </w:r>
      <w:r w:rsidRPr="00481D9E">
        <w:rPr>
          <w:sz w:val="16"/>
          <w:szCs w:val="16"/>
        </w:rPr>
        <w:br/>
      </w:r>
      <w:r w:rsidRPr="00481D9E">
        <w:rPr>
          <w:rStyle w:val="HTMLCode"/>
          <w:rFonts w:eastAsiaTheme="minorHAnsi"/>
          <w:sz w:val="16"/>
          <w:szCs w:val="16"/>
        </w:rPr>
        <w:t>chkconfig dhcpd on</w:t>
      </w:r>
    </w:p>
    <w:p w:rsidR="00997693" w:rsidRPr="00481D9E" w:rsidRDefault="00997693" w:rsidP="00997693">
      <w:pPr>
        <w:numPr>
          <w:ilvl w:val="0"/>
          <w:numId w:val="12"/>
        </w:numPr>
        <w:spacing w:before="100" w:beforeAutospacing="1" w:after="100" w:afterAutospacing="1" w:line="240" w:lineRule="auto"/>
        <w:rPr>
          <w:sz w:val="16"/>
          <w:szCs w:val="16"/>
        </w:rPr>
      </w:pPr>
      <w:r w:rsidRPr="00481D9E">
        <w:rPr>
          <w:sz w:val="16"/>
          <w:szCs w:val="16"/>
        </w:rPr>
        <w:t>Copy Boot Files</w:t>
      </w:r>
      <w:r w:rsidRPr="00481D9E">
        <w:rPr>
          <w:sz w:val="16"/>
          <w:szCs w:val="16"/>
        </w:rPr>
        <w:br/>
      </w:r>
      <w:r w:rsidRPr="00481D9E">
        <w:rPr>
          <w:rStyle w:val="HTMLCode"/>
          <w:rFonts w:eastAsiaTheme="minorHAnsi"/>
          <w:sz w:val="16"/>
          <w:szCs w:val="16"/>
        </w:rPr>
        <w:t>cp /usr/lib/syslinux/{pxelinux.0,menu.c32,memdisk,mboot.c32,chain.c32} /data/kickstart</w:t>
      </w:r>
    </w:p>
    <w:p w:rsidR="00997693" w:rsidRPr="00481D9E" w:rsidRDefault="00997693" w:rsidP="00997693">
      <w:pPr>
        <w:numPr>
          <w:ilvl w:val="0"/>
          <w:numId w:val="12"/>
        </w:numPr>
        <w:spacing w:before="100" w:beforeAutospacing="1" w:after="100" w:afterAutospacing="1" w:line="240" w:lineRule="auto"/>
        <w:rPr>
          <w:sz w:val="16"/>
          <w:szCs w:val="16"/>
        </w:rPr>
      </w:pPr>
      <w:r w:rsidRPr="00481D9E">
        <w:rPr>
          <w:sz w:val="16"/>
          <w:szCs w:val="16"/>
        </w:rPr>
        <w:t>Create a folder for the PXE menu files:</w:t>
      </w:r>
      <w:r w:rsidRPr="00481D9E">
        <w:rPr>
          <w:sz w:val="16"/>
          <w:szCs w:val="16"/>
        </w:rPr>
        <w:br/>
      </w:r>
      <w:r w:rsidRPr="00481D9E">
        <w:rPr>
          <w:rStyle w:val="HTMLCode"/>
          <w:rFonts w:eastAsiaTheme="minorHAnsi"/>
          <w:sz w:val="16"/>
          <w:szCs w:val="16"/>
        </w:rPr>
        <w:t>mkdir -p /data/kickstart/pxelinux.cfg</w:t>
      </w:r>
    </w:p>
    <w:p w:rsidR="00997693" w:rsidRPr="00481D9E" w:rsidRDefault="00997693" w:rsidP="00997693">
      <w:pPr>
        <w:numPr>
          <w:ilvl w:val="0"/>
          <w:numId w:val="12"/>
        </w:numPr>
        <w:spacing w:before="100" w:beforeAutospacing="1" w:after="100" w:afterAutospacing="1" w:line="240" w:lineRule="auto"/>
        <w:rPr>
          <w:sz w:val="16"/>
          <w:szCs w:val="16"/>
        </w:rPr>
      </w:pPr>
      <w:r w:rsidRPr="00481D9E">
        <w:rPr>
          <w:sz w:val="16"/>
          <w:szCs w:val="16"/>
        </w:rPr>
        <w:t>Move to the CentOS DVD root folder:</w:t>
      </w:r>
      <w:r w:rsidRPr="00481D9E">
        <w:rPr>
          <w:sz w:val="16"/>
          <w:szCs w:val="16"/>
        </w:rPr>
        <w:br/>
      </w:r>
      <w:r w:rsidRPr="00481D9E">
        <w:rPr>
          <w:rStyle w:val="HTMLCode"/>
          <w:rFonts w:eastAsiaTheme="minorHAnsi"/>
          <w:sz w:val="16"/>
          <w:szCs w:val="16"/>
        </w:rPr>
        <w:t>cd /media</w:t>
      </w:r>
    </w:p>
    <w:p w:rsidR="00997693" w:rsidRPr="00481D9E" w:rsidRDefault="00997693" w:rsidP="00997693">
      <w:pPr>
        <w:numPr>
          <w:ilvl w:val="0"/>
          <w:numId w:val="12"/>
        </w:numPr>
        <w:spacing w:before="100" w:beforeAutospacing="1" w:after="100" w:afterAutospacing="1" w:line="240" w:lineRule="auto"/>
        <w:rPr>
          <w:sz w:val="16"/>
          <w:szCs w:val="16"/>
        </w:rPr>
      </w:pPr>
      <w:r w:rsidRPr="00481D9E">
        <w:rPr>
          <w:sz w:val="16"/>
          <w:szCs w:val="16"/>
        </w:rPr>
        <w:t>Copy vmlinuz and initrd.img from the DVD to the images directory:</w:t>
      </w:r>
      <w:r w:rsidRPr="00481D9E">
        <w:rPr>
          <w:sz w:val="16"/>
          <w:szCs w:val="16"/>
        </w:rPr>
        <w:br/>
      </w:r>
      <w:r w:rsidRPr="00481D9E">
        <w:rPr>
          <w:rStyle w:val="HTMLCode"/>
          <w:rFonts w:eastAsiaTheme="minorHAnsi"/>
          <w:sz w:val="16"/>
          <w:szCs w:val="16"/>
        </w:rPr>
        <w:t>cp /media/images/pxeboot/{vmlinuz,initrd.img} /data/kickstart/images</w:t>
      </w:r>
    </w:p>
    <w:p w:rsidR="00997693" w:rsidRPr="00481D9E" w:rsidRDefault="00997693" w:rsidP="00997693">
      <w:pPr>
        <w:numPr>
          <w:ilvl w:val="0"/>
          <w:numId w:val="12"/>
        </w:numPr>
        <w:spacing w:before="100" w:beforeAutospacing="1" w:after="100" w:afterAutospacing="1" w:line="240" w:lineRule="auto"/>
        <w:rPr>
          <w:sz w:val="16"/>
          <w:szCs w:val="16"/>
        </w:rPr>
      </w:pPr>
      <w:r w:rsidRPr="00481D9E">
        <w:rPr>
          <w:sz w:val="16"/>
          <w:szCs w:val="16"/>
        </w:rPr>
        <w:t>Create the CentOS DVD structure:</w:t>
      </w:r>
      <w:r w:rsidRPr="00481D9E">
        <w:rPr>
          <w:sz w:val="16"/>
          <w:szCs w:val="16"/>
        </w:rPr>
        <w:br/>
      </w:r>
      <w:r w:rsidRPr="00481D9E">
        <w:rPr>
          <w:rStyle w:val="HTMLCode"/>
          <w:rFonts w:eastAsiaTheme="minorHAnsi"/>
          <w:sz w:val="16"/>
          <w:szCs w:val="16"/>
        </w:rPr>
        <w:t>cp -r CentOS /data/kickstart/</w:t>
      </w:r>
      <w:r w:rsidRPr="00481D9E">
        <w:rPr>
          <w:rFonts w:ascii="Courier New" w:hAnsi="Courier New" w:cs="Courier New"/>
          <w:sz w:val="16"/>
          <w:szCs w:val="16"/>
        </w:rPr>
        <w:br/>
      </w:r>
      <w:r w:rsidRPr="00481D9E">
        <w:rPr>
          <w:rStyle w:val="HTMLCode"/>
          <w:rFonts w:eastAsiaTheme="minorHAnsi"/>
          <w:sz w:val="16"/>
          <w:szCs w:val="16"/>
        </w:rPr>
        <w:t>cp -r isolinux /data/kickstart/</w:t>
      </w:r>
      <w:r w:rsidRPr="00481D9E">
        <w:rPr>
          <w:rFonts w:ascii="Courier New" w:hAnsi="Courier New" w:cs="Courier New"/>
          <w:sz w:val="16"/>
          <w:szCs w:val="16"/>
        </w:rPr>
        <w:br/>
      </w:r>
      <w:r w:rsidRPr="00481D9E">
        <w:rPr>
          <w:rStyle w:val="HTMLCode"/>
          <w:rFonts w:eastAsiaTheme="minorHAnsi"/>
          <w:sz w:val="16"/>
          <w:szCs w:val="16"/>
        </w:rPr>
        <w:t>cp -r repodata /data/kickstart/</w:t>
      </w:r>
      <w:r w:rsidRPr="00481D9E">
        <w:rPr>
          <w:rFonts w:ascii="Courier New" w:hAnsi="Courier New" w:cs="Courier New"/>
          <w:sz w:val="16"/>
          <w:szCs w:val="16"/>
        </w:rPr>
        <w:br/>
      </w:r>
      <w:r w:rsidRPr="00481D9E">
        <w:rPr>
          <w:rStyle w:val="HTMLCode"/>
          <w:rFonts w:eastAsiaTheme="minorHAnsi"/>
          <w:sz w:val="16"/>
          <w:szCs w:val="16"/>
        </w:rPr>
        <w:t>cp -r images /data/kickstart/</w:t>
      </w:r>
    </w:p>
    <w:p w:rsidR="00997693" w:rsidRPr="00481D9E" w:rsidRDefault="00997693" w:rsidP="00997693">
      <w:pPr>
        <w:numPr>
          <w:ilvl w:val="0"/>
          <w:numId w:val="12"/>
        </w:numPr>
        <w:spacing w:before="100" w:beforeAutospacing="1" w:after="100" w:afterAutospacing="1" w:line="240" w:lineRule="auto"/>
        <w:rPr>
          <w:sz w:val="16"/>
          <w:szCs w:val="16"/>
        </w:rPr>
      </w:pPr>
      <w:r w:rsidRPr="00481D9E">
        <w:rPr>
          <w:sz w:val="16"/>
          <w:szCs w:val="16"/>
        </w:rPr>
        <w:t>Create using VI, the file /data/kickstart/pxelinux.cfg/default with the following content</w:t>
      </w:r>
      <w:proofErr w:type="gramStart"/>
      <w:r w:rsidRPr="00481D9E">
        <w:rPr>
          <w:sz w:val="16"/>
          <w:szCs w:val="16"/>
        </w:rPr>
        <w:t>:</w:t>
      </w:r>
      <w:proofErr w:type="gramEnd"/>
      <w:r w:rsidRPr="00481D9E">
        <w:rPr>
          <w:sz w:val="16"/>
          <w:szCs w:val="16"/>
        </w:rPr>
        <w:br/>
      </w:r>
      <w:r w:rsidRPr="00481D9E">
        <w:rPr>
          <w:rStyle w:val="HTMLCode"/>
          <w:rFonts w:eastAsiaTheme="minorHAnsi"/>
          <w:sz w:val="16"/>
          <w:szCs w:val="16"/>
        </w:rPr>
        <w:t>default menu.c32</w:t>
      </w:r>
      <w:r w:rsidRPr="00481D9E">
        <w:rPr>
          <w:rFonts w:ascii="Courier New" w:hAnsi="Courier New" w:cs="Courier New"/>
          <w:sz w:val="16"/>
          <w:szCs w:val="16"/>
        </w:rPr>
        <w:br/>
      </w:r>
      <w:r w:rsidRPr="00481D9E">
        <w:rPr>
          <w:rStyle w:val="HTMLCode"/>
          <w:rFonts w:eastAsiaTheme="minorHAnsi"/>
          <w:sz w:val="16"/>
          <w:szCs w:val="16"/>
        </w:rPr>
        <w:t>prompt 0</w:t>
      </w:r>
      <w:r w:rsidRPr="00481D9E">
        <w:rPr>
          <w:rFonts w:ascii="Courier New" w:hAnsi="Courier New" w:cs="Courier New"/>
          <w:sz w:val="16"/>
          <w:szCs w:val="16"/>
        </w:rPr>
        <w:br/>
      </w:r>
      <w:r w:rsidRPr="00481D9E">
        <w:rPr>
          <w:rStyle w:val="HTMLCode"/>
          <w:rFonts w:eastAsiaTheme="minorHAnsi"/>
          <w:sz w:val="16"/>
          <w:szCs w:val="16"/>
        </w:rPr>
        <w:t>MENU TITLE PXE Menu</w:t>
      </w:r>
      <w:r w:rsidRPr="00481D9E">
        <w:rPr>
          <w:rFonts w:ascii="Courier New" w:hAnsi="Courier New" w:cs="Courier New"/>
          <w:sz w:val="16"/>
          <w:szCs w:val="16"/>
        </w:rPr>
        <w:br/>
      </w:r>
      <w:r w:rsidRPr="00481D9E">
        <w:rPr>
          <w:rStyle w:val="HTMLCode"/>
          <w:rFonts w:eastAsiaTheme="minorHAnsi"/>
          <w:sz w:val="16"/>
          <w:szCs w:val="16"/>
        </w:rPr>
        <w:t>LABEL CentOS</w:t>
      </w:r>
      <w:r w:rsidRPr="00481D9E">
        <w:rPr>
          <w:rFonts w:ascii="Courier New" w:hAnsi="Courier New" w:cs="Courier New"/>
          <w:sz w:val="16"/>
          <w:szCs w:val="16"/>
        </w:rPr>
        <w:br/>
      </w:r>
      <w:r w:rsidRPr="00481D9E">
        <w:rPr>
          <w:rStyle w:val="HTMLCode"/>
          <w:rFonts w:eastAsiaTheme="minorHAnsi"/>
          <w:sz w:val="16"/>
          <w:szCs w:val="16"/>
        </w:rPr>
        <w:t>MENU LABEL CentOS</w:t>
      </w:r>
      <w:r w:rsidRPr="00481D9E">
        <w:rPr>
          <w:rFonts w:ascii="Courier New" w:hAnsi="Courier New" w:cs="Courier New"/>
          <w:sz w:val="16"/>
          <w:szCs w:val="16"/>
        </w:rPr>
        <w:br/>
      </w:r>
      <w:r w:rsidRPr="00481D9E">
        <w:rPr>
          <w:rStyle w:val="HTMLCode"/>
          <w:rFonts w:eastAsiaTheme="minorHAnsi"/>
          <w:sz w:val="16"/>
          <w:szCs w:val="16"/>
        </w:rPr>
        <w:lastRenderedPageBreak/>
        <w:t>KERNEL images/vmlinuz</w:t>
      </w:r>
      <w:r w:rsidRPr="00481D9E">
        <w:rPr>
          <w:rFonts w:ascii="Courier New" w:hAnsi="Courier New" w:cs="Courier New"/>
          <w:sz w:val="16"/>
          <w:szCs w:val="16"/>
        </w:rPr>
        <w:br/>
      </w:r>
      <w:r w:rsidRPr="00481D9E">
        <w:rPr>
          <w:rStyle w:val="HTMLCode"/>
          <w:rFonts w:eastAsiaTheme="minorHAnsi"/>
          <w:sz w:val="16"/>
          <w:szCs w:val="16"/>
        </w:rPr>
        <w:t>append initrd=images/initrd.img vga=normal network ks=nfs:10.1.1.1:/data/kickstart/ks.cfg text</w:t>
      </w:r>
      <w:r w:rsidRPr="00481D9E">
        <w:rPr>
          <w:sz w:val="16"/>
          <w:szCs w:val="16"/>
        </w:rPr>
        <w:t>Note: Replace 10.1.1.1 with the Kickstart server IP address.</w:t>
      </w:r>
    </w:p>
    <w:p w:rsidR="00997693" w:rsidRPr="00481D9E" w:rsidRDefault="00997693" w:rsidP="00997693">
      <w:pPr>
        <w:numPr>
          <w:ilvl w:val="0"/>
          <w:numId w:val="12"/>
        </w:numPr>
        <w:spacing w:before="100" w:beforeAutospacing="1" w:after="100" w:afterAutospacing="1" w:line="240" w:lineRule="auto"/>
        <w:rPr>
          <w:sz w:val="16"/>
          <w:szCs w:val="16"/>
        </w:rPr>
      </w:pPr>
      <w:r w:rsidRPr="00481D9E">
        <w:rPr>
          <w:sz w:val="16"/>
          <w:szCs w:val="16"/>
        </w:rPr>
        <w:t>Create an unattended installation script /data/kickstart/ks.cfg</w:t>
      </w:r>
      <w:r w:rsidRPr="00481D9E">
        <w:rPr>
          <w:sz w:val="16"/>
          <w:szCs w:val="16"/>
        </w:rPr>
        <w:br/>
        <w:t>Note: Make sure the file starts with the following lines</w:t>
      </w:r>
      <w:proofErr w:type="gramStart"/>
      <w:r w:rsidRPr="00481D9E">
        <w:rPr>
          <w:sz w:val="16"/>
          <w:szCs w:val="16"/>
        </w:rPr>
        <w:t>:</w:t>
      </w:r>
      <w:proofErr w:type="gramEnd"/>
      <w:r w:rsidRPr="00481D9E">
        <w:rPr>
          <w:sz w:val="16"/>
          <w:szCs w:val="16"/>
        </w:rPr>
        <w:br/>
      </w:r>
      <w:r w:rsidRPr="00481D9E">
        <w:rPr>
          <w:rStyle w:val="HTMLCode"/>
          <w:rFonts w:eastAsiaTheme="minorHAnsi"/>
          <w:sz w:val="16"/>
          <w:szCs w:val="16"/>
        </w:rPr>
        <w:t>install</w:t>
      </w:r>
      <w:r w:rsidRPr="00481D9E">
        <w:rPr>
          <w:rFonts w:ascii="Courier New" w:hAnsi="Courier New" w:cs="Courier New"/>
          <w:sz w:val="16"/>
          <w:szCs w:val="16"/>
        </w:rPr>
        <w:br/>
      </w:r>
      <w:r w:rsidRPr="00481D9E">
        <w:rPr>
          <w:rStyle w:val="HTMLCode"/>
          <w:rFonts w:eastAsiaTheme="minorHAnsi"/>
          <w:sz w:val="16"/>
          <w:szCs w:val="16"/>
        </w:rPr>
        <w:t>nfs --server=10.1.1.1 --dir=/data/kickstart</w:t>
      </w:r>
      <w:r w:rsidRPr="00481D9E">
        <w:rPr>
          <w:sz w:val="16"/>
          <w:szCs w:val="16"/>
        </w:rPr>
        <w:t>Note 1: Replace 10.1.1.1 with the Kickstart server IP address.</w:t>
      </w:r>
      <w:r w:rsidRPr="00481D9E">
        <w:rPr>
          <w:sz w:val="16"/>
          <w:szCs w:val="16"/>
        </w:rPr>
        <w:br/>
        <w:t>Note 2: Make sure the lines beginning with “cdrom” and “url” does not exist on the file.</w:t>
      </w:r>
      <w:r w:rsidRPr="00481D9E">
        <w:rPr>
          <w:sz w:val="16"/>
          <w:szCs w:val="16"/>
        </w:rPr>
        <w:br/>
        <w:t>Note 3: To review ks.cfg file options, see the link:</w:t>
      </w:r>
      <w:r w:rsidRPr="00481D9E">
        <w:rPr>
          <w:sz w:val="16"/>
          <w:szCs w:val="16"/>
        </w:rPr>
        <w:br/>
      </w:r>
      <w:hyperlink r:id="rId19" w:tgtFrame="_blank" w:tooltip="http://www.redhat.com/docs/en-US/Red_Hat_Enterprise_Linux/5.4/html/Installation_Guide/s1-kickstart2-options.html" w:history="1">
        <w:r w:rsidRPr="00481D9E">
          <w:rPr>
            <w:rStyle w:val="Hyperlink"/>
            <w:sz w:val="16"/>
            <w:szCs w:val="16"/>
          </w:rPr>
          <w:t>http://www.redhat.com/docs/en-US/Red_Hat_Enterprise_Linux/5.4/html/Installation_Guide/s1-kickstart2-options.html</w:t>
        </w:r>
      </w:hyperlink>
    </w:p>
    <w:p w:rsidR="00997693" w:rsidRPr="00481D9E" w:rsidRDefault="00997693" w:rsidP="00997693">
      <w:pPr>
        <w:numPr>
          <w:ilvl w:val="0"/>
          <w:numId w:val="12"/>
        </w:numPr>
        <w:spacing w:before="100" w:beforeAutospacing="1" w:after="100" w:afterAutospacing="1" w:line="240" w:lineRule="auto"/>
        <w:rPr>
          <w:sz w:val="16"/>
          <w:szCs w:val="16"/>
        </w:rPr>
      </w:pPr>
      <w:r w:rsidRPr="00481D9E">
        <w:rPr>
          <w:sz w:val="16"/>
          <w:szCs w:val="16"/>
        </w:rPr>
        <w:t>Edit using VI, the file /etc/exports and add the following line:</w:t>
      </w:r>
      <w:r w:rsidRPr="00481D9E">
        <w:rPr>
          <w:sz w:val="16"/>
          <w:szCs w:val="16"/>
        </w:rPr>
        <w:br/>
      </w:r>
      <w:r w:rsidRPr="00481D9E">
        <w:rPr>
          <w:rStyle w:val="HTMLCode"/>
          <w:rFonts w:eastAsiaTheme="minorHAnsi"/>
          <w:sz w:val="16"/>
          <w:szCs w:val="16"/>
        </w:rPr>
        <w:t>/data/kickstart *(ro,no_root_squash)</w:t>
      </w:r>
    </w:p>
    <w:p w:rsidR="00997693" w:rsidRPr="00481D9E" w:rsidRDefault="00997693" w:rsidP="00997693">
      <w:pPr>
        <w:numPr>
          <w:ilvl w:val="0"/>
          <w:numId w:val="12"/>
        </w:numPr>
        <w:spacing w:before="100" w:beforeAutospacing="1" w:after="100" w:afterAutospacing="1" w:line="240" w:lineRule="auto"/>
        <w:rPr>
          <w:rStyle w:val="HTMLCode"/>
          <w:rFonts w:asciiTheme="minorHAnsi" w:eastAsiaTheme="minorHAnsi" w:hAnsiTheme="minorHAnsi" w:cstheme="minorBidi"/>
          <w:sz w:val="16"/>
          <w:szCs w:val="16"/>
        </w:rPr>
      </w:pPr>
      <w:r w:rsidRPr="00481D9E">
        <w:rPr>
          <w:sz w:val="16"/>
          <w:szCs w:val="16"/>
        </w:rPr>
        <w:t>Start the NFS service:</w:t>
      </w:r>
      <w:r w:rsidRPr="00481D9E">
        <w:rPr>
          <w:sz w:val="16"/>
          <w:szCs w:val="16"/>
        </w:rPr>
        <w:br/>
      </w:r>
      <w:r w:rsidRPr="00481D9E">
        <w:rPr>
          <w:rStyle w:val="HTMLCode"/>
          <w:rFonts w:eastAsiaTheme="minorHAnsi"/>
          <w:sz w:val="16"/>
          <w:szCs w:val="16"/>
        </w:rPr>
        <w:t>service portmap start</w:t>
      </w:r>
      <w:r w:rsidRPr="00481D9E">
        <w:rPr>
          <w:rFonts w:ascii="Courier New" w:hAnsi="Courier New" w:cs="Courier New"/>
          <w:sz w:val="16"/>
          <w:szCs w:val="16"/>
        </w:rPr>
        <w:br/>
      </w:r>
      <w:r w:rsidRPr="00481D9E">
        <w:rPr>
          <w:rStyle w:val="HTMLCode"/>
          <w:rFonts w:eastAsiaTheme="minorHAnsi"/>
          <w:sz w:val="16"/>
          <w:szCs w:val="16"/>
        </w:rPr>
        <w:t>service nfs start</w:t>
      </w:r>
      <w:r w:rsidRPr="00481D9E">
        <w:rPr>
          <w:rFonts w:ascii="Courier New" w:hAnsi="Courier New" w:cs="Courier New"/>
          <w:sz w:val="16"/>
          <w:szCs w:val="16"/>
        </w:rPr>
        <w:br/>
      </w:r>
      <w:r w:rsidRPr="00481D9E">
        <w:rPr>
          <w:rStyle w:val="HTMLCode"/>
          <w:rFonts w:eastAsiaTheme="minorHAnsi"/>
          <w:sz w:val="16"/>
          <w:szCs w:val="16"/>
        </w:rPr>
        <w:t>chkconfig nfs on</w:t>
      </w:r>
    </w:p>
    <w:p w:rsidR="00D17769" w:rsidRPr="00481D9E" w:rsidRDefault="00D17769" w:rsidP="00D17769">
      <w:pPr>
        <w:spacing w:before="100" w:beforeAutospacing="1" w:after="100" w:afterAutospacing="1" w:line="240" w:lineRule="auto"/>
        <w:ind w:left="360"/>
        <w:rPr>
          <w:sz w:val="16"/>
          <w:szCs w:val="16"/>
        </w:rPr>
      </w:pPr>
      <w:r w:rsidRPr="00481D9E">
        <w:rPr>
          <w:rStyle w:val="HTMLCode"/>
          <w:rFonts w:eastAsiaTheme="minorHAnsi"/>
          <w:sz w:val="16"/>
          <w:szCs w:val="16"/>
        </w:rPr>
        <w:t>--------------------------------------------------------------------------</w:t>
      </w:r>
    </w:p>
    <w:p w:rsidR="00B13B5D" w:rsidRPr="00481D9E" w:rsidRDefault="00B13B5D" w:rsidP="00B13B5D">
      <w:pPr>
        <w:spacing w:after="0"/>
        <w:rPr>
          <w:sz w:val="16"/>
          <w:szCs w:val="16"/>
        </w:rPr>
      </w:pPr>
      <w:r w:rsidRPr="00481D9E">
        <w:rPr>
          <w:rFonts w:ascii="Verdana" w:hAnsi="Verdana"/>
          <w:color w:val="000000"/>
          <w:sz w:val="16"/>
          <w:szCs w:val="16"/>
        </w:rPr>
        <w:t xml:space="preserve">Swapping: </w:t>
      </w:r>
    </w:p>
    <w:p w:rsidR="00B13B5D" w:rsidRPr="00481D9E" w:rsidRDefault="00B13B5D" w:rsidP="00B13B5D">
      <w:pPr>
        <w:spacing w:after="0"/>
        <w:rPr>
          <w:sz w:val="16"/>
          <w:szCs w:val="16"/>
        </w:rPr>
      </w:pPr>
      <w:r w:rsidRPr="00481D9E">
        <w:rPr>
          <w:rFonts w:ascii="Verdana" w:hAnsi="Verdana"/>
          <w:color w:val="000000"/>
          <w:sz w:val="16"/>
          <w:szCs w:val="16"/>
        </w:rPr>
        <w:t xml:space="preserve">Whole process is moved from the swap device to the main memory for execution. Process size must be less than or equal to the available main memory. It is easier to implementation and overhead to the system. Swapping systems does not handle the memory more flexibly as compared to the paging systems. </w:t>
      </w:r>
    </w:p>
    <w:p w:rsidR="00B13B5D" w:rsidRPr="00481D9E" w:rsidRDefault="00B13B5D" w:rsidP="00B13B5D">
      <w:pPr>
        <w:spacing w:after="0"/>
        <w:rPr>
          <w:sz w:val="16"/>
          <w:szCs w:val="16"/>
        </w:rPr>
      </w:pPr>
      <w:r w:rsidRPr="00481D9E">
        <w:rPr>
          <w:rFonts w:ascii="Verdana" w:hAnsi="Verdana"/>
          <w:color w:val="000000"/>
          <w:sz w:val="16"/>
          <w:szCs w:val="16"/>
        </w:rPr>
        <w:t xml:space="preserve">Paging: </w:t>
      </w:r>
    </w:p>
    <w:p w:rsidR="00B13B5D" w:rsidRPr="00481D9E" w:rsidRDefault="00B13B5D" w:rsidP="00B13B5D">
      <w:pPr>
        <w:spacing w:after="0"/>
        <w:rPr>
          <w:rFonts w:ascii="Verdana" w:hAnsi="Verdana"/>
          <w:color w:val="000000"/>
          <w:sz w:val="16"/>
          <w:szCs w:val="16"/>
        </w:rPr>
      </w:pPr>
      <w:r w:rsidRPr="00481D9E">
        <w:rPr>
          <w:rFonts w:ascii="Verdana" w:hAnsi="Verdana"/>
          <w:color w:val="000000"/>
          <w:sz w:val="16"/>
          <w:szCs w:val="16"/>
        </w:rPr>
        <w:t xml:space="preserve">Only the required memory pages are moved to main memory from the swap device for execution. Process size does not matter. </w:t>
      </w:r>
      <w:proofErr w:type="gramStart"/>
      <w:r w:rsidRPr="00481D9E">
        <w:rPr>
          <w:rFonts w:ascii="Verdana" w:hAnsi="Verdana"/>
          <w:color w:val="000000"/>
          <w:sz w:val="16"/>
          <w:szCs w:val="16"/>
        </w:rPr>
        <w:t>Gives the concept of the virtual memory.</w:t>
      </w:r>
      <w:proofErr w:type="gramEnd"/>
      <w:r w:rsidRPr="00481D9E">
        <w:rPr>
          <w:rFonts w:ascii="Verdana" w:hAnsi="Verdana"/>
          <w:color w:val="000000"/>
          <w:sz w:val="16"/>
          <w:szCs w:val="16"/>
        </w:rPr>
        <w:t xml:space="preserve"> It provides greater flexibility in mapping the virtual address space into the physical memory of the machine. </w:t>
      </w:r>
      <w:proofErr w:type="gramStart"/>
      <w:r w:rsidRPr="00481D9E">
        <w:rPr>
          <w:rFonts w:ascii="Verdana" w:hAnsi="Verdana"/>
          <w:color w:val="000000"/>
          <w:sz w:val="16"/>
          <w:szCs w:val="16"/>
        </w:rPr>
        <w:t>Allows more number of processes to fit in the main memory simultaneously.</w:t>
      </w:r>
      <w:proofErr w:type="gramEnd"/>
      <w:r w:rsidRPr="00481D9E">
        <w:rPr>
          <w:rFonts w:ascii="Verdana" w:hAnsi="Verdana"/>
          <w:color w:val="000000"/>
          <w:sz w:val="16"/>
          <w:szCs w:val="16"/>
        </w:rPr>
        <w:t xml:space="preserve"> </w:t>
      </w:r>
      <w:proofErr w:type="gramStart"/>
      <w:r w:rsidRPr="00481D9E">
        <w:rPr>
          <w:rFonts w:ascii="Verdana" w:hAnsi="Verdana"/>
          <w:color w:val="000000"/>
          <w:sz w:val="16"/>
          <w:szCs w:val="16"/>
        </w:rPr>
        <w:t>Allows the greater process size than the available physical memory.</w:t>
      </w:r>
      <w:proofErr w:type="gramEnd"/>
      <w:r w:rsidRPr="00481D9E">
        <w:rPr>
          <w:rFonts w:ascii="Verdana" w:hAnsi="Verdana"/>
          <w:color w:val="000000"/>
          <w:sz w:val="16"/>
          <w:szCs w:val="16"/>
        </w:rPr>
        <w:t xml:space="preserve"> Demand paging systems handle the memory more flexibly.</w:t>
      </w:r>
    </w:p>
    <w:p w:rsidR="00B13B5D" w:rsidRPr="00481D9E" w:rsidRDefault="00B13B5D" w:rsidP="00B13B5D">
      <w:pPr>
        <w:pStyle w:val="Heading1"/>
        <w:rPr>
          <w:sz w:val="16"/>
          <w:szCs w:val="16"/>
        </w:rPr>
      </w:pPr>
      <w:r w:rsidRPr="00481D9E">
        <w:rPr>
          <w:sz w:val="16"/>
          <w:szCs w:val="16"/>
        </w:rPr>
        <w:t>Understanding UNIX / Linux symbolic (soft) and hard links</w:t>
      </w:r>
    </w:p>
    <w:p w:rsidR="00B13B5D" w:rsidRPr="00481D9E" w:rsidRDefault="00B13B5D" w:rsidP="00B13B5D">
      <w:pPr>
        <w:pStyle w:val="NormalWeb"/>
        <w:spacing w:after="0" w:afterAutospacing="0"/>
        <w:rPr>
          <w:sz w:val="16"/>
          <w:szCs w:val="16"/>
        </w:rPr>
      </w:pPr>
      <w:r w:rsidRPr="00481D9E">
        <w:rPr>
          <w:sz w:val="16"/>
          <w:szCs w:val="16"/>
        </w:rPr>
        <w:t>Inodes are associated with precisely one directory entry at a time. However, with hard links it is possible to associate multiple directory entries with a single inode. To create a hard link use ln command as follows</w:t>
      </w:r>
      <w:proofErr w:type="gramStart"/>
      <w:r w:rsidRPr="00481D9E">
        <w:rPr>
          <w:sz w:val="16"/>
          <w:szCs w:val="16"/>
        </w:rPr>
        <w:t>:</w:t>
      </w:r>
      <w:proofErr w:type="gramEnd"/>
      <w:r w:rsidRPr="00481D9E">
        <w:rPr>
          <w:sz w:val="16"/>
          <w:szCs w:val="16"/>
        </w:rPr>
        <w:br/>
      </w:r>
      <w:r w:rsidRPr="00481D9E">
        <w:rPr>
          <w:rStyle w:val="HTMLCode"/>
          <w:rFonts w:eastAsiaTheme="majorEastAsia"/>
          <w:sz w:val="16"/>
          <w:szCs w:val="16"/>
        </w:rPr>
        <w:t># ln /root/file1 /root/file2</w:t>
      </w:r>
      <w:r w:rsidRPr="00481D9E">
        <w:rPr>
          <w:rFonts w:ascii="Courier New" w:hAnsi="Courier New" w:cs="Courier New"/>
          <w:sz w:val="16"/>
          <w:szCs w:val="16"/>
        </w:rPr>
        <w:br/>
      </w:r>
      <w:r w:rsidRPr="00481D9E">
        <w:rPr>
          <w:rStyle w:val="HTMLCode"/>
          <w:rFonts w:eastAsiaTheme="majorEastAsia"/>
          <w:sz w:val="16"/>
          <w:szCs w:val="16"/>
        </w:rPr>
        <w:t># ls -l</w:t>
      </w:r>
      <w:r w:rsidRPr="00481D9E">
        <w:rPr>
          <w:sz w:val="16"/>
          <w:szCs w:val="16"/>
        </w:rPr>
        <w:br/>
        <w:t>Above commands create a link to file1. Symbolic links refer to:</w:t>
      </w:r>
    </w:p>
    <w:p w:rsidR="00B13B5D" w:rsidRPr="00481D9E" w:rsidRDefault="00B13B5D" w:rsidP="00B13B5D">
      <w:pPr>
        <w:pStyle w:val="NormalWeb"/>
        <w:spacing w:after="0" w:afterAutospacing="0"/>
        <w:rPr>
          <w:sz w:val="16"/>
          <w:szCs w:val="16"/>
        </w:rPr>
      </w:pPr>
      <w:proofErr w:type="gramStart"/>
      <w:r w:rsidRPr="00481D9E">
        <w:rPr>
          <w:sz w:val="16"/>
          <w:szCs w:val="16"/>
        </w:rPr>
        <w:t>A symbolic path indicating the abstract location of another file.</w:t>
      </w:r>
      <w:proofErr w:type="gramEnd"/>
    </w:p>
    <w:p w:rsidR="00B13B5D" w:rsidRPr="00481D9E" w:rsidRDefault="00B13B5D" w:rsidP="00B13B5D">
      <w:pPr>
        <w:pStyle w:val="NormalWeb"/>
        <w:spacing w:after="0" w:afterAutospacing="0"/>
        <w:rPr>
          <w:sz w:val="16"/>
          <w:szCs w:val="16"/>
        </w:rPr>
      </w:pPr>
      <w:r w:rsidRPr="00481D9E">
        <w:rPr>
          <w:sz w:val="16"/>
          <w:szCs w:val="16"/>
        </w:rPr>
        <w:t>Hard links refer to:</w:t>
      </w:r>
    </w:p>
    <w:p w:rsidR="00B13B5D" w:rsidRPr="00481D9E" w:rsidRDefault="00B13B5D" w:rsidP="00B13B5D">
      <w:pPr>
        <w:pStyle w:val="NormalWeb"/>
        <w:spacing w:after="0" w:afterAutospacing="0"/>
        <w:rPr>
          <w:sz w:val="16"/>
          <w:szCs w:val="16"/>
        </w:rPr>
      </w:pPr>
      <w:proofErr w:type="gramStart"/>
      <w:r w:rsidRPr="00481D9E">
        <w:rPr>
          <w:sz w:val="16"/>
          <w:szCs w:val="16"/>
        </w:rPr>
        <w:t>The specific location of physical data.</w:t>
      </w:r>
      <w:proofErr w:type="gramEnd"/>
    </w:p>
    <w:p w:rsidR="00B13B5D" w:rsidRPr="00481D9E" w:rsidRDefault="00B13B5D" w:rsidP="00B13B5D">
      <w:pPr>
        <w:pStyle w:val="Heading2"/>
        <w:spacing w:after="0" w:afterAutospacing="0"/>
        <w:rPr>
          <w:sz w:val="16"/>
          <w:szCs w:val="16"/>
        </w:rPr>
      </w:pPr>
      <w:r w:rsidRPr="00481D9E">
        <w:rPr>
          <w:sz w:val="16"/>
          <w:szCs w:val="16"/>
        </w:rPr>
        <w:t>Hard link vs. Soft link in Linux or UNIX</w:t>
      </w:r>
    </w:p>
    <w:p w:rsidR="00B13B5D" w:rsidRPr="00481D9E" w:rsidRDefault="00B13B5D" w:rsidP="00B13B5D">
      <w:pPr>
        <w:numPr>
          <w:ilvl w:val="0"/>
          <w:numId w:val="13"/>
        </w:numPr>
        <w:spacing w:before="100" w:beforeAutospacing="1" w:after="0" w:line="240" w:lineRule="auto"/>
        <w:rPr>
          <w:sz w:val="16"/>
          <w:szCs w:val="16"/>
        </w:rPr>
      </w:pPr>
      <w:r w:rsidRPr="00481D9E">
        <w:rPr>
          <w:sz w:val="16"/>
          <w:szCs w:val="16"/>
        </w:rPr>
        <w:t>Hard links cannot link directories.</w:t>
      </w:r>
    </w:p>
    <w:p w:rsidR="00B13B5D" w:rsidRPr="00481D9E" w:rsidRDefault="00B13B5D" w:rsidP="00B13B5D">
      <w:pPr>
        <w:numPr>
          <w:ilvl w:val="0"/>
          <w:numId w:val="13"/>
        </w:numPr>
        <w:spacing w:before="100" w:beforeAutospacing="1" w:after="0" w:line="240" w:lineRule="auto"/>
        <w:rPr>
          <w:sz w:val="16"/>
          <w:szCs w:val="16"/>
        </w:rPr>
      </w:pPr>
      <w:r w:rsidRPr="00481D9E">
        <w:rPr>
          <w:sz w:val="16"/>
          <w:szCs w:val="16"/>
        </w:rPr>
        <w:t>Cannot cross file system boundaries.</w:t>
      </w:r>
    </w:p>
    <w:p w:rsidR="00B13B5D" w:rsidRPr="00481D9E" w:rsidRDefault="00B13B5D" w:rsidP="00B13B5D">
      <w:pPr>
        <w:pStyle w:val="NormalWeb"/>
        <w:spacing w:after="0" w:afterAutospacing="0"/>
        <w:rPr>
          <w:sz w:val="16"/>
          <w:szCs w:val="16"/>
        </w:rPr>
      </w:pPr>
      <w:r w:rsidRPr="00481D9E">
        <w:rPr>
          <w:sz w:val="16"/>
          <w:szCs w:val="16"/>
        </w:rPr>
        <w:t xml:space="preserve">Soft or symbolic links are just like hard links. It allows </w:t>
      </w:r>
      <w:proofErr w:type="gramStart"/>
      <w:r w:rsidRPr="00481D9E">
        <w:rPr>
          <w:sz w:val="16"/>
          <w:szCs w:val="16"/>
        </w:rPr>
        <w:t>to associate</w:t>
      </w:r>
      <w:proofErr w:type="gramEnd"/>
      <w:r w:rsidRPr="00481D9E">
        <w:rPr>
          <w:sz w:val="16"/>
          <w:szCs w:val="16"/>
        </w:rPr>
        <w:t xml:space="preserve"> multiple filenames with a single file. However, symbolic links allows:</w:t>
      </w:r>
    </w:p>
    <w:p w:rsidR="00B13B5D" w:rsidRPr="00481D9E" w:rsidRDefault="00B13B5D" w:rsidP="00B13B5D">
      <w:pPr>
        <w:numPr>
          <w:ilvl w:val="0"/>
          <w:numId w:val="14"/>
        </w:numPr>
        <w:spacing w:before="100" w:beforeAutospacing="1" w:after="0" w:line="240" w:lineRule="auto"/>
        <w:rPr>
          <w:sz w:val="16"/>
          <w:szCs w:val="16"/>
        </w:rPr>
      </w:pPr>
      <w:r w:rsidRPr="00481D9E">
        <w:rPr>
          <w:sz w:val="16"/>
          <w:szCs w:val="16"/>
        </w:rPr>
        <w:t>To create links between directories.</w:t>
      </w:r>
    </w:p>
    <w:p w:rsidR="00B13B5D" w:rsidRPr="00481D9E" w:rsidRDefault="00B13B5D" w:rsidP="00B13B5D">
      <w:pPr>
        <w:numPr>
          <w:ilvl w:val="0"/>
          <w:numId w:val="14"/>
        </w:numPr>
        <w:spacing w:before="100" w:beforeAutospacing="1" w:after="0" w:line="240" w:lineRule="auto"/>
        <w:rPr>
          <w:sz w:val="16"/>
          <w:szCs w:val="16"/>
        </w:rPr>
      </w:pPr>
      <w:r w:rsidRPr="00481D9E">
        <w:rPr>
          <w:sz w:val="16"/>
          <w:szCs w:val="16"/>
        </w:rPr>
        <w:t>Can cross file system boundaries.</w:t>
      </w:r>
    </w:p>
    <w:p w:rsidR="00B13B5D" w:rsidRPr="00481D9E" w:rsidRDefault="00B13B5D" w:rsidP="00B13B5D">
      <w:pPr>
        <w:pStyle w:val="NormalWeb"/>
        <w:spacing w:after="0" w:afterAutospacing="0"/>
        <w:rPr>
          <w:sz w:val="16"/>
          <w:szCs w:val="16"/>
        </w:rPr>
      </w:pPr>
      <w:r w:rsidRPr="00481D9E">
        <w:rPr>
          <w:sz w:val="16"/>
          <w:szCs w:val="16"/>
        </w:rPr>
        <w:t>These links behave differently when the source of the link is moved or removed.</w:t>
      </w:r>
    </w:p>
    <w:p w:rsidR="00B13B5D" w:rsidRPr="00481D9E" w:rsidRDefault="00B13B5D" w:rsidP="00B13B5D">
      <w:pPr>
        <w:numPr>
          <w:ilvl w:val="0"/>
          <w:numId w:val="15"/>
        </w:numPr>
        <w:spacing w:before="100" w:beforeAutospacing="1" w:after="0" w:line="240" w:lineRule="auto"/>
        <w:rPr>
          <w:sz w:val="16"/>
          <w:szCs w:val="16"/>
        </w:rPr>
      </w:pPr>
      <w:r w:rsidRPr="00481D9E">
        <w:rPr>
          <w:sz w:val="16"/>
          <w:szCs w:val="16"/>
        </w:rPr>
        <w:t>Symbolic links are not updated.</w:t>
      </w:r>
    </w:p>
    <w:p w:rsidR="00B13B5D" w:rsidRPr="00481D9E" w:rsidRDefault="00B13B5D" w:rsidP="00B13B5D">
      <w:pPr>
        <w:numPr>
          <w:ilvl w:val="0"/>
          <w:numId w:val="15"/>
        </w:numPr>
        <w:spacing w:before="100" w:beforeAutospacing="1" w:after="0" w:line="240" w:lineRule="auto"/>
        <w:rPr>
          <w:sz w:val="16"/>
          <w:szCs w:val="16"/>
        </w:rPr>
      </w:pPr>
      <w:r w:rsidRPr="00481D9E">
        <w:rPr>
          <w:sz w:val="16"/>
          <w:szCs w:val="16"/>
        </w:rPr>
        <w:t>Hard links always refer to the source, even if moved or removed.</w:t>
      </w:r>
    </w:p>
    <w:p w:rsidR="00B13B5D" w:rsidRPr="00481D9E" w:rsidRDefault="00B13B5D" w:rsidP="00B13B5D">
      <w:pPr>
        <w:pStyle w:val="Heading2"/>
        <w:spacing w:after="0" w:afterAutospacing="0"/>
        <w:rPr>
          <w:sz w:val="16"/>
          <w:szCs w:val="16"/>
        </w:rPr>
      </w:pPr>
      <w:r w:rsidRPr="00481D9E">
        <w:rPr>
          <w:sz w:val="16"/>
          <w:szCs w:val="16"/>
        </w:rPr>
        <w:t>How do I create symbolic link?</w:t>
      </w:r>
    </w:p>
    <w:p w:rsidR="00B13B5D" w:rsidRPr="00481D9E" w:rsidRDefault="00B13B5D" w:rsidP="00B13B5D">
      <w:pPr>
        <w:pStyle w:val="NormalWeb"/>
        <w:spacing w:after="0" w:afterAutospacing="0"/>
        <w:rPr>
          <w:sz w:val="16"/>
          <w:szCs w:val="16"/>
        </w:rPr>
      </w:pPr>
      <w:r w:rsidRPr="00481D9E">
        <w:rPr>
          <w:sz w:val="16"/>
          <w:szCs w:val="16"/>
        </w:rPr>
        <w:lastRenderedPageBreak/>
        <w:t>You can create symbolic link with ln command</w:t>
      </w:r>
      <w:proofErr w:type="gramStart"/>
      <w:r w:rsidRPr="00481D9E">
        <w:rPr>
          <w:sz w:val="16"/>
          <w:szCs w:val="16"/>
        </w:rPr>
        <w:t>:</w:t>
      </w:r>
      <w:proofErr w:type="gramEnd"/>
      <w:r w:rsidRPr="00481D9E">
        <w:rPr>
          <w:sz w:val="16"/>
          <w:szCs w:val="16"/>
        </w:rPr>
        <w:br/>
      </w:r>
      <w:r w:rsidRPr="00481D9E">
        <w:rPr>
          <w:rStyle w:val="HTMLCode"/>
          <w:rFonts w:eastAsiaTheme="majorEastAsia"/>
          <w:sz w:val="16"/>
          <w:szCs w:val="16"/>
        </w:rPr>
        <w:t>$ ln -s /path/to/file1.txt /path/to/file2.txt</w:t>
      </w:r>
      <w:r w:rsidRPr="00481D9E">
        <w:rPr>
          <w:rFonts w:ascii="Courier New" w:hAnsi="Courier New" w:cs="Courier New"/>
          <w:sz w:val="16"/>
          <w:szCs w:val="16"/>
        </w:rPr>
        <w:br/>
      </w:r>
      <w:r w:rsidRPr="00481D9E">
        <w:rPr>
          <w:rStyle w:val="HTMLCode"/>
          <w:rFonts w:eastAsiaTheme="majorEastAsia"/>
          <w:sz w:val="16"/>
          <w:szCs w:val="16"/>
        </w:rPr>
        <w:t>$ ls -ali</w:t>
      </w:r>
      <w:r w:rsidRPr="00481D9E">
        <w:rPr>
          <w:sz w:val="16"/>
          <w:szCs w:val="16"/>
        </w:rPr>
        <w:br/>
        <w:t>Above command will create a symbolic link to file1.txt.</w:t>
      </w:r>
    </w:p>
    <w:p w:rsidR="00B13B5D" w:rsidRPr="00481D9E" w:rsidRDefault="00B13B5D" w:rsidP="00B13B5D">
      <w:pPr>
        <w:pStyle w:val="Heading3"/>
        <w:rPr>
          <w:sz w:val="16"/>
          <w:szCs w:val="16"/>
        </w:rPr>
      </w:pPr>
      <w:r w:rsidRPr="00481D9E">
        <w:rPr>
          <w:sz w:val="16"/>
          <w:szCs w:val="16"/>
        </w:rPr>
        <w:t>Task: Symbolic link creation and deletion</w:t>
      </w:r>
    </w:p>
    <w:p w:rsidR="00B13B5D" w:rsidRPr="00481D9E" w:rsidRDefault="00B13B5D" w:rsidP="00B13B5D">
      <w:pPr>
        <w:pStyle w:val="NormalWeb"/>
        <w:spacing w:after="0" w:afterAutospacing="0"/>
        <w:rPr>
          <w:sz w:val="16"/>
          <w:szCs w:val="16"/>
        </w:rPr>
      </w:pPr>
      <w:r w:rsidRPr="00481D9E">
        <w:rPr>
          <w:sz w:val="16"/>
          <w:szCs w:val="16"/>
        </w:rPr>
        <w:t>Let us create a directory called foo, enter</w:t>
      </w:r>
      <w:proofErr w:type="gramStart"/>
      <w:r w:rsidRPr="00481D9E">
        <w:rPr>
          <w:sz w:val="16"/>
          <w:szCs w:val="16"/>
        </w:rPr>
        <w:t>:</w:t>
      </w:r>
      <w:proofErr w:type="gramEnd"/>
      <w:r w:rsidRPr="00481D9E">
        <w:rPr>
          <w:sz w:val="16"/>
          <w:szCs w:val="16"/>
        </w:rPr>
        <w:br/>
      </w:r>
      <w:r w:rsidRPr="00481D9E">
        <w:rPr>
          <w:rStyle w:val="HTMLCode"/>
          <w:rFonts w:eastAsiaTheme="majorEastAsia"/>
          <w:sz w:val="16"/>
          <w:szCs w:val="16"/>
        </w:rPr>
        <w:t>$ mkdir foo</w:t>
      </w:r>
      <w:r w:rsidRPr="00481D9E">
        <w:rPr>
          <w:rFonts w:ascii="Courier New" w:hAnsi="Courier New" w:cs="Courier New"/>
          <w:sz w:val="16"/>
          <w:szCs w:val="16"/>
        </w:rPr>
        <w:br/>
      </w:r>
      <w:r w:rsidRPr="00481D9E">
        <w:rPr>
          <w:rStyle w:val="HTMLCode"/>
          <w:rFonts w:eastAsiaTheme="majorEastAsia"/>
          <w:sz w:val="16"/>
          <w:szCs w:val="16"/>
        </w:rPr>
        <w:t>$ cd foo</w:t>
      </w:r>
      <w:r w:rsidRPr="00481D9E">
        <w:rPr>
          <w:sz w:val="16"/>
          <w:szCs w:val="16"/>
        </w:rPr>
        <w:br/>
        <w:t>Copy /etc/resolv.conf file, enter:</w:t>
      </w:r>
      <w:r w:rsidRPr="00481D9E">
        <w:rPr>
          <w:sz w:val="16"/>
          <w:szCs w:val="16"/>
        </w:rPr>
        <w:br/>
      </w:r>
      <w:r w:rsidRPr="00481D9E">
        <w:rPr>
          <w:rStyle w:val="HTMLCode"/>
          <w:rFonts w:eastAsiaTheme="majorEastAsia"/>
          <w:sz w:val="16"/>
          <w:szCs w:val="16"/>
        </w:rPr>
        <w:t>$ cp /etc/resolv.conf .</w:t>
      </w:r>
      <w:r w:rsidRPr="00481D9E">
        <w:rPr>
          <w:sz w:val="16"/>
          <w:szCs w:val="16"/>
        </w:rPr>
        <w:br/>
        <w:t>View inode number, enter</w:t>
      </w:r>
      <w:proofErr w:type="gramStart"/>
      <w:r w:rsidRPr="00481D9E">
        <w:rPr>
          <w:sz w:val="16"/>
          <w:szCs w:val="16"/>
        </w:rPr>
        <w:t>:</w:t>
      </w:r>
      <w:proofErr w:type="gramEnd"/>
      <w:r w:rsidRPr="00481D9E">
        <w:rPr>
          <w:sz w:val="16"/>
          <w:szCs w:val="16"/>
        </w:rPr>
        <w:br/>
      </w:r>
      <w:r w:rsidRPr="00481D9E">
        <w:rPr>
          <w:rStyle w:val="HTMLCode"/>
          <w:rFonts w:eastAsiaTheme="majorEastAsia"/>
          <w:sz w:val="16"/>
          <w:szCs w:val="16"/>
        </w:rPr>
        <w:t>$ ls -ali</w:t>
      </w:r>
      <w:r w:rsidRPr="00481D9E">
        <w:rPr>
          <w:sz w:val="16"/>
          <w:szCs w:val="16"/>
        </w:rPr>
        <w:br/>
        <w:t>Sample output:</w:t>
      </w:r>
    </w:p>
    <w:p w:rsidR="00B13B5D" w:rsidRPr="00481D9E" w:rsidRDefault="00B13B5D" w:rsidP="00B13B5D">
      <w:pPr>
        <w:pStyle w:val="HTMLPreformatted"/>
        <w:rPr>
          <w:sz w:val="16"/>
          <w:szCs w:val="16"/>
        </w:rPr>
      </w:pPr>
      <w:proofErr w:type="gramStart"/>
      <w:r w:rsidRPr="00481D9E">
        <w:rPr>
          <w:sz w:val="16"/>
          <w:szCs w:val="16"/>
        </w:rPr>
        <w:t>total</w:t>
      </w:r>
      <w:proofErr w:type="gramEnd"/>
      <w:r w:rsidRPr="00481D9E">
        <w:rPr>
          <w:sz w:val="16"/>
          <w:szCs w:val="16"/>
        </w:rPr>
        <w:t xml:space="preserve"> 152</w:t>
      </w:r>
    </w:p>
    <w:p w:rsidR="00B13B5D" w:rsidRPr="00481D9E" w:rsidRDefault="00B13B5D" w:rsidP="00B13B5D">
      <w:pPr>
        <w:pStyle w:val="HTMLPreformatted"/>
        <w:rPr>
          <w:sz w:val="16"/>
          <w:szCs w:val="16"/>
        </w:rPr>
      </w:pPr>
      <w:r w:rsidRPr="00481D9E">
        <w:rPr>
          <w:sz w:val="16"/>
          <w:szCs w:val="16"/>
        </w:rPr>
        <w:t xml:space="preserve">1048600 drwxr-xr-x   2 vivek vivek   4096 2008-12-09 </w:t>
      </w:r>
      <w:proofErr w:type="gramStart"/>
      <w:r w:rsidRPr="00481D9E">
        <w:rPr>
          <w:sz w:val="16"/>
          <w:szCs w:val="16"/>
        </w:rPr>
        <w:t>20:19 .</w:t>
      </w:r>
      <w:proofErr w:type="gramEnd"/>
    </w:p>
    <w:p w:rsidR="00B13B5D" w:rsidRPr="00481D9E" w:rsidRDefault="00B13B5D" w:rsidP="00B13B5D">
      <w:pPr>
        <w:pStyle w:val="HTMLPreformatted"/>
        <w:rPr>
          <w:sz w:val="16"/>
          <w:szCs w:val="16"/>
        </w:rPr>
      </w:pPr>
      <w:r w:rsidRPr="00481D9E">
        <w:rPr>
          <w:sz w:val="16"/>
          <w:szCs w:val="16"/>
        </w:rPr>
        <w:t xml:space="preserve">1015809 drwxrwxrwt 220 </w:t>
      </w:r>
      <w:proofErr w:type="gramStart"/>
      <w:r w:rsidRPr="00481D9E">
        <w:rPr>
          <w:sz w:val="16"/>
          <w:szCs w:val="16"/>
        </w:rPr>
        <w:t>root  root</w:t>
      </w:r>
      <w:proofErr w:type="gramEnd"/>
      <w:r w:rsidRPr="00481D9E">
        <w:rPr>
          <w:sz w:val="16"/>
          <w:szCs w:val="16"/>
        </w:rPr>
        <w:t xml:space="preserve">  143360 2008-12-09 20:19 ..</w:t>
      </w:r>
    </w:p>
    <w:p w:rsidR="00B13B5D" w:rsidRPr="00481D9E" w:rsidRDefault="00B13B5D" w:rsidP="00B13B5D">
      <w:pPr>
        <w:pStyle w:val="HTMLPreformatted"/>
        <w:rPr>
          <w:sz w:val="16"/>
          <w:szCs w:val="16"/>
        </w:rPr>
      </w:pPr>
      <w:r w:rsidRPr="00481D9E">
        <w:rPr>
          <w:sz w:val="16"/>
          <w:szCs w:val="16"/>
        </w:rPr>
        <w:t>1048601 -rwxr-xr-x   1 vivek vivek    129 2008-12-09 20:19 resolv.conf</w:t>
      </w:r>
    </w:p>
    <w:p w:rsidR="00B13B5D" w:rsidRPr="00481D9E" w:rsidRDefault="00B13B5D" w:rsidP="00B13B5D">
      <w:pPr>
        <w:pStyle w:val="NormalWeb"/>
        <w:spacing w:after="0" w:afterAutospacing="0"/>
        <w:rPr>
          <w:sz w:val="16"/>
          <w:szCs w:val="16"/>
        </w:rPr>
      </w:pPr>
      <w:r w:rsidRPr="00481D9E">
        <w:rPr>
          <w:sz w:val="16"/>
          <w:szCs w:val="16"/>
        </w:rPr>
        <w:t>Now create soft link to resolv.conf, enter</w:t>
      </w:r>
      <w:proofErr w:type="gramStart"/>
      <w:r w:rsidRPr="00481D9E">
        <w:rPr>
          <w:sz w:val="16"/>
          <w:szCs w:val="16"/>
        </w:rPr>
        <w:t>:</w:t>
      </w:r>
      <w:proofErr w:type="gramEnd"/>
      <w:r w:rsidRPr="00481D9E">
        <w:rPr>
          <w:sz w:val="16"/>
          <w:szCs w:val="16"/>
        </w:rPr>
        <w:br/>
      </w:r>
      <w:r w:rsidRPr="00481D9E">
        <w:rPr>
          <w:rStyle w:val="HTMLCode"/>
          <w:rFonts w:eastAsiaTheme="majorEastAsia"/>
          <w:sz w:val="16"/>
          <w:szCs w:val="16"/>
        </w:rPr>
        <w:t>$ ln -s resolv.conf alink.conf</w:t>
      </w:r>
      <w:r w:rsidRPr="00481D9E">
        <w:rPr>
          <w:rFonts w:ascii="Courier New" w:hAnsi="Courier New" w:cs="Courier New"/>
          <w:sz w:val="16"/>
          <w:szCs w:val="16"/>
        </w:rPr>
        <w:br/>
      </w:r>
      <w:r w:rsidRPr="00481D9E">
        <w:rPr>
          <w:rStyle w:val="HTMLCode"/>
          <w:rFonts w:eastAsiaTheme="majorEastAsia"/>
          <w:sz w:val="16"/>
          <w:szCs w:val="16"/>
        </w:rPr>
        <w:t>$ ls -ali</w:t>
      </w:r>
      <w:r w:rsidRPr="00481D9E">
        <w:rPr>
          <w:rFonts w:ascii="Courier New" w:hAnsi="Courier New" w:cs="Courier New"/>
          <w:sz w:val="16"/>
          <w:szCs w:val="16"/>
        </w:rPr>
        <w:br/>
      </w:r>
      <w:r w:rsidRPr="00481D9E">
        <w:rPr>
          <w:sz w:val="16"/>
          <w:szCs w:val="16"/>
        </w:rPr>
        <w:br/>
        <w:t>Sample output:</w:t>
      </w:r>
    </w:p>
    <w:p w:rsidR="00B13B5D" w:rsidRPr="00481D9E" w:rsidRDefault="00B13B5D" w:rsidP="00B13B5D">
      <w:pPr>
        <w:pStyle w:val="HTMLPreformatted"/>
        <w:rPr>
          <w:sz w:val="16"/>
          <w:szCs w:val="16"/>
        </w:rPr>
      </w:pPr>
      <w:proofErr w:type="gramStart"/>
      <w:r w:rsidRPr="00481D9E">
        <w:rPr>
          <w:sz w:val="16"/>
          <w:szCs w:val="16"/>
        </w:rPr>
        <w:t>total</w:t>
      </w:r>
      <w:proofErr w:type="gramEnd"/>
      <w:r w:rsidRPr="00481D9E">
        <w:rPr>
          <w:sz w:val="16"/>
          <w:szCs w:val="16"/>
        </w:rPr>
        <w:t xml:space="preserve"> 152</w:t>
      </w:r>
    </w:p>
    <w:p w:rsidR="00B13B5D" w:rsidRPr="00481D9E" w:rsidRDefault="00B13B5D" w:rsidP="00B13B5D">
      <w:pPr>
        <w:pStyle w:val="HTMLPreformatted"/>
        <w:rPr>
          <w:sz w:val="16"/>
          <w:szCs w:val="16"/>
        </w:rPr>
      </w:pPr>
      <w:r w:rsidRPr="00481D9E">
        <w:rPr>
          <w:sz w:val="16"/>
          <w:szCs w:val="16"/>
        </w:rPr>
        <w:t xml:space="preserve">1048600 drwxr-xr-x   2 vivek vivek   4096 2008-12-09 </w:t>
      </w:r>
      <w:proofErr w:type="gramStart"/>
      <w:r w:rsidRPr="00481D9E">
        <w:rPr>
          <w:sz w:val="16"/>
          <w:szCs w:val="16"/>
        </w:rPr>
        <w:t>20:24 .</w:t>
      </w:r>
      <w:proofErr w:type="gramEnd"/>
    </w:p>
    <w:p w:rsidR="00B13B5D" w:rsidRPr="00481D9E" w:rsidRDefault="00B13B5D" w:rsidP="00B13B5D">
      <w:pPr>
        <w:pStyle w:val="HTMLPreformatted"/>
        <w:rPr>
          <w:sz w:val="16"/>
          <w:szCs w:val="16"/>
        </w:rPr>
      </w:pPr>
      <w:r w:rsidRPr="00481D9E">
        <w:rPr>
          <w:sz w:val="16"/>
          <w:szCs w:val="16"/>
        </w:rPr>
        <w:t xml:space="preserve">1015809 drwxrwxrwt 220 </w:t>
      </w:r>
      <w:proofErr w:type="gramStart"/>
      <w:r w:rsidRPr="00481D9E">
        <w:rPr>
          <w:sz w:val="16"/>
          <w:szCs w:val="16"/>
        </w:rPr>
        <w:t>root  root</w:t>
      </w:r>
      <w:proofErr w:type="gramEnd"/>
      <w:r w:rsidRPr="00481D9E">
        <w:rPr>
          <w:sz w:val="16"/>
          <w:szCs w:val="16"/>
        </w:rPr>
        <w:t xml:space="preserve">  143360 2008-12-09 20:19 ..</w:t>
      </w:r>
    </w:p>
    <w:p w:rsidR="00B13B5D" w:rsidRPr="00481D9E" w:rsidRDefault="00B13B5D" w:rsidP="00B13B5D">
      <w:pPr>
        <w:pStyle w:val="HTMLPreformatted"/>
        <w:rPr>
          <w:sz w:val="16"/>
          <w:szCs w:val="16"/>
        </w:rPr>
      </w:pPr>
      <w:r w:rsidRPr="00481D9E">
        <w:rPr>
          <w:sz w:val="16"/>
          <w:szCs w:val="16"/>
        </w:rPr>
        <w:t>1048602 lrwxrwxrwx   1 vivek vivek     11 2008-12-09 20:24 alink.conf -&gt; resolv.conf</w:t>
      </w:r>
    </w:p>
    <w:p w:rsidR="00B13B5D" w:rsidRPr="00481D9E" w:rsidRDefault="00B13B5D" w:rsidP="00B13B5D">
      <w:pPr>
        <w:pStyle w:val="HTMLPreformatted"/>
        <w:rPr>
          <w:sz w:val="16"/>
          <w:szCs w:val="16"/>
        </w:rPr>
      </w:pPr>
      <w:r w:rsidRPr="00481D9E">
        <w:rPr>
          <w:sz w:val="16"/>
          <w:szCs w:val="16"/>
        </w:rPr>
        <w:t>1048601 -rwxr-xr-x   1 vivek vivek    129 2008-12-09 20:19 resolv.conf</w:t>
      </w:r>
    </w:p>
    <w:p w:rsidR="00B13B5D" w:rsidRPr="00481D9E" w:rsidRDefault="00B13B5D" w:rsidP="00B13B5D">
      <w:pPr>
        <w:pStyle w:val="NormalWeb"/>
        <w:pBdr>
          <w:bottom w:val="single" w:sz="6" w:space="1" w:color="auto"/>
        </w:pBdr>
        <w:spacing w:after="0" w:afterAutospacing="0"/>
        <w:rPr>
          <w:sz w:val="16"/>
          <w:szCs w:val="16"/>
        </w:rPr>
      </w:pPr>
      <w:r w:rsidRPr="00481D9E">
        <w:rPr>
          <w:sz w:val="16"/>
          <w:szCs w:val="16"/>
        </w:rPr>
        <w:t>The reference count of the directory has not changed (total 152). Our symbolic (soft) link is stored in a different inode than the text file (1048602). The information stored in resolv.conf is accessible through the alink.conf file. If we delete the text file resolv.conf, alink.conf becomes a broken link and our data is lost</w:t>
      </w:r>
      <w:proofErr w:type="gramStart"/>
      <w:r w:rsidRPr="00481D9E">
        <w:rPr>
          <w:sz w:val="16"/>
          <w:szCs w:val="16"/>
        </w:rPr>
        <w:t>:</w:t>
      </w:r>
      <w:proofErr w:type="gramEnd"/>
      <w:r w:rsidRPr="00481D9E">
        <w:rPr>
          <w:sz w:val="16"/>
          <w:szCs w:val="16"/>
        </w:rPr>
        <w:br/>
      </w:r>
      <w:r w:rsidRPr="00481D9E">
        <w:rPr>
          <w:rStyle w:val="HTMLCode"/>
          <w:rFonts w:eastAsiaTheme="majorEastAsia"/>
          <w:sz w:val="16"/>
          <w:szCs w:val="16"/>
        </w:rPr>
        <w:t>$ rm resolv.conf</w:t>
      </w:r>
      <w:r w:rsidRPr="00481D9E">
        <w:rPr>
          <w:rFonts w:ascii="Courier New" w:hAnsi="Courier New" w:cs="Courier New"/>
          <w:sz w:val="16"/>
          <w:szCs w:val="16"/>
        </w:rPr>
        <w:br/>
      </w:r>
      <w:r w:rsidRPr="00481D9E">
        <w:rPr>
          <w:rStyle w:val="HTMLCode"/>
          <w:rFonts w:eastAsiaTheme="majorEastAsia"/>
          <w:sz w:val="16"/>
          <w:szCs w:val="16"/>
        </w:rPr>
        <w:t>$ ls -ali</w:t>
      </w:r>
    </w:p>
    <w:p w:rsidR="00B13B5D" w:rsidRPr="00481D9E" w:rsidRDefault="00B13B5D" w:rsidP="00B13B5D">
      <w:pPr>
        <w:pStyle w:val="NormalWeb"/>
        <w:spacing w:before="0" w:beforeAutospacing="0" w:after="0" w:afterAutospacing="0"/>
        <w:rPr>
          <w:sz w:val="16"/>
          <w:szCs w:val="16"/>
        </w:rPr>
      </w:pPr>
      <w:r w:rsidRPr="00481D9E">
        <w:rPr>
          <w:b/>
          <w:bCs/>
          <w:sz w:val="16"/>
          <w:szCs w:val="16"/>
        </w:rPr>
        <w:t>What is the core of Linux Operating System?</w:t>
      </w:r>
    </w:p>
    <w:p w:rsidR="00B13B5D" w:rsidRPr="00481D9E" w:rsidRDefault="00B13B5D" w:rsidP="00B13B5D">
      <w:pPr>
        <w:pStyle w:val="NormalWeb"/>
        <w:spacing w:before="0" w:beforeAutospacing="0" w:after="0" w:afterAutospacing="0"/>
        <w:rPr>
          <w:sz w:val="16"/>
          <w:szCs w:val="16"/>
        </w:rPr>
      </w:pPr>
      <w:r w:rsidRPr="00481D9E">
        <w:rPr>
          <w:sz w:val="16"/>
          <w:szCs w:val="16"/>
        </w:rPr>
        <w:t>The core of the Linux operating system is Kernel. It is broken down into Shell, Command, Script, and Terminal. Shell is a command Line Interpreter, Command is user Instruction to Computer, Script is collection of commands stored in a file, and Terminal is a command Line Interface.</w:t>
      </w:r>
    </w:p>
    <w:p w:rsidR="00B13B5D" w:rsidRPr="00481D9E" w:rsidRDefault="00B13B5D" w:rsidP="00B13B5D">
      <w:pPr>
        <w:pStyle w:val="NormalWeb"/>
        <w:spacing w:before="0" w:beforeAutospacing="0" w:after="0" w:afterAutospacing="0"/>
        <w:rPr>
          <w:sz w:val="16"/>
          <w:szCs w:val="16"/>
        </w:rPr>
      </w:pPr>
      <w:r w:rsidRPr="00481D9E">
        <w:rPr>
          <w:b/>
          <w:bCs/>
          <w:sz w:val="16"/>
          <w:szCs w:val="16"/>
        </w:rPr>
        <w:t>What is the basic difference between UNIX and Linux Operating System?</w:t>
      </w:r>
    </w:p>
    <w:p w:rsidR="00B13B5D" w:rsidRPr="00481D9E" w:rsidRDefault="00B13B5D" w:rsidP="00B13B5D">
      <w:pPr>
        <w:pStyle w:val="NormalWeb"/>
        <w:spacing w:before="0" w:beforeAutospacing="0" w:after="0" w:afterAutospacing="0"/>
        <w:rPr>
          <w:sz w:val="16"/>
          <w:szCs w:val="16"/>
        </w:rPr>
      </w:pPr>
      <w:r w:rsidRPr="00481D9E">
        <w:rPr>
          <w:sz w:val="16"/>
          <w:szCs w:val="16"/>
        </w:rPr>
        <w:t>Linux is free and open-source software (allowing programmers to program with Linux not around it), the kernel of which is created by Linus Torvalds and community. UNIX, on the other hand, is UNIX is copyrighted name only big companies are allowed to use the UNIX copyright and name, so IBM AIX and Sun Solaris and HP-UX all are UNIX operating systems.</w:t>
      </w:r>
    </w:p>
    <w:p w:rsidR="00B13B5D" w:rsidRPr="00481D9E" w:rsidRDefault="00B13B5D" w:rsidP="00B13B5D">
      <w:pPr>
        <w:pStyle w:val="NormalWeb"/>
        <w:spacing w:before="0" w:beforeAutospacing="0" w:after="0" w:afterAutospacing="0"/>
        <w:rPr>
          <w:sz w:val="16"/>
          <w:szCs w:val="16"/>
        </w:rPr>
      </w:pPr>
      <w:r w:rsidRPr="00481D9E">
        <w:rPr>
          <w:b/>
          <w:bCs/>
          <w:sz w:val="16"/>
          <w:szCs w:val="16"/>
        </w:rPr>
        <w:t>What is an INODE?</w:t>
      </w:r>
    </w:p>
    <w:p w:rsidR="00B13B5D" w:rsidRPr="00481D9E" w:rsidRDefault="00B13B5D" w:rsidP="00B13B5D">
      <w:pPr>
        <w:pStyle w:val="NormalWeb"/>
        <w:spacing w:before="0" w:beforeAutospacing="0" w:after="0" w:afterAutospacing="0"/>
        <w:rPr>
          <w:sz w:val="16"/>
          <w:szCs w:val="16"/>
        </w:rPr>
      </w:pPr>
      <w:r w:rsidRPr="00481D9E">
        <w:rPr>
          <w:sz w:val="16"/>
          <w:szCs w:val="16"/>
        </w:rPr>
        <w:t>All files have its description stored in a structure called ‘inode’. The inode contains info about the file-size, access and modification time, permission and so on. In addition to descriptions about the file, the inode contains pointers to the data blocks of the file.</w:t>
      </w:r>
    </w:p>
    <w:p w:rsidR="00B13B5D" w:rsidRPr="00481D9E" w:rsidRDefault="00B13B5D" w:rsidP="00B13B5D">
      <w:pPr>
        <w:pStyle w:val="NormalWeb"/>
        <w:spacing w:before="0" w:beforeAutospacing="0" w:after="0" w:afterAutospacing="0"/>
        <w:rPr>
          <w:sz w:val="16"/>
          <w:szCs w:val="16"/>
        </w:rPr>
      </w:pPr>
      <w:r w:rsidRPr="00481D9E">
        <w:rPr>
          <w:b/>
          <w:bCs/>
          <w:sz w:val="16"/>
          <w:szCs w:val="16"/>
        </w:rPr>
        <w:t>State the syntax of any Linux command.</w:t>
      </w:r>
    </w:p>
    <w:p w:rsidR="00B13B5D" w:rsidRPr="00481D9E" w:rsidRDefault="00B13B5D" w:rsidP="00B13B5D">
      <w:pPr>
        <w:pStyle w:val="NormalWeb"/>
        <w:spacing w:before="0" w:beforeAutospacing="0" w:after="0" w:afterAutospacing="0"/>
        <w:rPr>
          <w:sz w:val="16"/>
          <w:szCs w:val="16"/>
        </w:rPr>
      </w:pPr>
      <w:r w:rsidRPr="00481D9E">
        <w:rPr>
          <w:sz w:val="16"/>
          <w:szCs w:val="16"/>
        </w:rPr>
        <w:t xml:space="preserve">The correct syntax of Linux command is Command [options] [arguments]. </w:t>
      </w:r>
      <w:hyperlink r:id="rId20" w:history="1">
        <w:r w:rsidRPr="00481D9E">
          <w:rPr>
            <w:rStyle w:val="Hyperlink"/>
            <w:sz w:val="16"/>
            <w:szCs w:val="16"/>
          </w:rPr>
          <w:t>Master the Linux command line with this guide</w:t>
        </w:r>
      </w:hyperlink>
      <w:r w:rsidRPr="00481D9E">
        <w:rPr>
          <w:sz w:val="16"/>
          <w:szCs w:val="16"/>
        </w:rPr>
        <w:t>.</w:t>
      </w:r>
    </w:p>
    <w:p w:rsidR="00B13B5D" w:rsidRPr="00481D9E" w:rsidRDefault="00B13B5D" w:rsidP="00B13B5D">
      <w:pPr>
        <w:pStyle w:val="NormalWeb"/>
        <w:spacing w:before="0" w:beforeAutospacing="0" w:after="0" w:afterAutospacing="0"/>
        <w:rPr>
          <w:sz w:val="16"/>
          <w:szCs w:val="16"/>
        </w:rPr>
      </w:pPr>
      <w:r w:rsidRPr="00481D9E">
        <w:rPr>
          <w:sz w:val="16"/>
          <w:szCs w:val="16"/>
        </w:rPr>
        <w:t>Now let’s move on to the meatier questions that are more likely to be asked:</w:t>
      </w:r>
    </w:p>
    <w:p w:rsidR="00B13B5D" w:rsidRPr="00481D9E" w:rsidRDefault="00B13B5D" w:rsidP="00B13B5D">
      <w:pPr>
        <w:pStyle w:val="NormalWeb"/>
        <w:spacing w:before="0" w:beforeAutospacing="0" w:after="0" w:afterAutospacing="0"/>
        <w:rPr>
          <w:sz w:val="16"/>
          <w:szCs w:val="16"/>
        </w:rPr>
      </w:pPr>
      <w:r w:rsidRPr="00481D9E">
        <w:rPr>
          <w:b/>
          <w:bCs/>
          <w:sz w:val="16"/>
          <w:szCs w:val="16"/>
        </w:rPr>
        <w:t>What is the difference between TCP and UDP?</w:t>
      </w:r>
    </w:p>
    <w:p w:rsidR="00B13B5D" w:rsidRPr="00481D9E" w:rsidRDefault="00B13B5D" w:rsidP="00B13B5D">
      <w:pPr>
        <w:pStyle w:val="NormalWeb"/>
        <w:spacing w:before="0" w:beforeAutospacing="0" w:after="0" w:afterAutospacing="0"/>
        <w:rPr>
          <w:sz w:val="16"/>
          <w:szCs w:val="16"/>
        </w:rPr>
      </w:pPr>
      <w:r w:rsidRPr="00481D9E">
        <w:rPr>
          <w:sz w:val="16"/>
          <w:szCs w:val="16"/>
        </w:rPr>
        <w:t>The basic difference is that TCP establishes a connection before sending data and this allows it to control the dataflow and guarantee that all packets get delivered. UDP simply chucks datagrams onto the wire and if some get lost or arrive in bad order there’s no way to request a resend. However UDP has low network overhead so some services such as DNS resolution, SNMP, DHCP, RIP and VOIP use UDP for its speed and any errors are usually dealt with on the application layer rather than network layer.</w:t>
      </w:r>
    </w:p>
    <w:p w:rsidR="00B13B5D" w:rsidRPr="00481D9E" w:rsidRDefault="00B13B5D" w:rsidP="00B13B5D">
      <w:pPr>
        <w:pStyle w:val="NormalWeb"/>
        <w:spacing w:before="0" w:beforeAutospacing="0" w:after="0" w:afterAutospacing="0"/>
        <w:rPr>
          <w:sz w:val="16"/>
          <w:szCs w:val="16"/>
        </w:rPr>
      </w:pPr>
      <w:r w:rsidRPr="00481D9E">
        <w:rPr>
          <w:b/>
          <w:bCs/>
          <w:sz w:val="16"/>
          <w:szCs w:val="16"/>
        </w:rPr>
        <w:t>How does DNS resolution work?</w:t>
      </w:r>
    </w:p>
    <w:p w:rsidR="00B13B5D" w:rsidRPr="00481D9E" w:rsidRDefault="00B13B5D" w:rsidP="00B13B5D">
      <w:pPr>
        <w:pStyle w:val="NormalWeb"/>
        <w:spacing w:before="0" w:beforeAutospacing="0" w:after="0" w:afterAutospacing="0"/>
        <w:rPr>
          <w:sz w:val="16"/>
          <w:szCs w:val="16"/>
        </w:rPr>
      </w:pPr>
      <w:r w:rsidRPr="00481D9E">
        <w:rPr>
          <w:sz w:val="16"/>
          <w:szCs w:val="16"/>
        </w:rPr>
        <w:t>A client application requests an IP address from the name server usually by connecting to UDP port 53. The name server will attempt to resolve the FQDN based on its resolver library, which may contain authoritative information about the host requested or cached data about that name from an earlier query. If the name server does not already have the answer, it will turn to root name servers to determine the authoritative for the FQDN in question. Then, with that information, it will query the authoritative name servers for that name to determine the IP address.</w:t>
      </w:r>
    </w:p>
    <w:p w:rsidR="00B13B5D" w:rsidRPr="00481D9E" w:rsidRDefault="00B13B5D" w:rsidP="00B13B5D">
      <w:pPr>
        <w:pStyle w:val="NormalWeb"/>
        <w:spacing w:before="0" w:beforeAutospacing="0" w:after="0" w:afterAutospacing="0"/>
        <w:rPr>
          <w:sz w:val="16"/>
          <w:szCs w:val="16"/>
        </w:rPr>
      </w:pPr>
      <w:r w:rsidRPr="00481D9E">
        <w:rPr>
          <w:b/>
          <w:bCs/>
          <w:sz w:val="16"/>
          <w:szCs w:val="16"/>
        </w:rPr>
        <w:t>What is an MX record?</w:t>
      </w:r>
    </w:p>
    <w:p w:rsidR="00B13B5D" w:rsidRPr="00481D9E" w:rsidRDefault="00B13B5D" w:rsidP="00B13B5D">
      <w:pPr>
        <w:pStyle w:val="NormalWeb"/>
        <w:spacing w:before="0" w:beforeAutospacing="0" w:after="0" w:afterAutospacing="0"/>
        <w:rPr>
          <w:sz w:val="16"/>
          <w:szCs w:val="16"/>
        </w:rPr>
      </w:pPr>
      <w:r w:rsidRPr="00481D9E">
        <w:rPr>
          <w:sz w:val="16"/>
          <w:szCs w:val="16"/>
        </w:rPr>
        <w:t>An MX record numerically ranks the mail servers you would prefer to receive email for a domain. The MX record with the lowest number is preferred over the others, but you can set multiple email servers with the same value for simple load balancing.</w:t>
      </w:r>
    </w:p>
    <w:p w:rsidR="00B13B5D" w:rsidRPr="00481D9E" w:rsidRDefault="00B13B5D" w:rsidP="00B13B5D">
      <w:pPr>
        <w:pStyle w:val="NormalWeb"/>
        <w:spacing w:before="0" w:beforeAutospacing="0" w:after="0" w:afterAutospacing="0"/>
        <w:rPr>
          <w:sz w:val="16"/>
          <w:szCs w:val="16"/>
        </w:rPr>
      </w:pPr>
      <w:r w:rsidRPr="00481D9E">
        <w:rPr>
          <w:b/>
          <w:bCs/>
          <w:sz w:val="16"/>
          <w:szCs w:val="16"/>
        </w:rPr>
        <w:t>Please describe the Linux boot-up sequence.</w:t>
      </w:r>
    </w:p>
    <w:p w:rsidR="00B13B5D" w:rsidRPr="00481D9E" w:rsidRDefault="00B13B5D" w:rsidP="00B13B5D">
      <w:pPr>
        <w:pStyle w:val="NormalWeb"/>
        <w:spacing w:before="0" w:beforeAutospacing="0" w:after="0" w:afterAutospacing="0"/>
        <w:rPr>
          <w:sz w:val="16"/>
          <w:szCs w:val="16"/>
        </w:rPr>
      </w:pPr>
      <w:r w:rsidRPr="00481D9E">
        <w:rPr>
          <w:sz w:val="16"/>
          <w:szCs w:val="16"/>
        </w:rPr>
        <w:t>There are seven steps to the boot-up sequence. 1) BIOS (basic input/output system) – executes the MBR where Boot Loader sits, 2) MBR- Master boot reads Kernel into memory, 3) GRUB (Grand Unified Bootloader) Kernel starts Init process, 4) Kernel – Kernel executes the /sbin/init program.  Init reads inittab, executes rc.sysinit, 5) Init – the rc script than starts services to reach the default run level and 6) Run level programs – these programs are executed from /etc/rc.d/rc*.dl/</w:t>
      </w:r>
    </w:p>
    <w:p w:rsidR="00B13B5D" w:rsidRPr="00481D9E" w:rsidRDefault="00B13B5D" w:rsidP="00B13B5D">
      <w:pPr>
        <w:pStyle w:val="NormalWeb"/>
        <w:spacing w:before="0" w:beforeAutospacing="0" w:after="0" w:afterAutospacing="0"/>
        <w:rPr>
          <w:sz w:val="16"/>
          <w:szCs w:val="16"/>
        </w:rPr>
      </w:pPr>
      <w:r w:rsidRPr="00481D9E">
        <w:rPr>
          <w:b/>
          <w:bCs/>
          <w:sz w:val="16"/>
          <w:szCs w:val="16"/>
        </w:rPr>
        <w:t>How do you search for a pattern and then replace it in an entire file?</w:t>
      </w:r>
    </w:p>
    <w:p w:rsidR="00B13B5D" w:rsidRPr="00481D9E" w:rsidRDefault="00B13B5D" w:rsidP="00B13B5D">
      <w:pPr>
        <w:pStyle w:val="NormalWeb"/>
        <w:spacing w:before="0" w:beforeAutospacing="0" w:after="0" w:afterAutospacing="0"/>
        <w:rPr>
          <w:sz w:val="16"/>
          <w:szCs w:val="16"/>
        </w:rPr>
      </w:pPr>
      <w:r w:rsidRPr="00481D9E">
        <w:rPr>
          <w:sz w:val="16"/>
          <w:szCs w:val="16"/>
        </w:rPr>
        <w:t>You use Sed, or in Vi editor, the search uses character ‘s’ slash the pattern to be searched, slash the pattern to replace it with, slash ‘g’ which stands for entire file.</w:t>
      </w:r>
    </w:p>
    <w:p w:rsidR="00B13B5D" w:rsidRPr="00481D9E" w:rsidRDefault="00B13B5D" w:rsidP="00B13B5D">
      <w:pPr>
        <w:pStyle w:val="NormalWeb"/>
        <w:spacing w:before="0" w:beforeAutospacing="0" w:after="0" w:afterAutospacing="0"/>
        <w:rPr>
          <w:sz w:val="16"/>
          <w:szCs w:val="16"/>
        </w:rPr>
      </w:pPr>
      <w:r w:rsidRPr="00481D9E">
        <w:rPr>
          <w:b/>
          <w:bCs/>
          <w:sz w:val="16"/>
          <w:szCs w:val="16"/>
        </w:rPr>
        <w:t>How do you list and flush all IPtables?</w:t>
      </w:r>
    </w:p>
    <w:p w:rsidR="00B13B5D" w:rsidRPr="00481D9E" w:rsidRDefault="00B13B5D" w:rsidP="00B13B5D">
      <w:pPr>
        <w:pStyle w:val="NormalWeb"/>
        <w:spacing w:before="0" w:beforeAutospacing="0" w:after="0" w:afterAutospacing="0"/>
        <w:rPr>
          <w:sz w:val="16"/>
          <w:szCs w:val="16"/>
        </w:rPr>
      </w:pPr>
      <w:r w:rsidRPr="00481D9E">
        <w:rPr>
          <w:sz w:val="16"/>
          <w:szCs w:val="16"/>
        </w:rPr>
        <w:t>First you use the –L switch to view all the currently present rules and then –F to flush them.</w:t>
      </w:r>
    </w:p>
    <w:p w:rsidR="00B13B5D" w:rsidRPr="00481D9E" w:rsidRDefault="00B13B5D" w:rsidP="00B13B5D">
      <w:pPr>
        <w:pStyle w:val="NormalWeb"/>
        <w:spacing w:before="0" w:beforeAutospacing="0" w:after="0" w:afterAutospacing="0"/>
        <w:rPr>
          <w:sz w:val="16"/>
          <w:szCs w:val="16"/>
        </w:rPr>
      </w:pPr>
      <w:r w:rsidRPr="00481D9E">
        <w:rPr>
          <w:b/>
          <w:bCs/>
          <w:sz w:val="16"/>
          <w:szCs w:val="16"/>
        </w:rPr>
        <w:t>What is a shell? What are their names?</w:t>
      </w:r>
    </w:p>
    <w:p w:rsidR="00B13B5D" w:rsidRPr="00481D9E" w:rsidRDefault="00B13B5D" w:rsidP="00B13B5D">
      <w:pPr>
        <w:pStyle w:val="NormalWeb"/>
        <w:spacing w:before="0" w:beforeAutospacing="0" w:after="0" w:afterAutospacing="0"/>
        <w:rPr>
          <w:sz w:val="16"/>
          <w:szCs w:val="16"/>
        </w:rPr>
      </w:pPr>
      <w:r w:rsidRPr="00481D9E">
        <w:rPr>
          <w:sz w:val="16"/>
          <w:szCs w:val="16"/>
        </w:rPr>
        <w:lastRenderedPageBreak/>
        <w:t xml:space="preserve">The shell is the part of the system with which the user interacts. A </w:t>
      </w:r>
      <w:proofErr w:type="gramStart"/>
      <w:r w:rsidRPr="00481D9E">
        <w:rPr>
          <w:sz w:val="16"/>
          <w:szCs w:val="16"/>
        </w:rPr>
        <w:t>Unix</w:t>
      </w:r>
      <w:proofErr w:type="gramEnd"/>
      <w:r w:rsidRPr="00481D9E">
        <w:rPr>
          <w:sz w:val="16"/>
          <w:szCs w:val="16"/>
        </w:rPr>
        <w:t xml:space="preserve"> shell interprets commands such as “pwd”, “cd” or “traceroute” and sends the proper instructions to the actual operating system itself. The shells currently available areAns SH, BASH, CSH, TCSH, NOLOGIN, KSH. Other functions of a shell include scripting capability, path memory, multitasking, and file handling.</w:t>
      </w:r>
    </w:p>
    <w:p w:rsidR="00B13B5D" w:rsidRPr="00481D9E" w:rsidRDefault="00B13B5D" w:rsidP="00B13B5D">
      <w:pPr>
        <w:pStyle w:val="NormalWeb"/>
        <w:spacing w:before="0" w:beforeAutospacing="0" w:after="0" w:afterAutospacing="0"/>
        <w:rPr>
          <w:sz w:val="16"/>
          <w:szCs w:val="16"/>
        </w:rPr>
      </w:pPr>
      <w:r w:rsidRPr="00481D9E">
        <w:rPr>
          <w:b/>
          <w:bCs/>
          <w:sz w:val="16"/>
          <w:szCs w:val="16"/>
        </w:rPr>
        <w:t>What is a zombie?</w:t>
      </w:r>
    </w:p>
    <w:p w:rsidR="00B13B5D" w:rsidRPr="00481D9E" w:rsidRDefault="00B13B5D" w:rsidP="00B13B5D">
      <w:pPr>
        <w:pStyle w:val="NormalWeb"/>
        <w:spacing w:before="0" w:beforeAutospacing="0" w:after="0" w:afterAutospacing="0"/>
        <w:rPr>
          <w:sz w:val="16"/>
          <w:szCs w:val="16"/>
        </w:rPr>
      </w:pPr>
      <w:r w:rsidRPr="00481D9E">
        <w:rPr>
          <w:sz w:val="16"/>
          <w:szCs w:val="16"/>
        </w:rPr>
        <w:t xml:space="preserve">Cheeky answers get bonus points for this one. But in the Linux world, a zombie process is the </w:t>
      </w:r>
      <w:proofErr w:type="gramStart"/>
      <w:r w:rsidRPr="00481D9E">
        <w:rPr>
          <w:sz w:val="16"/>
          <w:szCs w:val="16"/>
        </w:rPr>
        <w:t>process  output</w:t>
      </w:r>
      <w:proofErr w:type="gramEnd"/>
      <w:r w:rsidRPr="00481D9E">
        <w:rPr>
          <w:sz w:val="16"/>
          <w:szCs w:val="16"/>
        </w:rPr>
        <w:t xml:space="preserve"> of ‘ps’ by the presence of ‘Z’ in the STAT column. Zombies are essentially the premature processes whose mature parent processes died without reaping its children. Note that zombies can’t be killed with the usual ‘kill’ signal.</w:t>
      </w:r>
    </w:p>
    <w:p w:rsidR="00B13B5D" w:rsidRPr="00481D9E" w:rsidRDefault="00B13B5D" w:rsidP="00B13B5D">
      <w:pPr>
        <w:shd w:val="clear" w:color="auto" w:fill="FFFFFF"/>
        <w:rPr>
          <w:color w:val="000000"/>
          <w:sz w:val="16"/>
          <w:szCs w:val="16"/>
        </w:rPr>
      </w:pPr>
    </w:p>
    <w:p w:rsidR="00481D9E" w:rsidRPr="00481D9E" w:rsidRDefault="00481D9E" w:rsidP="00481D9E">
      <w:pPr>
        <w:pStyle w:val="Heading2"/>
        <w:spacing w:before="0" w:beforeAutospacing="0" w:after="0" w:afterAutospacing="0"/>
        <w:rPr>
          <w:sz w:val="16"/>
          <w:szCs w:val="16"/>
        </w:rPr>
      </w:pPr>
      <w:r w:rsidRPr="00481D9E">
        <w:rPr>
          <w:rStyle w:val="Strong"/>
          <w:b/>
          <w:bCs/>
          <w:sz w:val="16"/>
          <w:szCs w:val="16"/>
        </w:rPr>
        <w:t>What is SGID?</w:t>
      </w:r>
    </w:p>
    <w:p w:rsidR="00481D9E" w:rsidRPr="00481D9E" w:rsidRDefault="00481D9E" w:rsidP="00481D9E">
      <w:pPr>
        <w:pStyle w:val="NormalWeb"/>
        <w:spacing w:before="0" w:beforeAutospacing="0" w:after="0" w:afterAutospacing="0"/>
        <w:rPr>
          <w:sz w:val="16"/>
          <w:szCs w:val="16"/>
        </w:rPr>
      </w:pPr>
      <w:r w:rsidRPr="00481D9E">
        <w:rPr>
          <w:rStyle w:val="Strong"/>
          <w:sz w:val="16"/>
          <w:szCs w:val="16"/>
        </w:rPr>
        <w:t>SGID</w:t>
      </w:r>
      <w:r w:rsidRPr="00481D9E">
        <w:rPr>
          <w:sz w:val="16"/>
          <w:szCs w:val="16"/>
        </w:rPr>
        <w:t xml:space="preserve"> (</w:t>
      </w:r>
      <w:r w:rsidRPr="00481D9E">
        <w:rPr>
          <w:rStyle w:val="Strong"/>
          <w:sz w:val="16"/>
          <w:szCs w:val="16"/>
        </w:rPr>
        <w:t>S</w:t>
      </w:r>
      <w:r w:rsidRPr="00481D9E">
        <w:rPr>
          <w:sz w:val="16"/>
          <w:szCs w:val="16"/>
        </w:rPr>
        <w:t xml:space="preserve">et </w:t>
      </w:r>
      <w:r w:rsidRPr="00481D9E">
        <w:rPr>
          <w:rStyle w:val="Strong"/>
          <w:sz w:val="16"/>
          <w:szCs w:val="16"/>
        </w:rPr>
        <w:t>G</w:t>
      </w:r>
      <w:r w:rsidRPr="00481D9E">
        <w:rPr>
          <w:sz w:val="16"/>
          <w:szCs w:val="16"/>
        </w:rPr>
        <w:t xml:space="preserve">roup </w:t>
      </w:r>
      <w:r w:rsidRPr="00481D9E">
        <w:rPr>
          <w:rStyle w:val="Strong"/>
          <w:sz w:val="16"/>
          <w:szCs w:val="16"/>
        </w:rPr>
        <w:t>ID</w:t>
      </w:r>
      <w:r w:rsidRPr="00481D9E">
        <w:rPr>
          <w:sz w:val="16"/>
          <w:szCs w:val="16"/>
        </w:rPr>
        <w:t xml:space="preserve"> up on execution) is a special type of file permissions given to a file/folder. Normally in Linux/Unix when a program runs, it inherits access permissions from the logged in user. SGID is defined as giving temporary permissions to a user to run a program/file with the permissions of the file group permissions to become member of that group to execute the file</w:t>
      </w:r>
      <w:r w:rsidRPr="00481D9E">
        <w:rPr>
          <w:rStyle w:val="Strong"/>
          <w:sz w:val="16"/>
          <w:szCs w:val="16"/>
        </w:rPr>
        <w:t>. In simple words users will get file Group’s permissions when executing a Folder/file/program/command.</w:t>
      </w:r>
      <w:r w:rsidRPr="00481D9E">
        <w:rPr>
          <w:sz w:val="16"/>
          <w:szCs w:val="16"/>
        </w:rPr>
        <w:t xml:space="preserve"> </w:t>
      </w:r>
    </w:p>
    <w:p w:rsidR="00481D9E" w:rsidRPr="00481D9E" w:rsidRDefault="00481D9E" w:rsidP="00481D9E">
      <w:pPr>
        <w:pStyle w:val="NormalWeb"/>
        <w:spacing w:before="0" w:beforeAutospacing="0" w:after="0" w:afterAutospacing="0"/>
        <w:rPr>
          <w:sz w:val="16"/>
          <w:szCs w:val="16"/>
        </w:rPr>
      </w:pPr>
      <w:r w:rsidRPr="00481D9E">
        <w:rPr>
          <w:sz w:val="16"/>
          <w:szCs w:val="16"/>
        </w:rPr>
        <w:t xml:space="preserve">SGID is similar to SUID. The difference between both is that SUID assumes owner of the file permissions and SGID assumes group’s permissions when executing a file instead of logged in user inherit permissions. </w:t>
      </w:r>
    </w:p>
    <w:p w:rsidR="00481D9E" w:rsidRPr="00481D9E" w:rsidRDefault="00481D9E" w:rsidP="00481D9E">
      <w:pPr>
        <w:pStyle w:val="Heading2"/>
        <w:spacing w:before="0" w:beforeAutospacing="0" w:after="0" w:afterAutospacing="0"/>
        <w:rPr>
          <w:sz w:val="16"/>
          <w:szCs w:val="16"/>
        </w:rPr>
      </w:pPr>
      <w:r w:rsidRPr="00481D9E">
        <w:rPr>
          <w:rStyle w:val="Strong"/>
          <w:b/>
          <w:bCs/>
          <w:sz w:val="16"/>
          <w:szCs w:val="16"/>
        </w:rPr>
        <w:t>Learn SGID with examples:</w:t>
      </w:r>
    </w:p>
    <w:p w:rsidR="00481D9E" w:rsidRPr="00481D9E" w:rsidRDefault="00481D9E" w:rsidP="00481D9E">
      <w:pPr>
        <w:pStyle w:val="NormalWeb"/>
        <w:spacing w:before="0" w:beforeAutospacing="0" w:after="0" w:afterAutospacing="0"/>
        <w:rPr>
          <w:sz w:val="16"/>
          <w:szCs w:val="16"/>
        </w:rPr>
      </w:pPr>
      <w:r w:rsidRPr="00481D9E">
        <w:rPr>
          <w:rStyle w:val="Strong"/>
          <w:sz w:val="16"/>
          <w:szCs w:val="16"/>
        </w:rPr>
        <w:t>Example:</w:t>
      </w:r>
      <w:r w:rsidRPr="00481D9E">
        <w:rPr>
          <w:sz w:val="16"/>
          <w:szCs w:val="16"/>
        </w:rPr>
        <w:t xml:space="preserve"> </w:t>
      </w:r>
      <w:hyperlink r:id="rId21" w:history="1">
        <w:r w:rsidRPr="00481D9E">
          <w:rPr>
            <w:rStyle w:val="Hyperlink"/>
            <w:b/>
            <w:bCs/>
            <w:sz w:val="16"/>
            <w:szCs w:val="16"/>
          </w:rPr>
          <w:t>Linux Group quota implementation</w:t>
        </w:r>
      </w:hyperlink>
      <w:r w:rsidRPr="00481D9E">
        <w:rPr>
          <w:sz w:val="16"/>
          <w:szCs w:val="16"/>
        </w:rPr>
        <w:t xml:space="preserve"> </w:t>
      </w:r>
    </w:p>
    <w:p w:rsidR="00481D9E" w:rsidRPr="00481D9E" w:rsidRDefault="00481D9E" w:rsidP="00481D9E">
      <w:pPr>
        <w:pStyle w:val="NormalWeb"/>
        <w:spacing w:before="0" w:beforeAutospacing="0" w:after="0" w:afterAutospacing="0"/>
        <w:rPr>
          <w:sz w:val="16"/>
          <w:szCs w:val="16"/>
        </w:rPr>
      </w:pPr>
      <w:proofErr w:type="gramStart"/>
      <w:r w:rsidRPr="00481D9E">
        <w:rPr>
          <w:sz w:val="16"/>
          <w:szCs w:val="16"/>
        </w:rPr>
        <w:t>When implementing Linux Group quota for group of people SGID plays an important role in checking the quota timer.</w:t>
      </w:r>
      <w:proofErr w:type="gramEnd"/>
      <w:r w:rsidRPr="00481D9E">
        <w:rPr>
          <w:sz w:val="16"/>
          <w:szCs w:val="16"/>
        </w:rPr>
        <w:t xml:space="preserve"> SGID bit set on folder is used to change their inherit permissions to group’s permissions to make it as single user who is dumping data. So that group members whoever dumps the data the data will be written with group permissions and in turn quota will be reduced centrally for all the users. For clear understanding of this you have to implement group quota from the above link. Without implementation of SGID the quota will not be effective. </w:t>
      </w:r>
    </w:p>
    <w:p w:rsidR="00481D9E" w:rsidRPr="00481D9E" w:rsidRDefault="00481D9E" w:rsidP="00481D9E">
      <w:pPr>
        <w:pStyle w:val="Heading2"/>
        <w:spacing w:before="0" w:beforeAutospacing="0" w:after="0" w:afterAutospacing="0"/>
        <w:rPr>
          <w:sz w:val="16"/>
          <w:szCs w:val="16"/>
        </w:rPr>
      </w:pPr>
      <w:r w:rsidRPr="00481D9E">
        <w:rPr>
          <w:rStyle w:val="Strong"/>
          <w:b/>
          <w:bCs/>
          <w:sz w:val="16"/>
          <w:szCs w:val="16"/>
        </w:rPr>
        <w:t>How can I setup SGID for a file?</w:t>
      </w:r>
    </w:p>
    <w:p w:rsidR="00481D9E" w:rsidRPr="00481D9E" w:rsidRDefault="00481D9E" w:rsidP="00481D9E">
      <w:pPr>
        <w:pStyle w:val="NormalWeb"/>
        <w:spacing w:before="0" w:beforeAutospacing="0" w:after="0" w:afterAutospacing="0"/>
        <w:rPr>
          <w:sz w:val="16"/>
          <w:szCs w:val="16"/>
        </w:rPr>
      </w:pPr>
      <w:r w:rsidRPr="00481D9E">
        <w:rPr>
          <w:sz w:val="16"/>
          <w:szCs w:val="16"/>
        </w:rPr>
        <w:t xml:space="preserve">SGID can be set in two ways </w:t>
      </w:r>
    </w:p>
    <w:p w:rsidR="00481D9E" w:rsidRPr="00481D9E" w:rsidRDefault="00481D9E" w:rsidP="00481D9E">
      <w:pPr>
        <w:pStyle w:val="HTMLPreformatted"/>
        <w:rPr>
          <w:sz w:val="16"/>
          <w:szCs w:val="16"/>
        </w:rPr>
      </w:pPr>
      <w:r w:rsidRPr="00481D9E">
        <w:rPr>
          <w:rStyle w:val="Strong"/>
          <w:sz w:val="16"/>
          <w:szCs w:val="16"/>
        </w:rPr>
        <w:t>1) Symbolic way (s)</w:t>
      </w:r>
    </w:p>
    <w:p w:rsidR="00481D9E" w:rsidRPr="00481D9E" w:rsidRDefault="00481D9E" w:rsidP="00481D9E">
      <w:pPr>
        <w:pStyle w:val="HTMLPreformatted"/>
        <w:rPr>
          <w:sz w:val="16"/>
          <w:szCs w:val="16"/>
        </w:rPr>
      </w:pPr>
    </w:p>
    <w:p w:rsidR="00481D9E" w:rsidRPr="00481D9E" w:rsidRDefault="00481D9E" w:rsidP="00481D9E">
      <w:pPr>
        <w:pStyle w:val="HTMLPreformatted"/>
        <w:rPr>
          <w:sz w:val="16"/>
          <w:szCs w:val="16"/>
        </w:rPr>
      </w:pPr>
      <w:r w:rsidRPr="00481D9E">
        <w:rPr>
          <w:rStyle w:val="Strong"/>
          <w:sz w:val="16"/>
          <w:szCs w:val="16"/>
        </w:rPr>
        <w:t>2) Numerical/octal way (2, SGID bit as value 2)</w:t>
      </w:r>
    </w:p>
    <w:p w:rsidR="00481D9E" w:rsidRPr="00481D9E" w:rsidRDefault="00481D9E" w:rsidP="00481D9E">
      <w:pPr>
        <w:pStyle w:val="NormalWeb"/>
        <w:spacing w:before="0" w:beforeAutospacing="0" w:after="0" w:afterAutospacing="0"/>
        <w:rPr>
          <w:sz w:val="16"/>
          <w:szCs w:val="16"/>
        </w:rPr>
      </w:pPr>
      <w:r w:rsidRPr="00481D9E">
        <w:rPr>
          <w:sz w:val="16"/>
          <w:szCs w:val="16"/>
        </w:rPr>
        <w:t xml:space="preserve">Use </w:t>
      </w:r>
      <w:hyperlink r:id="rId22" w:tgtFrame="_blank" w:tooltip="chmod command explained for Linux/Unix" w:history="1">
        <w:r w:rsidRPr="00481D9E">
          <w:rPr>
            <w:rStyle w:val="Strong"/>
            <w:color w:val="0000FF"/>
            <w:sz w:val="16"/>
            <w:szCs w:val="16"/>
            <w:u w:val="single"/>
          </w:rPr>
          <w:t>chmod</w:t>
        </w:r>
        <w:r w:rsidRPr="00481D9E">
          <w:rPr>
            <w:rStyle w:val="Hyperlink"/>
            <w:sz w:val="16"/>
            <w:szCs w:val="16"/>
          </w:rPr>
          <w:t xml:space="preserve"> command</w:t>
        </w:r>
      </w:hyperlink>
      <w:r w:rsidRPr="00481D9E">
        <w:rPr>
          <w:sz w:val="16"/>
          <w:szCs w:val="16"/>
        </w:rPr>
        <w:t xml:space="preserve"> to set SGID on file: file1.txt </w:t>
      </w:r>
    </w:p>
    <w:p w:rsidR="00481D9E" w:rsidRPr="00481D9E" w:rsidRDefault="00481D9E" w:rsidP="00481D9E">
      <w:pPr>
        <w:pStyle w:val="NormalWeb"/>
        <w:spacing w:before="0" w:beforeAutospacing="0" w:after="0" w:afterAutospacing="0"/>
        <w:rPr>
          <w:sz w:val="16"/>
          <w:szCs w:val="16"/>
        </w:rPr>
      </w:pPr>
      <w:r w:rsidRPr="00481D9E">
        <w:rPr>
          <w:rStyle w:val="Strong"/>
          <w:sz w:val="16"/>
          <w:szCs w:val="16"/>
        </w:rPr>
        <w:t>Symbolic way:</w:t>
      </w:r>
      <w:r w:rsidRPr="00481D9E">
        <w:rPr>
          <w:sz w:val="16"/>
          <w:szCs w:val="16"/>
        </w:rPr>
        <w:t xml:space="preserve"> </w:t>
      </w:r>
    </w:p>
    <w:p w:rsidR="00481D9E" w:rsidRPr="00481D9E" w:rsidRDefault="00481D9E" w:rsidP="00481D9E">
      <w:pPr>
        <w:pStyle w:val="HTMLPreformatted"/>
        <w:rPr>
          <w:sz w:val="16"/>
          <w:szCs w:val="16"/>
        </w:rPr>
      </w:pPr>
      <w:proofErr w:type="gramStart"/>
      <w:r w:rsidRPr="00481D9E">
        <w:rPr>
          <w:rStyle w:val="Strong"/>
          <w:sz w:val="16"/>
          <w:szCs w:val="16"/>
        </w:rPr>
        <w:t>chmod</w:t>
      </w:r>
      <w:proofErr w:type="gramEnd"/>
      <w:r w:rsidRPr="00481D9E">
        <w:rPr>
          <w:rStyle w:val="Strong"/>
          <w:sz w:val="16"/>
          <w:szCs w:val="16"/>
        </w:rPr>
        <w:t xml:space="preserve"> g+s file1.txt</w:t>
      </w:r>
    </w:p>
    <w:p w:rsidR="00481D9E" w:rsidRPr="00481D9E" w:rsidRDefault="00481D9E" w:rsidP="00481D9E">
      <w:pPr>
        <w:pStyle w:val="NormalWeb"/>
        <w:spacing w:before="0" w:beforeAutospacing="0" w:after="0" w:afterAutospacing="0"/>
        <w:rPr>
          <w:sz w:val="16"/>
          <w:szCs w:val="16"/>
        </w:rPr>
      </w:pPr>
      <w:r w:rsidRPr="00481D9E">
        <w:rPr>
          <w:sz w:val="16"/>
          <w:szCs w:val="16"/>
        </w:rPr>
        <w:t xml:space="preserve">Let me explain above command we are setting </w:t>
      </w:r>
      <w:proofErr w:type="gramStart"/>
      <w:r w:rsidRPr="00481D9E">
        <w:rPr>
          <w:sz w:val="16"/>
          <w:szCs w:val="16"/>
        </w:rPr>
        <w:t>SGID(</w:t>
      </w:r>
      <w:proofErr w:type="gramEnd"/>
      <w:r w:rsidRPr="00481D9E">
        <w:rPr>
          <w:sz w:val="16"/>
          <w:szCs w:val="16"/>
        </w:rPr>
        <w:t xml:space="preserve">+s) to group who owns this file. </w:t>
      </w:r>
    </w:p>
    <w:p w:rsidR="00481D9E" w:rsidRPr="00481D9E" w:rsidRDefault="00481D9E" w:rsidP="00481D9E">
      <w:pPr>
        <w:pStyle w:val="NormalWeb"/>
        <w:spacing w:before="0" w:beforeAutospacing="0" w:after="0" w:afterAutospacing="0"/>
        <w:rPr>
          <w:sz w:val="16"/>
          <w:szCs w:val="16"/>
        </w:rPr>
      </w:pPr>
      <w:r w:rsidRPr="00481D9E">
        <w:rPr>
          <w:rStyle w:val="Strong"/>
          <w:sz w:val="16"/>
          <w:szCs w:val="16"/>
        </w:rPr>
        <w:t>Numerical way:</w:t>
      </w:r>
      <w:r w:rsidRPr="00481D9E">
        <w:rPr>
          <w:sz w:val="16"/>
          <w:szCs w:val="16"/>
        </w:rPr>
        <w:t xml:space="preserve"> </w:t>
      </w:r>
    </w:p>
    <w:p w:rsidR="00481D9E" w:rsidRPr="00481D9E" w:rsidRDefault="00481D9E" w:rsidP="00481D9E">
      <w:pPr>
        <w:pStyle w:val="HTMLPreformatted"/>
        <w:rPr>
          <w:sz w:val="16"/>
          <w:szCs w:val="16"/>
        </w:rPr>
      </w:pPr>
      <w:proofErr w:type="gramStart"/>
      <w:r w:rsidRPr="00481D9E">
        <w:rPr>
          <w:rStyle w:val="Strong"/>
          <w:sz w:val="16"/>
          <w:szCs w:val="16"/>
        </w:rPr>
        <w:t>chmod</w:t>
      </w:r>
      <w:proofErr w:type="gramEnd"/>
      <w:r w:rsidRPr="00481D9E">
        <w:rPr>
          <w:rStyle w:val="Strong"/>
          <w:sz w:val="16"/>
          <w:szCs w:val="16"/>
        </w:rPr>
        <w:t xml:space="preserve"> 2750 file1.txt</w:t>
      </w:r>
    </w:p>
    <w:p w:rsidR="00481D9E" w:rsidRPr="00481D9E" w:rsidRDefault="00481D9E" w:rsidP="00481D9E">
      <w:pPr>
        <w:pStyle w:val="NormalWeb"/>
        <w:spacing w:before="0" w:beforeAutospacing="0" w:after="0" w:afterAutospacing="0"/>
        <w:rPr>
          <w:sz w:val="16"/>
          <w:szCs w:val="16"/>
        </w:rPr>
      </w:pPr>
      <w:r w:rsidRPr="00481D9E">
        <w:rPr>
          <w:rStyle w:val="Strong"/>
          <w:sz w:val="16"/>
          <w:szCs w:val="16"/>
        </w:rPr>
        <w:t>Here in 2750, 2 indicates SGID bitset, 7 for full permissions for owner, 5 for read and execute permissions for group, and no permissions for others.</w:t>
      </w:r>
      <w:r w:rsidRPr="00481D9E">
        <w:rPr>
          <w:sz w:val="16"/>
          <w:szCs w:val="16"/>
        </w:rPr>
        <w:t xml:space="preserve"> </w:t>
      </w:r>
    </w:p>
    <w:p w:rsidR="00481D9E" w:rsidRPr="00481D9E" w:rsidRDefault="00481D9E" w:rsidP="00481D9E">
      <w:pPr>
        <w:pStyle w:val="NormalWeb"/>
        <w:spacing w:before="0" w:beforeAutospacing="0" w:after="0" w:afterAutospacing="0"/>
        <w:rPr>
          <w:sz w:val="16"/>
          <w:szCs w:val="16"/>
        </w:rPr>
      </w:pPr>
      <w:r w:rsidRPr="00481D9E">
        <w:rPr>
          <w:rStyle w:val="Strong"/>
          <w:sz w:val="16"/>
          <w:szCs w:val="16"/>
        </w:rPr>
        <w:t>How can I check if a file is set with SGID bit or not?</w:t>
      </w:r>
      <w:r w:rsidRPr="00481D9E">
        <w:rPr>
          <w:sz w:val="16"/>
          <w:szCs w:val="16"/>
        </w:rPr>
        <w:t xml:space="preserve"> </w:t>
      </w:r>
    </w:p>
    <w:p w:rsidR="00481D9E" w:rsidRPr="00481D9E" w:rsidRDefault="00481D9E" w:rsidP="00481D9E">
      <w:pPr>
        <w:pStyle w:val="NormalWeb"/>
        <w:spacing w:before="0" w:beforeAutospacing="0" w:after="0" w:afterAutospacing="0"/>
        <w:rPr>
          <w:sz w:val="16"/>
          <w:szCs w:val="16"/>
        </w:rPr>
      </w:pPr>
      <w:r w:rsidRPr="00481D9E">
        <w:rPr>
          <w:sz w:val="16"/>
          <w:szCs w:val="16"/>
        </w:rPr>
        <w:t xml:space="preserve">Use ls –l to check if the x in group permissions field is replaced by s or S </w:t>
      </w:r>
    </w:p>
    <w:p w:rsidR="00481D9E" w:rsidRPr="00481D9E" w:rsidRDefault="00481D9E" w:rsidP="00481D9E">
      <w:pPr>
        <w:pStyle w:val="NormalWeb"/>
        <w:spacing w:before="0" w:beforeAutospacing="0" w:after="0" w:afterAutospacing="0"/>
        <w:rPr>
          <w:sz w:val="16"/>
          <w:szCs w:val="16"/>
        </w:rPr>
      </w:pPr>
      <w:r w:rsidRPr="00481D9E">
        <w:rPr>
          <w:sz w:val="16"/>
          <w:szCs w:val="16"/>
        </w:rPr>
        <w:t xml:space="preserve">For example: file1.txt listing before and after SGID set </w:t>
      </w:r>
    </w:p>
    <w:p w:rsidR="00481D9E" w:rsidRPr="00481D9E" w:rsidRDefault="00481D9E" w:rsidP="00481D9E">
      <w:pPr>
        <w:pStyle w:val="NormalWeb"/>
        <w:spacing w:before="0" w:beforeAutospacing="0" w:after="0" w:afterAutospacing="0"/>
        <w:rPr>
          <w:sz w:val="16"/>
          <w:szCs w:val="16"/>
        </w:rPr>
      </w:pPr>
      <w:r w:rsidRPr="00481D9E">
        <w:rPr>
          <w:rStyle w:val="Strong"/>
          <w:sz w:val="16"/>
          <w:szCs w:val="16"/>
        </w:rPr>
        <w:t>Before SGID set:</w:t>
      </w:r>
      <w:r w:rsidRPr="00481D9E">
        <w:rPr>
          <w:sz w:val="16"/>
          <w:szCs w:val="16"/>
        </w:rPr>
        <w:t xml:space="preserve"> </w:t>
      </w:r>
    </w:p>
    <w:p w:rsidR="00481D9E" w:rsidRPr="00481D9E" w:rsidRDefault="00481D9E" w:rsidP="00481D9E">
      <w:pPr>
        <w:pStyle w:val="HTMLPreformatted"/>
        <w:rPr>
          <w:sz w:val="16"/>
          <w:szCs w:val="16"/>
        </w:rPr>
      </w:pPr>
      <w:proofErr w:type="gramStart"/>
      <w:r w:rsidRPr="00481D9E">
        <w:rPr>
          <w:rStyle w:val="Strong"/>
          <w:sz w:val="16"/>
          <w:szCs w:val="16"/>
        </w:rPr>
        <w:t>ls</w:t>
      </w:r>
      <w:proofErr w:type="gramEnd"/>
      <w:r w:rsidRPr="00481D9E">
        <w:rPr>
          <w:rStyle w:val="Strong"/>
          <w:sz w:val="16"/>
          <w:szCs w:val="16"/>
        </w:rPr>
        <w:t xml:space="preserve"> -l</w:t>
      </w:r>
    </w:p>
    <w:p w:rsidR="00481D9E" w:rsidRPr="00481D9E" w:rsidRDefault="00481D9E" w:rsidP="00481D9E">
      <w:pPr>
        <w:pStyle w:val="HTMLPreformatted"/>
        <w:rPr>
          <w:sz w:val="16"/>
          <w:szCs w:val="16"/>
        </w:rPr>
      </w:pPr>
    </w:p>
    <w:p w:rsidR="00481D9E" w:rsidRPr="00481D9E" w:rsidRDefault="00481D9E" w:rsidP="00481D9E">
      <w:pPr>
        <w:pStyle w:val="HTMLPreformatted"/>
        <w:rPr>
          <w:sz w:val="16"/>
          <w:szCs w:val="16"/>
        </w:rPr>
      </w:pPr>
      <w:proofErr w:type="gramStart"/>
      <w:r w:rsidRPr="00481D9E">
        <w:rPr>
          <w:rStyle w:val="Strong"/>
          <w:sz w:val="16"/>
          <w:szCs w:val="16"/>
        </w:rPr>
        <w:t>total</w:t>
      </w:r>
      <w:proofErr w:type="gramEnd"/>
      <w:r w:rsidRPr="00481D9E">
        <w:rPr>
          <w:rStyle w:val="Strong"/>
          <w:sz w:val="16"/>
          <w:szCs w:val="16"/>
        </w:rPr>
        <w:t xml:space="preserve"> 8</w:t>
      </w:r>
    </w:p>
    <w:p w:rsidR="00481D9E" w:rsidRPr="00481D9E" w:rsidRDefault="00481D9E" w:rsidP="00481D9E">
      <w:pPr>
        <w:pStyle w:val="HTMLPreformatted"/>
        <w:rPr>
          <w:sz w:val="16"/>
          <w:szCs w:val="16"/>
        </w:rPr>
      </w:pPr>
    </w:p>
    <w:p w:rsidR="00481D9E" w:rsidRPr="00481D9E" w:rsidRDefault="00481D9E" w:rsidP="00481D9E">
      <w:pPr>
        <w:pStyle w:val="HTMLPreformatted"/>
        <w:rPr>
          <w:sz w:val="16"/>
          <w:szCs w:val="16"/>
        </w:rPr>
      </w:pPr>
      <w:r w:rsidRPr="00481D9E">
        <w:rPr>
          <w:rStyle w:val="Strong"/>
          <w:sz w:val="16"/>
          <w:szCs w:val="16"/>
        </w:rPr>
        <w:t>-</w:t>
      </w:r>
      <w:proofErr w:type="gramStart"/>
      <w:r w:rsidRPr="00481D9E">
        <w:rPr>
          <w:rStyle w:val="Strong"/>
          <w:sz w:val="16"/>
          <w:szCs w:val="16"/>
        </w:rPr>
        <w:t>rwxr</w:t>
      </w:r>
      <w:proofErr w:type="gramEnd"/>
      <w:r w:rsidRPr="00481D9E">
        <w:rPr>
          <w:rStyle w:val="Strong"/>
          <w:sz w:val="16"/>
          <w:szCs w:val="16"/>
        </w:rPr>
        <w:t>--r-- 1 xyz xyzgroup 148 Dec 22 03:46 file1.txt</w:t>
      </w:r>
    </w:p>
    <w:p w:rsidR="00481D9E" w:rsidRPr="00481D9E" w:rsidRDefault="00481D9E" w:rsidP="00481D9E">
      <w:pPr>
        <w:pStyle w:val="NormalWeb"/>
        <w:spacing w:before="0" w:beforeAutospacing="0" w:after="0" w:afterAutospacing="0"/>
        <w:rPr>
          <w:sz w:val="16"/>
          <w:szCs w:val="16"/>
        </w:rPr>
      </w:pPr>
      <w:r w:rsidRPr="00481D9E">
        <w:rPr>
          <w:rStyle w:val="Strong"/>
          <w:sz w:val="16"/>
          <w:szCs w:val="16"/>
        </w:rPr>
        <w:t>After SGID set:</w:t>
      </w:r>
      <w:r w:rsidRPr="00481D9E">
        <w:rPr>
          <w:sz w:val="16"/>
          <w:szCs w:val="16"/>
        </w:rPr>
        <w:t xml:space="preserve"> </w:t>
      </w:r>
    </w:p>
    <w:p w:rsidR="00481D9E" w:rsidRPr="00481D9E" w:rsidRDefault="00481D9E" w:rsidP="00481D9E">
      <w:pPr>
        <w:pStyle w:val="HTMLPreformatted"/>
        <w:rPr>
          <w:sz w:val="16"/>
          <w:szCs w:val="16"/>
        </w:rPr>
      </w:pPr>
      <w:proofErr w:type="gramStart"/>
      <w:r w:rsidRPr="00481D9E">
        <w:rPr>
          <w:rStyle w:val="Strong"/>
          <w:sz w:val="16"/>
          <w:szCs w:val="16"/>
        </w:rPr>
        <w:t>ls</w:t>
      </w:r>
      <w:proofErr w:type="gramEnd"/>
      <w:r w:rsidRPr="00481D9E">
        <w:rPr>
          <w:rStyle w:val="Strong"/>
          <w:sz w:val="16"/>
          <w:szCs w:val="16"/>
        </w:rPr>
        <w:t xml:space="preserve"> -l</w:t>
      </w:r>
    </w:p>
    <w:p w:rsidR="00481D9E" w:rsidRPr="00481D9E" w:rsidRDefault="00481D9E" w:rsidP="00481D9E">
      <w:pPr>
        <w:pStyle w:val="HTMLPreformatted"/>
        <w:rPr>
          <w:sz w:val="16"/>
          <w:szCs w:val="16"/>
        </w:rPr>
      </w:pPr>
    </w:p>
    <w:p w:rsidR="00481D9E" w:rsidRPr="00481D9E" w:rsidRDefault="00481D9E" w:rsidP="00481D9E">
      <w:pPr>
        <w:pStyle w:val="HTMLPreformatted"/>
        <w:rPr>
          <w:sz w:val="16"/>
          <w:szCs w:val="16"/>
        </w:rPr>
      </w:pPr>
      <w:proofErr w:type="gramStart"/>
      <w:r w:rsidRPr="00481D9E">
        <w:rPr>
          <w:rStyle w:val="Strong"/>
          <w:sz w:val="16"/>
          <w:szCs w:val="16"/>
        </w:rPr>
        <w:t>total</w:t>
      </w:r>
      <w:proofErr w:type="gramEnd"/>
      <w:r w:rsidRPr="00481D9E">
        <w:rPr>
          <w:rStyle w:val="Strong"/>
          <w:sz w:val="16"/>
          <w:szCs w:val="16"/>
        </w:rPr>
        <w:t xml:space="preserve"> 8</w:t>
      </w:r>
    </w:p>
    <w:p w:rsidR="00481D9E" w:rsidRPr="00481D9E" w:rsidRDefault="00481D9E" w:rsidP="00481D9E">
      <w:pPr>
        <w:pStyle w:val="HTMLPreformatted"/>
        <w:rPr>
          <w:sz w:val="16"/>
          <w:szCs w:val="16"/>
        </w:rPr>
      </w:pPr>
    </w:p>
    <w:p w:rsidR="00481D9E" w:rsidRPr="00481D9E" w:rsidRDefault="00481D9E" w:rsidP="00481D9E">
      <w:pPr>
        <w:pStyle w:val="HTMLPreformatted"/>
        <w:rPr>
          <w:sz w:val="16"/>
          <w:szCs w:val="16"/>
        </w:rPr>
      </w:pPr>
      <w:r w:rsidRPr="00481D9E">
        <w:rPr>
          <w:rStyle w:val="Strong"/>
          <w:sz w:val="16"/>
          <w:szCs w:val="16"/>
        </w:rPr>
        <w:t>-</w:t>
      </w:r>
      <w:proofErr w:type="gramStart"/>
      <w:r w:rsidRPr="00481D9E">
        <w:rPr>
          <w:rStyle w:val="Strong"/>
          <w:sz w:val="16"/>
          <w:szCs w:val="16"/>
        </w:rPr>
        <w:t>rwxr-</w:t>
      </w:r>
      <w:proofErr w:type="gramEnd"/>
      <w:r w:rsidRPr="00481D9E">
        <w:rPr>
          <w:rStyle w:val="Strong"/>
          <w:sz w:val="16"/>
          <w:szCs w:val="16"/>
        </w:rPr>
        <w:t>sr-- 1 xyz xyzgroup 148 Dec 22 03:46 file1.txt</w:t>
      </w:r>
    </w:p>
    <w:p w:rsidR="00481D9E" w:rsidRPr="00481D9E" w:rsidRDefault="00481D9E" w:rsidP="00481D9E">
      <w:pPr>
        <w:pStyle w:val="NormalWeb"/>
        <w:spacing w:before="0" w:beforeAutospacing="0" w:after="0" w:afterAutospacing="0"/>
        <w:rPr>
          <w:sz w:val="16"/>
          <w:szCs w:val="16"/>
        </w:rPr>
      </w:pPr>
      <w:r w:rsidRPr="00481D9E">
        <w:rPr>
          <w:rStyle w:val="Strong"/>
          <w:sz w:val="16"/>
          <w:szCs w:val="16"/>
        </w:rPr>
        <w:t>Some FAQ’s related to SGID:</w:t>
      </w:r>
      <w:r w:rsidRPr="00481D9E">
        <w:rPr>
          <w:sz w:val="16"/>
          <w:szCs w:val="16"/>
        </w:rPr>
        <w:t xml:space="preserve"> </w:t>
      </w:r>
    </w:p>
    <w:p w:rsidR="00481D9E" w:rsidRPr="00481D9E" w:rsidRDefault="00481D9E" w:rsidP="00481D9E">
      <w:pPr>
        <w:pStyle w:val="NormalWeb"/>
        <w:spacing w:before="0" w:beforeAutospacing="0" w:after="0" w:afterAutospacing="0"/>
        <w:rPr>
          <w:sz w:val="16"/>
          <w:szCs w:val="16"/>
        </w:rPr>
      </w:pPr>
      <w:r w:rsidRPr="00481D9E">
        <w:rPr>
          <w:rStyle w:val="Strong"/>
          <w:sz w:val="16"/>
          <w:szCs w:val="16"/>
        </w:rPr>
        <w:t>Where is SUID used?</w:t>
      </w:r>
      <w:r w:rsidRPr="00481D9E">
        <w:rPr>
          <w:sz w:val="16"/>
          <w:szCs w:val="16"/>
        </w:rPr>
        <w:t xml:space="preserve"> </w:t>
      </w:r>
    </w:p>
    <w:p w:rsidR="00481D9E" w:rsidRPr="00481D9E" w:rsidRDefault="00481D9E" w:rsidP="00481D9E">
      <w:pPr>
        <w:pStyle w:val="NormalWeb"/>
        <w:spacing w:before="0" w:beforeAutospacing="0" w:after="0" w:afterAutospacing="0"/>
        <w:rPr>
          <w:sz w:val="16"/>
          <w:szCs w:val="16"/>
        </w:rPr>
      </w:pPr>
      <w:r w:rsidRPr="00481D9E">
        <w:rPr>
          <w:sz w:val="16"/>
          <w:szCs w:val="16"/>
        </w:rPr>
        <w:t xml:space="preserve">1) When implementing Linux group disk quota. </w:t>
      </w:r>
    </w:p>
    <w:p w:rsidR="00481D9E" w:rsidRPr="00481D9E" w:rsidRDefault="00481D9E" w:rsidP="00481D9E">
      <w:pPr>
        <w:pStyle w:val="NormalWeb"/>
        <w:spacing w:before="0" w:beforeAutospacing="0" w:after="0" w:afterAutospacing="0"/>
        <w:rPr>
          <w:sz w:val="16"/>
          <w:szCs w:val="16"/>
        </w:rPr>
      </w:pPr>
      <w:r w:rsidRPr="00481D9E">
        <w:rPr>
          <w:rStyle w:val="Strong"/>
          <w:sz w:val="16"/>
          <w:szCs w:val="16"/>
        </w:rPr>
        <w:t>I am seeing “S” ie Capital s in the file permissions, what’s that?</w:t>
      </w:r>
      <w:r w:rsidRPr="00481D9E">
        <w:rPr>
          <w:sz w:val="16"/>
          <w:szCs w:val="16"/>
        </w:rPr>
        <w:t xml:space="preserve"> </w:t>
      </w:r>
    </w:p>
    <w:p w:rsidR="00481D9E" w:rsidRPr="00481D9E" w:rsidRDefault="00481D9E" w:rsidP="00481D9E">
      <w:pPr>
        <w:pStyle w:val="NormalWeb"/>
        <w:spacing w:before="0" w:beforeAutospacing="0" w:after="0" w:afterAutospacing="0"/>
        <w:rPr>
          <w:sz w:val="16"/>
          <w:szCs w:val="16"/>
        </w:rPr>
      </w:pPr>
      <w:proofErr w:type="gramStart"/>
      <w:r w:rsidRPr="00481D9E">
        <w:rPr>
          <w:sz w:val="16"/>
          <w:szCs w:val="16"/>
        </w:rPr>
        <w:t>After setting SUID or SGID to a file/folder if you see ‘S’ in the file permission area that indicates that the file/folder does not have executable permissions for that user or group on that particular file/folder.</w:t>
      </w:r>
      <w:proofErr w:type="gramEnd"/>
      <w:r w:rsidRPr="00481D9E">
        <w:rPr>
          <w:sz w:val="16"/>
          <w:szCs w:val="16"/>
        </w:rPr>
        <w:t xml:space="preserve"> </w:t>
      </w:r>
    </w:p>
    <w:p w:rsidR="00481D9E" w:rsidRPr="00481D9E" w:rsidRDefault="00481D9E" w:rsidP="00481D9E">
      <w:pPr>
        <w:pStyle w:val="HTMLPreformatted"/>
        <w:rPr>
          <w:sz w:val="16"/>
          <w:szCs w:val="16"/>
        </w:rPr>
      </w:pPr>
      <w:proofErr w:type="gramStart"/>
      <w:r w:rsidRPr="00481D9E">
        <w:rPr>
          <w:rStyle w:val="Strong"/>
          <w:sz w:val="16"/>
          <w:szCs w:val="16"/>
        </w:rPr>
        <w:t>chmod</w:t>
      </w:r>
      <w:proofErr w:type="gramEnd"/>
      <w:r w:rsidRPr="00481D9E">
        <w:rPr>
          <w:rStyle w:val="Strong"/>
          <w:sz w:val="16"/>
          <w:szCs w:val="16"/>
        </w:rPr>
        <w:t xml:space="preserve"> g+s file1.txt</w:t>
      </w:r>
    </w:p>
    <w:p w:rsidR="00481D9E" w:rsidRPr="00481D9E" w:rsidRDefault="00481D9E" w:rsidP="00481D9E">
      <w:pPr>
        <w:pStyle w:val="NormalWeb"/>
        <w:spacing w:before="0" w:beforeAutospacing="0" w:after="0" w:afterAutospacing="0"/>
        <w:rPr>
          <w:sz w:val="16"/>
          <w:szCs w:val="16"/>
        </w:rPr>
      </w:pPr>
      <w:proofErr w:type="gramStart"/>
      <w:r w:rsidRPr="00481D9E">
        <w:rPr>
          <w:sz w:val="16"/>
          <w:szCs w:val="16"/>
        </w:rPr>
        <w:t>output</w:t>
      </w:r>
      <w:proofErr w:type="gramEnd"/>
      <w:r w:rsidRPr="00481D9E">
        <w:rPr>
          <w:sz w:val="16"/>
          <w:szCs w:val="16"/>
        </w:rPr>
        <w:t>:</w:t>
      </w:r>
      <w:r w:rsidRPr="00481D9E">
        <w:rPr>
          <w:sz w:val="16"/>
          <w:szCs w:val="16"/>
        </w:rPr>
        <w:br/>
        <w:t xml:space="preserve">-rwxrwSr-x 1 surendra surendra 0 Dec 27 11:24 file1.txt </w:t>
      </w:r>
    </w:p>
    <w:p w:rsidR="00481D9E" w:rsidRPr="00481D9E" w:rsidRDefault="00481D9E" w:rsidP="00481D9E">
      <w:pPr>
        <w:pStyle w:val="NormalWeb"/>
        <w:spacing w:before="0" w:beforeAutospacing="0" w:after="0" w:afterAutospacing="0"/>
        <w:rPr>
          <w:sz w:val="16"/>
          <w:szCs w:val="16"/>
        </w:rPr>
      </w:pPr>
      <w:r w:rsidRPr="00481D9E">
        <w:rPr>
          <w:noProof/>
          <w:color w:val="0000FF"/>
          <w:sz w:val="16"/>
          <w:szCs w:val="16"/>
        </w:rPr>
        <w:drawing>
          <wp:inline distT="0" distB="0" distL="0" distR="0" wp14:anchorId="3130CB8D" wp14:editId="37FDA023">
            <wp:extent cx="1376363" cy="890048"/>
            <wp:effectExtent l="0" t="0" r="0" b="5715"/>
            <wp:docPr id="44" name="Picture 44" descr="http://i0.wp.com/www.linuxnix.com/wp-content/uploads/2011/12/Untitleddrawing-6.jpg?resize=300%2C194">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0.wp.com/www.linuxnix.com/wp-content/uploads/2011/12/Untitleddrawing-6.jpg?resize=300%2C194">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76363" cy="890048"/>
                    </a:xfrm>
                    <a:prstGeom prst="rect">
                      <a:avLst/>
                    </a:prstGeom>
                    <a:noFill/>
                    <a:ln>
                      <a:noFill/>
                    </a:ln>
                  </pic:spPr>
                </pic:pic>
              </a:graphicData>
            </a:graphic>
          </wp:inline>
        </w:drawing>
      </w:r>
    </w:p>
    <w:p w:rsidR="00481D9E" w:rsidRPr="00481D9E" w:rsidRDefault="00481D9E" w:rsidP="00481D9E">
      <w:pPr>
        <w:pStyle w:val="NormalWeb"/>
        <w:spacing w:before="0" w:beforeAutospacing="0" w:after="0" w:afterAutospacing="0"/>
        <w:rPr>
          <w:sz w:val="16"/>
          <w:szCs w:val="16"/>
        </w:rPr>
      </w:pPr>
      <w:proofErr w:type="gramStart"/>
      <w:r w:rsidRPr="00481D9E">
        <w:rPr>
          <w:sz w:val="16"/>
          <w:szCs w:val="16"/>
        </w:rPr>
        <w:t>so</w:t>
      </w:r>
      <w:proofErr w:type="gramEnd"/>
      <w:r w:rsidRPr="00481D9E">
        <w:rPr>
          <w:sz w:val="16"/>
          <w:szCs w:val="16"/>
        </w:rPr>
        <w:t xml:space="preserve"> if you want executable permissions too, apply executable permissions to the file. </w:t>
      </w:r>
    </w:p>
    <w:p w:rsidR="00481D9E" w:rsidRPr="00481D9E" w:rsidRDefault="00481D9E" w:rsidP="00481D9E">
      <w:pPr>
        <w:pStyle w:val="HTMLPreformatted"/>
        <w:rPr>
          <w:sz w:val="16"/>
          <w:szCs w:val="16"/>
        </w:rPr>
      </w:pPr>
      <w:proofErr w:type="gramStart"/>
      <w:r w:rsidRPr="00481D9E">
        <w:rPr>
          <w:rStyle w:val="Strong"/>
          <w:sz w:val="16"/>
          <w:szCs w:val="16"/>
        </w:rPr>
        <w:t>chmod</w:t>
      </w:r>
      <w:proofErr w:type="gramEnd"/>
      <w:r w:rsidRPr="00481D9E">
        <w:rPr>
          <w:rStyle w:val="Strong"/>
          <w:sz w:val="16"/>
          <w:szCs w:val="16"/>
        </w:rPr>
        <w:t xml:space="preserve"> g+x file1.txt</w:t>
      </w:r>
    </w:p>
    <w:p w:rsidR="00481D9E" w:rsidRPr="00481D9E" w:rsidRDefault="00481D9E" w:rsidP="00481D9E">
      <w:pPr>
        <w:pStyle w:val="NormalWeb"/>
        <w:spacing w:before="0" w:beforeAutospacing="0" w:after="0" w:afterAutospacing="0"/>
        <w:rPr>
          <w:sz w:val="16"/>
          <w:szCs w:val="16"/>
        </w:rPr>
      </w:pPr>
      <w:proofErr w:type="gramStart"/>
      <w:r w:rsidRPr="00481D9E">
        <w:rPr>
          <w:sz w:val="16"/>
          <w:szCs w:val="16"/>
        </w:rPr>
        <w:t>output</w:t>
      </w:r>
      <w:proofErr w:type="gramEnd"/>
      <w:r w:rsidRPr="00481D9E">
        <w:rPr>
          <w:sz w:val="16"/>
          <w:szCs w:val="16"/>
        </w:rPr>
        <w:t>:</w:t>
      </w:r>
      <w:r w:rsidRPr="00481D9E">
        <w:rPr>
          <w:sz w:val="16"/>
          <w:szCs w:val="16"/>
        </w:rPr>
        <w:br/>
        <w:t xml:space="preserve">-rwxrwsr-x 1 surendra surendra 0 Dec 5 11:24 file1.txt </w:t>
      </w:r>
    </w:p>
    <w:p w:rsidR="00481D9E" w:rsidRPr="00481D9E" w:rsidRDefault="00481D9E" w:rsidP="00481D9E">
      <w:pPr>
        <w:pStyle w:val="NormalWeb"/>
        <w:spacing w:before="0" w:beforeAutospacing="0" w:after="0" w:afterAutospacing="0"/>
        <w:rPr>
          <w:sz w:val="16"/>
          <w:szCs w:val="16"/>
        </w:rPr>
      </w:pPr>
      <w:r w:rsidRPr="00481D9E">
        <w:rPr>
          <w:noProof/>
          <w:color w:val="0000FF"/>
          <w:sz w:val="16"/>
          <w:szCs w:val="16"/>
        </w:rPr>
        <w:lastRenderedPageBreak/>
        <w:drawing>
          <wp:inline distT="0" distB="0" distL="0" distR="0" wp14:anchorId="348E8831" wp14:editId="5B0B7E5D">
            <wp:extent cx="1347788" cy="871570"/>
            <wp:effectExtent l="0" t="0" r="5080" b="5080"/>
            <wp:docPr id="43" name="Picture 43" descr="http://i1.wp.com/www.linuxnix.com/wp-content/uploads/2011/12/Untitleddrawing-3.jpg?resize=300%2C19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1.wp.com/www.linuxnix.com/wp-content/uploads/2011/12/Untitleddrawing-3.jpg?resize=300%2C19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47788" cy="871570"/>
                    </a:xfrm>
                    <a:prstGeom prst="rect">
                      <a:avLst/>
                    </a:prstGeom>
                    <a:noFill/>
                    <a:ln>
                      <a:noFill/>
                    </a:ln>
                  </pic:spPr>
                </pic:pic>
              </a:graphicData>
            </a:graphic>
          </wp:inline>
        </w:drawing>
      </w:r>
    </w:p>
    <w:p w:rsidR="00481D9E" w:rsidRPr="00481D9E" w:rsidRDefault="00481D9E" w:rsidP="00481D9E">
      <w:pPr>
        <w:pStyle w:val="NormalWeb"/>
        <w:spacing w:before="0" w:beforeAutospacing="0" w:after="0" w:afterAutospacing="0"/>
        <w:rPr>
          <w:sz w:val="16"/>
          <w:szCs w:val="16"/>
        </w:rPr>
      </w:pPr>
      <w:proofErr w:type="gramStart"/>
      <w:r w:rsidRPr="00481D9E">
        <w:rPr>
          <w:sz w:val="16"/>
          <w:szCs w:val="16"/>
        </w:rPr>
        <w:t>you</w:t>
      </w:r>
      <w:proofErr w:type="gramEnd"/>
      <w:r w:rsidRPr="00481D9E">
        <w:rPr>
          <w:sz w:val="16"/>
          <w:szCs w:val="16"/>
        </w:rPr>
        <w:t xml:space="preserve"> should see a smaller 's' in the executable permission position. </w:t>
      </w:r>
    </w:p>
    <w:p w:rsidR="00481D9E" w:rsidRPr="00481D9E" w:rsidRDefault="00481D9E" w:rsidP="00481D9E">
      <w:pPr>
        <w:pStyle w:val="NormalWeb"/>
        <w:spacing w:before="0" w:beforeAutospacing="0" w:after="0" w:afterAutospacing="0"/>
        <w:rPr>
          <w:sz w:val="16"/>
          <w:szCs w:val="16"/>
        </w:rPr>
      </w:pPr>
      <w:r w:rsidRPr="00481D9E">
        <w:rPr>
          <w:rStyle w:val="Strong"/>
          <w:sz w:val="16"/>
          <w:szCs w:val="16"/>
        </w:rPr>
        <w:t>How can I find all the SGID set files in Linux/</w:t>
      </w:r>
      <w:proofErr w:type="gramStart"/>
      <w:r w:rsidRPr="00481D9E">
        <w:rPr>
          <w:rStyle w:val="Strong"/>
          <w:sz w:val="16"/>
          <w:szCs w:val="16"/>
        </w:rPr>
        <w:t>Unix.</w:t>
      </w:r>
      <w:proofErr w:type="gramEnd"/>
      <w:r w:rsidRPr="00481D9E">
        <w:rPr>
          <w:sz w:val="16"/>
          <w:szCs w:val="16"/>
        </w:rPr>
        <w:t xml:space="preserve"> </w:t>
      </w:r>
    </w:p>
    <w:p w:rsidR="00481D9E" w:rsidRPr="00481D9E" w:rsidRDefault="00481D9E" w:rsidP="00481D9E">
      <w:pPr>
        <w:pStyle w:val="HTMLPreformatted"/>
        <w:rPr>
          <w:sz w:val="16"/>
          <w:szCs w:val="16"/>
        </w:rPr>
      </w:pPr>
      <w:hyperlink r:id="rId27" w:tgtFrame="_blank" w:tooltip="Learn Linux/Unix Find command with 60+ Practical examples Part-I" w:history="1">
        <w:proofErr w:type="gramStart"/>
        <w:r w:rsidRPr="00481D9E">
          <w:rPr>
            <w:rStyle w:val="Hyperlink"/>
            <w:b/>
            <w:bCs/>
            <w:sz w:val="16"/>
            <w:szCs w:val="16"/>
          </w:rPr>
          <w:t>find</w:t>
        </w:r>
        <w:proofErr w:type="gramEnd"/>
      </w:hyperlink>
      <w:r w:rsidRPr="00481D9E">
        <w:rPr>
          <w:rStyle w:val="Strong"/>
          <w:sz w:val="16"/>
          <w:szCs w:val="16"/>
        </w:rPr>
        <w:t xml:space="preserve"> / -perm +2000</w:t>
      </w:r>
    </w:p>
    <w:p w:rsidR="00481D9E" w:rsidRPr="00481D9E" w:rsidRDefault="00481D9E" w:rsidP="00481D9E">
      <w:pPr>
        <w:pStyle w:val="NormalWeb"/>
        <w:spacing w:before="0" w:beforeAutospacing="0" w:after="0" w:afterAutospacing="0"/>
        <w:rPr>
          <w:sz w:val="16"/>
          <w:szCs w:val="16"/>
        </w:rPr>
      </w:pPr>
      <w:r w:rsidRPr="00481D9E">
        <w:rPr>
          <w:sz w:val="16"/>
          <w:szCs w:val="16"/>
        </w:rPr>
        <w:t xml:space="preserve">The above find command will check all the files which is set with SGID </w:t>
      </w:r>
      <w:proofErr w:type="gramStart"/>
      <w:r w:rsidRPr="00481D9E">
        <w:rPr>
          <w:sz w:val="16"/>
          <w:szCs w:val="16"/>
        </w:rPr>
        <w:t>bit(</w:t>
      </w:r>
      <w:proofErr w:type="gramEnd"/>
      <w:r w:rsidRPr="00481D9E">
        <w:rPr>
          <w:sz w:val="16"/>
          <w:szCs w:val="16"/>
        </w:rPr>
        <w:t xml:space="preserve">2000). </w:t>
      </w:r>
    </w:p>
    <w:p w:rsidR="00481D9E" w:rsidRPr="00481D9E" w:rsidRDefault="00481D9E" w:rsidP="00481D9E">
      <w:pPr>
        <w:pStyle w:val="NormalWeb"/>
        <w:spacing w:before="0" w:beforeAutospacing="0" w:after="0" w:afterAutospacing="0"/>
        <w:rPr>
          <w:sz w:val="16"/>
          <w:szCs w:val="16"/>
        </w:rPr>
      </w:pPr>
      <w:r w:rsidRPr="00481D9E">
        <w:rPr>
          <w:rStyle w:val="Strong"/>
          <w:sz w:val="16"/>
          <w:szCs w:val="16"/>
        </w:rPr>
        <w:t>Can I set SGID for folders?</w:t>
      </w:r>
      <w:r w:rsidRPr="00481D9E">
        <w:rPr>
          <w:sz w:val="16"/>
          <w:szCs w:val="16"/>
        </w:rPr>
        <w:t xml:space="preserve"> </w:t>
      </w:r>
    </w:p>
    <w:p w:rsidR="00481D9E" w:rsidRPr="00481D9E" w:rsidRDefault="00481D9E" w:rsidP="00481D9E">
      <w:pPr>
        <w:pStyle w:val="NormalWeb"/>
        <w:spacing w:before="0" w:beforeAutospacing="0" w:after="0" w:afterAutospacing="0"/>
        <w:rPr>
          <w:sz w:val="16"/>
          <w:szCs w:val="16"/>
        </w:rPr>
      </w:pPr>
      <w:r w:rsidRPr="00481D9E">
        <w:rPr>
          <w:sz w:val="16"/>
          <w:szCs w:val="16"/>
        </w:rPr>
        <w:t xml:space="preserve">Yes, you can if it’s required (you should remember one thing, that Linux treats everything as a file) </w:t>
      </w:r>
    </w:p>
    <w:p w:rsidR="00481D9E" w:rsidRPr="00481D9E" w:rsidRDefault="00481D9E" w:rsidP="00481D9E">
      <w:pPr>
        <w:pStyle w:val="NormalWeb"/>
        <w:spacing w:before="0" w:beforeAutospacing="0" w:after="0" w:afterAutospacing="0"/>
        <w:rPr>
          <w:sz w:val="16"/>
          <w:szCs w:val="16"/>
        </w:rPr>
      </w:pPr>
      <w:r w:rsidRPr="00481D9E">
        <w:rPr>
          <w:sz w:val="16"/>
          <w:szCs w:val="16"/>
        </w:rPr>
        <w:t xml:space="preserve">How can I remove SGID bit on a file/folder? </w:t>
      </w:r>
    </w:p>
    <w:p w:rsidR="00481D9E" w:rsidRDefault="00481D9E" w:rsidP="00481D9E">
      <w:pPr>
        <w:pStyle w:val="HTMLPreformatted"/>
        <w:rPr>
          <w:rStyle w:val="Strong"/>
          <w:sz w:val="16"/>
          <w:szCs w:val="16"/>
        </w:rPr>
      </w:pPr>
      <w:proofErr w:type="gramStart"/>
      <w:r w:rsidRPr="00481D9E">
        <w:rPr>
          <w:rStyle w:val="Strong"/>
          <w:sz w:val="16"/>
          <w:szCs w:val="16"/>
        </w:rPr>
        <w:t>chmod</w:t>
      </w:r>
      <w:proofErr w:type="gramEnd"/>
      <w:r w:rsidRPr="00481D9E">
        <w:rPr>
          <w:rStyle w:val="Strong"/>
          <w:sz w:val="16"/>
          <w:szCs w:val="16"/>
        </w:rPr>
        <w:t xml:space="preserve"> g-s file1.txt</w:t>
      </w:r>
    </w:p>
    <w:p w:rsidR="00481D9E" w:rsidRPr="00481D9E" w:rsidRDefault="00481D9E" w:rsidP="00481D9E">
      <w:pPr>
        <w:pStyle w:val="HTMLPreformatted"/>
        <w:rPr>
          <w:sz w:val="16"/>
          <w:szCs w:val="16"/>
        </w:rPr>
      </w:pPr>
    </w:p>
    <w:p w:rsidR="00481D9E" w:rsidRPr="00481D9E" w:rsidRDefault="00481D9E" w:rsidP="00481D9E">
      <w:pPr>
        <w:spacing w:after="0" w:line="240" w:lineRule="auto"/>
        <w:ind w:left="90"/>
        <w:rPr>
          <w:sz w:val="16"/>
          <w:szCs w:val="16"/>
        </w:rPr>
      </w:pPr>
      <w:r w:rsidRPr="00481D9E">
        <w:rPr>
          <w:b/>
          <w:bCs/>
          <w:sz w:val="16"/>
          <w:szCs w:val="16"/>
        </w:rPr>
        <w:t xml:space="preserve">Sticky </w:t>
      </w:r>
      <w:proofErr w:type="gramStart"/>
      <w:r w:rsidRPr="00481D9E">
        <w:rPr>
          <w:b/>
          <w:bCs/>
          <w:sz w:val="16"/>
          <w:szCs w:val="16"/>
        </w:rPr>
        <w:t>Bit(</w:t>
      </w:r>
      <w:proofErr w:type="gramEnd"/>
      <w:r w:rsidRPr="00481D9E">
        <w:rPr>
          <w:b/>
          <w:bCs/>
          <w:sz w:val="16"/>
          <w:szCs w:val="16"/>
        </w:rPr>
        <w:t>t)</w:t>
      </w:r>
      <w:r w:rsidRPr="00481D9E">
        <w:rPr>
          <w:sz w:val="16"/>
          <w:szCs w:val="16"/>
        </w:rPr>
        <w:t>: Sticky bit is very simple and effective file permission; it increases security of a file/directory which is shared with other users. When sticky bit is enabled, only user (owner) of that file can remove or rename the file even if other users have full (rwx) permissions on that file. In the case of a directory, only user (owner) of the directory or the owner of the file in that directory can remove or rename the file. Mainly sticky bit is used on directories on which multiple users have access like /tmp. By default sticky bit is set on /tmp in Redhat Enterprise Linux 6(RHEL6).</w:t>
      </w:r>
    </w:p>
    <w:p w:rsidR="00481D9E" w:rsidRPr="00481D9E" w:rsidRDefault="00481D9E" w:rsidP="00481D9E">
      <w:pPr>
        <w:spacing w:after="0" w:line="240" w:lineRule="auto"/>
        <w:jc w:val="both"/>
        <w:rPr>
          <w:rFonts w:ascii="Times New Roman" w:eastAsia="Times New Roman" w:hAnsi="Times New Roman" w:cs="Times New Roman"/>
          <w:sz w:val="16"/>
          <w:szCs w:val="16"/>
        </w:rPr>
      </w:pPr>
      <w:r w:rsidRPr="00481D9E">
        <w:rPr>
          <w:rFonts w:ascii="Times New Roman" w:eastAsia="Times New Roman" w:hAnsi="Times New Roman" w:cs="Times New Roman"/>
          <w:sz w:val="16"/>
          <w:szCs w:val="16"/>
        </w:rPr>
        <w:t>In the above example we can see that there is a “t” at execute permission for others. Sticky bit can be enabled using “chmod” command. Let’s take some examples of Sticky Bit.</w:t>
      </w:r>
    </w:p>
    <w:p w:rsidR="00481D9E" w:rsidRPr="00481D9E" w:rsidRDefault="00481D9E" w:rsidP="00481D9E">
      <w:pPr>
        <w:numPr>
          <w:ilvl w:val="0"/>
          <w:numId w:val="23"/>
        </w:numPr>
        <w:spacing w:after="0" w:line="240" w:lineRule="auto"/>
        <w:jc w:val="both"/>
        <w:rPr>
          <w:rFonts w:ascii="Times New Roman" w:eastAsia="Times New Roman" w:hAnsi="Times New Roman" w:cs="Times New Roman"/>
          <w:sz w:val="16"/>
          <w:szCs w:val="16"/>
        </w:rPr>
      </w:pPr>
      <w:r w:rsidRPr="00481D9E">
        <w:rPr>
          <w:rFonts w:ascii="Times New Roman" w:eastAsia="Times New Roman" w:hAnsi="Times New Roman" w:cs="Times New Roman"/>
          <w:sz w:val="16"/>
          <w:szCs w:val="16"/>
        </w:rPr>
        <w:t xml:space="preserve">Add sticky bit permission on a directory with all permissions using symbolic chmod. </w:t>
      </w:r>
    </w:p>
    <w:p w:rsidR="00481D9E" w:rsidRPr="00481D9E" w:rsidRDefault="00481D9E" w:rsidP="00481D9E">
      <w:pPr>
        <w:spacing w:after="0" w:line="240" w:lineRule="auto"/>
        <w:ind w:left="90"/>
        <w:rPr>
          <w:sz w:val="16"/>
          <w:szCs w:val="16"/>
        </w:rPr>
      </w:pPr>
      <w:r w:rsidRPr="00481D9E">
        <w:rPr>
          <w:sz w:val="16"/>
          <w:szCs w:val="16"/>
        </w:rPr>
        <w:t xml:space="preserve">[root@PawanS1 ~]# </w:t>
      </w:r>
      <w:proofErr w:type="gramStart"/>
      <w:r w:rsidRPr="00481D9E">
        <w:rPr>
          <w:sz w:val="16"/>
          <w:szCs w:val="16"/>
        </w:rPr>
        <w:t>chmod</w:t>
      </w:r>
      <w:proofErr w:type="gramEnd"/>
      <w:r w:rsidRPr="00481D9E">
        <w:rPr>
          <w:sz w:val="16"/>
          <w:szCs w:val="16"/>
        </w:rPr>
        <w:t xml:space="preserve"> +t Test_Dir/</w:t>
      </w:r>
      <w:r w:rsidRPr="00481D9E">
        <w:rPr>
          <w:sz w:val="16"/>
          <w:szCs w:val="16"/>
        </w:rPr>
        <w:br/>
      </w:r>
      <w:r w:rsidRPr="00481D9E">
        <w:rPr>
          <w:sz w:val="16"/>
          <w:szCs w:val="16"/>
        </w:rPr>
        <w:br/>
        <w:t>[root@PawanS1 ~]# ls -ld Test_Dir/</w:t>
      </w:r>
      <w:r w:rsidRPr="00481D9E">
        <w:rPr>
          <w:sz w:val="16"/>
          <w:szCs w:val="16"/>
        </w:rPr>
        <w:br/>
        <w:t>drwxrwxrwt  2  pawan admin  4096 Aug 28 10:22   Test_Dir/</w:t>
      </w:r>
    </w:p>
    <w:p w:rsidR="00481D9E" w:rsidRPr="00481D9E" w:rsidRDefault="00481D9E" w:rsidP="00481D9E">
      <w:pPr>
        <w:spacing w:after="0" w:line="240" w:lineRule="auto"/>
        <w:jc w:val="both"/>
        <w:rPr>
          <w:rFonts w:ascii="Times New Roman" w:eastAsia="Times New Roman" w:hAnsi="Times New Roman" w:cs="Times New Roman"/>
          <w:sz w:val="16"/>
          <w:szCs w:val="16"/>
        </w:rPr>
      </w:pPr>
    </w:p>
    <w:p w:rsidR="00481D9E" w:rsidRPr="00481D9E" w:rsidRDefault="00481D9E" w:rsidP="00481D9E">
      <w:pPr>
        <w:spacing w:after="0" w:line="240" w:lineRule="auto"/>
        <w:jc w:val="both"/>
        <w:rPr>
          <w:rFonts w:ascii="Times New Roman" w:eastAsia="Times New Roman" w:hAnsi="Times New Roman" w:cs="Times New Roman"/>
          <w:sz w:val="16"/>
          <w:szCs w:val="16"/>
        </w:rPr>
      </w:pPr>
      <w:r w:rsidRPr="00481D9E">
        <w:rPr>
          <w:rFonts w:ascii="Times New Roman" w:eastAsia="Times New Roman" w:hAnsi="Times New Roman" w:cs="Times New Roman"/>
          <w:b/>
          <w:bCs/>
          <w:sz w:val="16"/>
          <w:szCs w:val="16"/>
        </w:rPr>
        <w:t>SUID (Set User ID) Bit(s)</w:t>
      </w:r>
      <w:r w:rsidRPr="00481D9E">
        <w:rPr>
          <w:rFonts w:ascii="Times New Roman" w:eastAsia="Times New Roman" w:hAnsi="Times New Roman" w:cs="Times New Roman"/>
          <w:sz w:val="16"/>
          <w:szCs w:val="16"/>
        </w:rPr>
        <w:t xml:space="preserve">: Mainly we enable SUID bit on files </w:t>
      </w:r>
      <w:proofErr w:type="gramStart"/>
      <w:r w:rsidRPr="00481D9E">
        <w:rPr>
          <w:rFonts w:ascii="Times New Roman" w:eastAsia="Times New Roman" w:hAnsi="Times New Roman" w:cs="Times New Roman"/>
          <w:sz w:val="16"/>
          <w:szCs w:val="16"/>
        </w:rPr>
        <w:t>specially</w:t>
      </w:r>
      <w:proofErr w:type="gramEnd"/>
      <w:r w:rsidRPr="00481D9E">
        <w:rPr>
          <w:rFonts w:ascii="Times New Roman" w:eastAsia="Times New Roman" w:hAnsi="Times New Roman" w:cs="Times New Roman"/>
          <w:sz w:val="16"/>
          <w:szCs w:val="16"/>
        </w:rPr>
        <w:t xml:space="preserve"> on executable scripts. When SUID bit is enabled on the script/ file, whenever someone executes the file it runs as the user who is owner of that file. It means the file is ensured to run as the owner, even if executed by anyone. This comes handy when you want to give execute rights of a root privileged script to some other user. In RHEL 6, SUID bit is set by default on commands like /usr/bin/passwd, /usr/bin/wall, /usr/bin/ssh-agent, etc. This is the reason a user can change its password itself.</w:t>
      </w:r>
    </w:p>
    <w:p w:rsidR="00481D9E" w:rsidRPr="00481D9E" w:rsidRDefault="00481D9E" w:rsidP="00481D9E">
      <w:pPr>
        <w:spacing w:after="0" w:line="240" w:lineRule="auto"/>
        <w:jc w:val="both"/>
        <w:rPr>
          <w:rFonts w:ascii="Times New Roman" w:eastAsia="Times New Roman" w:hAnsi="Times New Roman" w:cs="Times New Roman"/>
          <w:sz w:val="16"/>
          <w:szCs w:val="16"/>
        </w:rPr>
      </w:pPr>
      <w:r w:rsidRPr="00481D9E">
        <w:rPr>
          <w:rFonts w:ascii="Times New Roman" w:eastAsia="Times New Roman" w:hAnsi="Times New Roman" w:cs="Times New Roman"/>
          <w:sz w:val="16"/>
          <w:szCs w:val="16"/>
        </w:rPr>
        <w:t xml:space="preserve">In the above example we can see that there is </w:t>
      </w:r>
      <w:proofErr w:type="gramStart"/>
      <w:r w:rsidRPr="00481D9E">
        <w:rPr>
          <w:rFonts w:ascii="Times New Roman" w:eastAsia="Times New Roman" w:hAnsi="Times New Roman" w:cs="Times New Roman"/>
          <w:sz w:val="16"/>
          <w:szCs w:val="16"/>
        </w:rPr>
        <w:t>a</w:t>
      </w:r>
      <w:proofErr w:type="gramEnd"/>
      <w:r w:rsidRPr="00481D9E">
        <w:rPr>
          <w:rFonts w:ascii="Times New Roman" w:eastAsia="Times New Roman" w:hAnsi="Times New Roman" w:cs="Times New Roman"/>
          <w:sz w:val="16"/>
          <w:szCs w:val="16"/>
        </w:rPr>
        <w:t xml:space="preserve"> “s” at execute permission of user (owner). SUID bit can be enabled using “chmod” command. Let’s take some examples of SUID bit.</w:t>
      </w:r>
    </w:p>
    <w:p w:rsidR="00481D9E" w:rsidRPr="00481D9E" w:rsidRDefault="00481D9E" w:rsidP="00481D9E">
      <w:pPr>
        <w:numPr>
          <w:ilvl w:val="0"/>
          <w:numId w:val="24"/>
        </w:numPr>
        <w:spacing w:after="0" w:line="240" w:lineRule="auto"/>
        <w:rPr>
          <w:rFonts w:ascii="Times New Roman" w:eastAsia="Times New Roman" w:hAnsi="Times New Roman" w:cs="Times New Roman"/>
          <w:sz w:val="16"/>
          <w:szCs w:val="16"/>
        </w:rPr>
      </w:pPr>
      <w:r w:rsidRPr="00481D9E">
        <w:rPr>
          <w:rFonts w:ascii="Times New Roman" w:eastAsia="Times New Roman" w:hAnsi="Times New Roman" w:cs="Times New Roman"/>
          <w:sz w:val="16"/>
          <w:szCs w:val="16"/>
        </w:rPr>
        <w:t>Add SUID bit on a script using symbolic chmod.</w:t>
      </w:r>
    </w:p>
    <w:p w:rsidR="00481D9E" w:rsidRPr="00481D9E" w:rsidRDefault="00481D9E" w:rsidP="00481D9E">
      <w:pPr>
        <w:spacing w:after="0" w:line="240" w:lineRule="auto"/>
        <w:jc w:val="both"/>
        <w:rPr>
          <w:rFonts w:ascii="Times New Roman" w:eastAsia="Times New Roman" w:hAnsi="Times New Roman" w:cs="Times New Roman"/>
          <w:sz w:val="16"/>
          <w:szCs w:val="16"/>
        </w:rPr>
      </w:pPr>
      <w:r w:rsidRPr="00481D9E">
        <w:rPr>
          <w:rFonts w:ascii="Times New Roman" w:eastAsia="Times New Roman" w:hAnsi="Times New Roman" w:cs="Times New Roman"/>
          <w:sz w:val="16"/>
          <w:szCs w:val="16"/>
        </w:rPr>
        <w:t xml:space="preserve">[root@PawanS1 ~]# </w:t>
      </w:r>
      <w:proofErr w:type="gramStart"/>
      <w:r w:rsidRPr="00481D9E">
        <w:rPr>
          <w:rFonts w:ascii="Times New Roman" w:eastAsia="Times New Roman" w:hAnsi="Times New Roman" w:cs="Times New Roman"/>
          <w:sz w:val="16"/>
          <w:szCs w:val="16"/>
        </w:rPr>
        <w:t>ls</w:t>
      </w:r>
      <w:proofErr w:type="gramEnd"/>
      <w:r w:rsidRPr="00481D9E">
        <w:rPr>
          <w:rFonts w:ascii="Times New Roman" w:eastAsia="Times New Roman" w:hAnsi="Times New Roman" w:cs="Times New Roman"/>
          <w:sz w:val="16"/>
          <w:szCs w:val="16"/>
        </w:rPr>
        <w:t xml:space="preserve"> -l test_script.sh</w:t>
      </w:r>
      <w:r w:rsidRPr="00481D9E">
        <w:rPr>
          <w:rFonts w:ascii="Times New Roman" w:eastAsia="Times New Roman" w:hAnsi="Times New Roman" w:cs="Times New Roman"/>
          <w:sz w:val="16"/>
          <w:szCs w:val="16"/>
        </w:rPr>
        <w:br/>
        <w:t>-rwxr-xr-x 1 root admin 43 Aug 28 11:51  test_script.sh</w:t>
      </w:r>
      <w:r w:rsidRPr="00481D9E">
        <w:rPr>
          <w:rFonts w:ascii="Times New Roman" w:eastAsia="Times New Roman" w:hAnsi="Times New Roman" w:cs="Times New Roman"/>
          <w:sz w:val="16"/>
          <w:szCs w:val="16"/>
        </w:rPr>
        <w:br/>
      </w:r>
      <w:r w:rsidRPr="00481D9E">
        <w:rPr>
          <w:rFonts w:ascii="Times New Roman" w:eastAsia="Times New Roman" w:hAnsi="Times New Roman" w:cs="Times New Roman"/>
          <w:sz w:val="16"/>
          <w:szCs w:val="16"/>
        </w:rPr>
        <w:br/>
        <w:t>[root@PawanS1 ~]# chmod u+s test_script.sh</w:t>
      </w:r>
      <w:r w:rsidRPr="00481D9E">
        <w:rPr>
          <w:rFonts w:ascii="Times New Roman" w:eastAsia="Times New Roman" w:hAnsi="Times New Roman" w:cs="Times New Roman"/>
          <w:sz w:val="16"/>
          <w:szCs w:val="16"/>
        </w:rPr>
        <w:br/>
      </w:r>
      <w:r w:rsidRPr="00481D9E">
        <w:rPr>
          <w:rFonts w:ascii="Times New Roman" w:eastAsia="Times New Roman" w:hAnsi="Times New Roman" w:cs="Times New Roman"/>
          <w:sz w:val="16"/>
          <w:szCs w:val="16"/>
        </w:rPr>
        <w:br/>
        <w:t>[root@PawanS1 ~]# ls -l test_script.sh</w:t>
      </w:r>
      <w:r w:rsidRPr="00481D9E">
        <w:rPr>
          <w:rFonts w:ascii="Times New Roman" w:eastAsia="Times New Roman" w:hAnsi="Times New Roman" w:cs="Times New Roman"/>
          <w:sz w:val="16"/>
          <w:szCs w:val="16"/>
        </w:rPr>
        <w:br/>
        <w:t>-rwsr-xr-x 1 root admin 43 Aug 28 11:51  test_script.sh</w:t>
      </w:r>
    </w:p>
    <w:p w:rsidR="00481D9E" w:rsidRPr="00481D9E" w:rsidRDefault="00481D9E" w:rsidP="00481D9E">
      <w:pPr>
        <w:numPr>
          <w:ilvl w:val="0"/>
          <w:numId w:val="25"/>
        </w:numPr>
        <w:spacing w:after="0" w:line="240" w:lineRule="auto"/>
        <w:rPr>
          <w:rFonts w:ascii="Times New Roman" w:eastAsia="Times New Roman" w:hAnsi="Times New Roman" w:cs="Times New Roman"/>
          <w:sz w:val="16"/>
          <w:szCs w:val="16"/>
        </w:rPr>
      </w:pPr>
      <w:r w:rsidRPr="00481D9E">
        <w:rPr>
          <w:rFonts w:ascii="Times New Roman" w:eastAsia="Times New Roman" w:hAnsi="Times New Roman" w:cs="Times New Roman"/>
          <w:sz w:val="16"/>
          <w:szCs w:val="16"/>
        </w:rPr>
        <w:t>Add SUID bit on a script which does not have execute permission for user (owner) using numeric chmod.</w:t>
      </w:r>
    </w:p>
    <w:p w:rsidR="00481D9E" w:rsidRPr="00481D9E" w:rsidRDefault="00481D9E" w:rsidP="00481D9E">
      <w:pPr>
        <w:spacing w:after="0" w:line="240" w:lineRule="auto"/>
        <w:jc w:val="both"/>
        <w:rPr>
          <w:rFonts w:ascii="Times New Roman" w:eastAsia="Times New Roman" w:hAnsi="Times New Roman" w:cs="Times New Roman"/>
          <w:sz w:val="16"/>
          <w:szCs w:val="16"/>
        </w:rPr>
      </w:pPr>
      <w:r w:rsidRPr="00481D9E">
        <w:rPr>
          <w:rFonts w:ascii="Times New Roman" w:eastAsia="Times New Roman" w:hAnsi="Times New Roman" w:cs="Times New Roman"/>
          <w:sz w:val="16"/>
          <w:szCs w:val="16"/>
        </w:rPr>
        <w:t xml:space="preserve">[root@PawanS1 ~]# </w:t>
      </w:r>
      <w:proofErr w:type="gramStart"/>
      <w:r w:rsidRPr="00481D9E">
        <w:rPr>
          <w:rFonts w:ascii="Times New Roman" w:eastAsia="Times New Roman" w:hAnsi="Times New Roman" w:cs="Times New Roman"/>
          <w:sz w:val="16"/>
          <w:szCs w:val="16"/>
        </w:rPr>
        <w:t>ls</w:t>
      </w:r>
      <w:proofErr w:type="gramEnd"/>
      <w:r w:rsidRPr="00481D9E">
        <w:rPr>
          <w:rFonts w:ascii="Times New Roman" w:eastAsia="Times New Roman" w:hAnsi="Times New Roman" w:cs="Times New Roman"/>
          <w:sz w:val="16"/>
          <w:szCs w:val="16"/>
        </w:rPr>
        <w:t xml:space="preserve"> -l my_script.sh</w:t>
      </w:r>
      <w:r w:rsidRPr="00481D9E">
        <w:rPr>
          <w:rFonts w:ascii="Times New Roman" w:eastAsia="Times New Roman" w:hAnsi="Times New Roman" w:cs="Times New Roman"/>
          <w:sz w:val="16"/>
          <w:szCs w:val="16"/>
        </w:rPr>
        <w:br/>
        <w:t>-rw-r--r-- 1 root admin 29 Aug 28 11:58   my_script.sh</w:t>
      </w:r>
      <w:r w:rsidRPr="00481D9E">
        <w:rPr>
          <w:rFonts w:ascii="Times New Roman" w:eastAsia="Times New Roman" w:hAnsi="Times New Roman" w:cs="Times New Roman"/>
          <w:sz w:val="16"/>
          <w:szCs w:val="16"/>
        </w:rPr>
        <w:br/>
      </w:r>
      <w:r w:rsidRPr="00481D9E">
        <w:rPr>
          <w:rFonts w:ascii="Times New Roman" w:eastAsia="Times New Roman" w:hAnsi="Times New Roman" w:cs="Times New Roman"/>
          <w:sz w:val="16"/>
          <w:szCs w:val="16"/>
        </w:rPr>
        <w:br/>
        <w:t>[root@PawanS1 ~]# chmod  4644 my_script.sh</w:t>
      </w:r>
      <w:r w:rsidRPr="00481D9E">
        <w:rPr>
          <w:rFonts w:ascii="Times New Roman" w:eastAsia="Times New Roman" w:hAnsi="Times New Roman" w:cs="Times New Roman"/>
          <w:sz w:val="16"/>
          <w:szCs w:val="16"/>
        </w:rPr>
        <w:br/>
      </w:r>
      <w:r w:rsidRPr="00481D9E">
        <w:rPr>
          <w:rFonts w:ascii="Times New Roman" w:eastAsia="Times New Roman" w:hAnsi="Times New Roman" w:cs="Times New Roman"/>
          <w:sz w:val="16"/>
          <w:szCs w:val="16"/>
        </w:rPr>
        <w:br/>
        <w:t>[root@PawanS1 ~]# ls -l my_script.sh</w:t>
      </w:r>
      <w:r w:rsidRPr="00481D9E">
        <w:rPr>
          <w:rFonts w:ascii="Times New Roman" w:eastAsia="Times New Roman" w:hAnsi="Times New Roman" w:cs="Times New Roman"/>
          <w:sz w:val="16"/>
          <w:szCs w:val="16"/>
        </w:rPr>
        <w:br/>
        <w:t>-rwSr--r-- 1 root admin 29 Aug 28 11:58   my_script.sh</w:t>
      </w:r>
    </w:p>
    <w:p w:rsidR="00481D9E" w:rsidRPr="00481D9E" w:rsidRDefault="00481D9E" w:rsidP="00481D9E">
      <w:pPr>
        <w:spacing w:after="0" w:line="240" w:lineRule="auto"/>
        <w:jc w:val="both"/>
        <w:rPr>
          <w:rFonts w:ascii="Times New Roman" w:eastAsia="Times New Roman" w:hAnsi="Times New Roman" w:cs="Times New Roman"/>
          <w:sz w:val="16"/>
          <w:szCs w:val="16"/>
        </w:rPr>
      </w:pPr>
    </w:p>
    <w:p w:rsidR="00481D9E" w:rsidRPr="00481D9E" w:rsidRDefault="00481D9E" w:rsidP="00481D9E">
      <w:pPr>
        <w:spacing w:after="0" w:line="240" w:lineRule="auto"/>
        <w:jc w:val="both"/>
        <w:rPr>
          <w:rFonts w:ascii="Times New Roman" w:eastAsia="Times New Roman" w:hAnsi="Times New Roman" w:cs="Times New Roman"/>
          <w:sz w:val="16"/>
          <w:szCs w:val="16"/>
        </w:rPr>
      </w:pPr>
      <w:r w:rsidRPr="00481D9E">
        <w:rPr>
          <w:rFonts w:ascii="Times New Roman" w:eastAsia="Times New Roman" w:hAnsi="Times New Roman" w:cs="Times New Roman"/>
          <w:b/>
          <w:bCs/>
          <w:sz w:val="16"/>
          <w:szCs w:val="16"/>
        </w:rPr>
        <w:t>Note</w:t>
      </w:r>
      <w:r w:rsidRPr="00481D9E">
        <w:rPr>
          <w:rFonts w:ascii="Times New Roman" w:eastAsia="Times New Roman" w:hAnsi="Times New Roman" w:cs="Times New Roman"/>
          <w:sz w:val="16"/>
          <w:szCs w:val="16"/>
        </w:rPr>
        <w:t xml:space="preserve">: This time we have </w:t>
      </w:r>
      <w:proofErr w:type="gramStart"/>
      <w:r w:rsidRPr="00481D9E">
        <w:rPr>
          <w:rFonts w:ascii="Times New Roman" w:eastAsia="Times New Roman" w:hAnsi="Times New Roman" w:cs="Times New Roman"/>
          <w:sz w:val="16"/>
          <w:szCs w:val="16"/>
        </w:rPr>
        <w:t>a</w:t>
      </w:r>
      <w:proofErr w:type="gramEnd"/>
      <w:r w:rsidRPr="00481D9E">
        <w:rPr>
          <w:rFonts w:ascii="Times New Roman" w:eastAsia="Times New Roman" w:hAnsi="Times New Roman" w:cs="Times New Roman"/>
          <w:sz w:val="16"/>
          <w:szCs w:val="16"/>
        </w:rPr>
        <w:t xml:space="preserve"> “S” instead of “s” because the script “my_script.sh does not have execute permission for user.</w:t>
      </w:r>
    </w:p>
    <w:p w:rsidR="00481D9E" w:rsidRPr="00481D9E" w:rsidRDefault="00481D9E" w:rsidP="00481D9E">
      <w:pPr>
        <w:spacing w:after="0" w:line="240" w:lineRule="auto"/>
        <w:jc w:val="both"/>
        <w:rPr>
          <w:rFonts w:ascii="Times New Roman" w:eastAsia="Times New Roman" w:hAnsi="Times New Roman" w:cs="Times New Roman"/>
          <w:sz w:val="16"/>
          <w:szCs w:val="16"/>
        </w:rPr>
      </w:pPr>
      <w:r w:rsidRPr="00481D9E">
        <w:rPr>
          <w:rFonts w:ascii="Times New Roman" w:eastAsia="Times New Roman" w:hAnsi="Times New Roman" w:cs="Times New Roman"/>
          <w:b/>
          <w:bCs/>
          <w:sz w:val="16"/>
          <w:szCs w:val="16"/>
        </w:rPr>
        <w:t>SGID (Set Group ID) Bit</w:t>
      </w:r>
      <w:r w:rsidRPr="00481D9E">
        <w:rPr>
          <w:rFonts w:ascii="Times New Roman" w:eastAsia="Times New Roman" w:hAnsi="Times New Roman" w:cs="Times New Roman"/>
          <w:sz w:val="16"/>
          <w:szCs w:val="16"/>
        </w:rPr>
        <w:t>: SGID bit is very useful when you have to give access of a directory to a set of users in a group. When SGID bit is enabled on a directory any file/directory created under it by any user have the same group permissions as of the parent directory.</w:t>
      </w:r>
    </w:p>
    <w:p w:rsidR="00481D9E" w:rsidRPr="00481D9E" w:rsidRDefault="00481D9E" w:rsidP="00481D9E">
      <w:pPr>
        <w:spacing w:after="0" w:line="240" w:lineRule="auto"/>
        <w:jc w:val="both"/>
        <w:rPr>
          <w:rFonts w:ascii="Times New Roman" w:eastAsia="Times New Roman" w:hAnsi="Times New Roman" w:cs="Times New Roman"/>
          <w:sz w:val="16"/>
          <w:szCs w:val="16"/>
        </w:rPr>
      </w:pPr>
    </w:p>
    <w:p w:rsidR="00481D9E" w:rsidRPr="00481D9E" w:rsidRDefault="00481D9E" w:rsidP="00481D9E">
      <w:pPr>
        <w:spacing w:after="0" w:line="240" w:lineRule="auto"/>
        <w:jc w:val="both"/>
        <w:rPr>
          <w:rFonts w:ascii="Times New Roman" w:eastAsia="Times New Roman" w:hAnsi="Times New Roman" w:cs="Times New Roman"/>
          <w:sz w:val="16"/>
          <w:szCs w:val="16"/>
        </w:rPr>
      </w:pPr>
      <w:r w:rsidRPr="00481D9E">
        <w:rPr>
          <w:rFonts w:ascii="Times New Roman" w:eastAsia="Times New Roman" w:hAnsi="Times New Roman" w:cs="Times New Roman"/>
          <w:sz w:val="16"/>
          <w:szCs w:val="16"/>
        </w:rPr>
        <w:t>For example, you have created a group named “sales” and you have added three user pawan, siddharth, ramswaroop and usaid in group “sales”. Now you want that every file created by any of these four users under directory “/Sales” can be accessible by any of these users.</w:t>
      </w:r>
    </w:p>
    <w:p w:rsidR="00481D9E" w:rsidRPr="00481D9E" w:rsidRDefault="00481D9E" w:rsidP="00481D9E">
      <w:pPr>
        <w:spacing w:after="0" w:line="240" w:lineRule="auto"/>
        <w:jc w:val="both"/>
        <w:rPr>
          <w:rFonts w:ascii="Times New Roman" w:eastAsia="Times New Roman" w:hAnsi="Times New Roman" w:cs="Times New Roman"/>
          <w:sz w:val="16"/>
          <w:szCs w:val="16"/>
        </w:rPr>
      </w:pPr>
    </w:p>
    <w:p w:rsidR="00481D9E" w:rsidRPr="00481D9E" w:rsidRDefault="00481D9E" w:rsidP="00481D9E">
      <w:pPr>
        <w:spacing w:after="0" w:line="240" w:lineRule="auto"/>
        <w:jc w:val="both"/>
        <w:rPr>
          <w:rFonts w:ascii="Times New Roman" w:eastAsia="Times New Roman" w:hAnsi="Times New Roman" w:cs="Times New Roman"/>
          <w:sz w:val="16"/>
          <w:szCs w:val="16"/>
        </w:rPr>
      </w:pPr>
      <w:r w:rsidRPr="00481D9E">
        <w:rPr>
          <w:rFonts w:ascii="Times New Roman" w:eastAsia="Times New Roman" w:hAnsi="Times New Roman" w:cs="Times New Roman"/>
          <w:sz w:val="16"/>
          <w:szCs w:val="16"/>
        </w:rPr>
        <w:t>1. To do this first you have to create a directory “/Sales” and then change group owner and group permission to sales and rwx respectively.</w:t>
      </w:r>
    </w:p>
    <w:p w:rsidR="00481D9E" w:rsidRPr="00481D9E" w:rsidRDefault="00481D9E" w:rsidP="00481D9E">
      <w:pPr>
        <w:spacing w:after="0" w:line="240" w:lineRule="auto"/>
        <w:jc w:val="both"/>
        <w:rPr>
          <w:rFonts w:ascii="Times New Roman" w:eastAsia="Times New Roman" w:hAnsi="Times New Roman" w:cs="Times New Roman"/>
          <w:sz w:val="16"/>
          <w:szCs w:val="16"/>
        </w:rPr>
      </w:pPr>
    </w:p>
    <w:p w:rsidR="00481D9E" w:rsidRPr="00481D9E" w:rsidRDefault="00481D9E" w:rsidP="00481D9E">
      <w:pPr>
        <w:spacing w:after="0" w:line="240" w:lineRule="auto"/>
        <w:jc w:val="both"/>
        <w:rPr>
          <w:rFonts w:ascii="Times New Roman" w:eastAsia="Times New Roman" w:hAnsi="Times New Roman" w:cs="Times New Roman"/>
          <w:sz w:val="16"/>
          <w:szCs w:val="16"/>
        </w:rPr>
      </w:pPr>
      <w:r w:rsidRPr="00481D9E">
        <w:rPr>
          <w:rFonts w:ascii="Times New Roman" w:eastAsia="Times New Roman" w:hAnsi="Times New Roman" w:cs="Times New Roman"/>
          <w:sz w:val="16"/>
          <w:szCs w:val="16"/>
        </w:rPr>
        <w:br/>
      </w:r>
      <w:proofErr w:type="gramStart"/>
      <w:r w:rsidRPr="00481D9E">
        <w:rPr>
          <w:rFonts w:ascii="Times New Roman" w:eastAsia="Times New Roman" w:hAnsi="Times New Roman" w:cs="Times New Roman"/>
          <w:sz w:val="16"/>
          <w:szCs w:val="16"/>
        </w:rPr>
        <w:t>drwxrwsr-x</w:t>
      </w:r>
      <w:proofErr w:type="gramEnd"/>
      <w:r w:rsidRPr="00481D9E">
        <w:rPr>
          <w:rFonts w:ascii="Times New Roman" w:eastAsia="Times New Roman" w:hAnsi="Times New Roman" w:cs="Times New Roman"/>
          <w:sz w:val="16"/>
          <w:szCs w:val="16"/>
        </w:rPr>
        <w:t xml:space="preserve"> 2 root root 4096 Aug 28 12:31 /Sales/</w:t>
      </w:r>
    </w:p>
    <w:p w:rsidR="00481D9E" w:rsidRPr="00481D9E" w:rsidRDefault="00481D9E" w:rsidP="00481D9E">
      <w:pPr>
        <w:spacing w:after="0" w:line="240" w:lineRule="auto"/>
        <w:jc w:val="both"/>
        <w:rPr>
          <w:rFonts w:ascii="Times New Roman" w:eastAsia="Times New Roman" w:hAnsi="Times New Roman" w:cs="Times New Roman"/>
          <w:sz w:val="16"/>
          <w:szCs w:val="16"/>
        </w:rPr>
      </w:pPr>
    </w:p>
    <w:p w:rsidR="00481D9E" w:rsidRPr="00481D9E" w:rsidRDefault="00481D9E" w:rsidP="00481D9E">
      <w:pPr>
        <w:spacing w:after="0" w:line="240" w:lineRule="auto"/>
        <w:jc w:val="both"/>
        <w:rPr>
          <w:rFonts w:ascii="Times New Roman" w:eastAsia="Times New Roman" w:hAnsi="Times New Roman" w:cs="Times New Roman"/>
          <w:sz w:val="16"/>
          <w:szCs w:val="16"/>
        </w:rPr>
      </w:pPr>
      <w:r w:rsidRPr="00481D9E">
        <w:rPr>
          <w:rFonts w:ascii="Times New Roman" w:eastAsia="Times New Roman" w:hAnsi="Times New Roman" w:cs="Times New Roman"/>
          <w:sz w:val="16"/>
          <w:szCs w:val="16"/>
        </w:rPr>
        <w:t xml:space="preserve">In the above example we can see that there is </w:t>
      </w:r>
      <w:proofErr w:type="gramStart"/>
      <w:r w:rsidRPr="00481D9E">
        <w:rPr>
          <w:rFonts w:ascii="Times New Roman" w:eastAsia="Times New Roman" w:hAnsi="Times New Roman" w:cs="Times New Roman"/>
          <w:sz w:val="16"/>
          <w:szCs w:val="16"/>
        </w:rPr>
        <w:t>a</w:t>
      </w:r>
      <w:proofErr w:type="gramEnd"/>
      <w:r w:rsidRPr="00481D9E">
        <w:rPr>
          <w:rFonts w:ascii="Times New Roman" w:eastAsia="Times New Roman" w:hAnsi="Times New Roman" w:cs="Times New Roman"/>
          <w:sz w:val="16"/>
          <w:szCs w:val="16"/>
        </w:rPr>
        <w:t xml:space="preserve"> “s” at execute permission of group. Now any file created under directory “/Sales” will have group user sales</w:t>
      </w:r>
    </w:p>
    <w:p w:rsidR="00481D9E" w:rsidRPr="00481D9E" w:rsidRDefault="00481D9E" w:rsidP="00481D9E">
      <w:pPr>
        <w:spacing w:after="0" w:line="240" w:lineRule="auto"/>
        <w:jc w:val="both"/>
        <w:rPr>
          <w:rFonts w:ascii="Times New Roman" w:eastAsia="Times New Roman" w:hAnsi="Times New Roman" w:cs="Times New Roman"/>
          <w:sz w:val="16"/>
          <w:szCs w:val="16"/>
        </w:rPr>
      </w:pPr>
    </w:p>
    <w:p w:rsidR="00481D9E" w:rsidRPr="00481D9E" w:rsidRDefault="00481D9E" w:rsidP="00481D9E">
      <w:pPr>
        <w:spacing w:after="0" w:line="240" w:lineRule="auto"/>
        <w:jc w:val="both"/>
        <w:rPr>
          <w:rFonts w:ascii="Times New Roman" w:eastAsia="Times New Roman" w:hAnsi="Times New Roman" w:cs="Times New Roman"/>
          <w:sz w:val="16"/>
          <w:szCs w:val="16"/>
        </w:rPr>
      </w:pPr>
      <w:r w:rsidRPr="00481D9E">
        <w:rPr>
          <w:rFonts w:ascii="Times New Roman" w:eastAsia="Times New Roman" w:hAnsi="Times New Roman" w:cs="Times New Roman"/>
          <w:sz w:val="16"/>
          <w:szCs w:val="16"/>
        </w:rPr>
        <w:t>Now login as user pawan and create a file in /Sales and check its permissions.</w:t>
      </w:r>
    </w:p>
    <w:p w:rsidR="00481D9E" w:rsidRPr="00481D9E" w:rsidRDefault="00481D9E" w:rsidP="00481D9E">
      <w:pPr>
        <w:numPr>
          <w:ilvl w:val="0"/>
          <w:numId w:val="26"/>
        </w:numPr>
        <w:spacing w:after="0" w:line="240" w:lineRule="auto"/>
        <w:rPr>
          <w:rFonts w:ascii="Times New Roman" w:eastAsia="Times New Roman" w:hAnsi="Times New Roman" w:cs="Times New Roman"/>
          <w:sz w:val="16"/>
          <w:szCs w:val="16"/>
        </w:rPr>
      </w:pPr>
      <w:r w:rsidRPr="00481D9E">
        <w:rPr>
          <w:rFonts w:ascii="Times New Roman" w:eastAsia="Times New Roman" w:hAnsi="Times New Roman" w:cs="Times New Roman"/>
          <w:sz w:val="16"/>
          <w:szCs w:val="16"/>
        </w:rPr>
        <w:t>We can also enable SGID bit using chmod in numeric mode.</w:t>
      </w:r>
    </w:p>
    <w:p w:rsidR="00481D9E" w:rsidRPr="00481D9E" w:rsidRDefault="00481D9E" w:rsidP="00481D9E">
      <w:pPr>
        <w:spacing w:after="0" w:line="240" w:lineRule="auto"/>
        <w:jc w:val="both"/>
        <w:rPr>
          <w:rFonts w:ascii="Times New Roman" w:eastAsia="Times New Roman" w:hAnsi="Times New Roman" w:cs="Times New Roman"/>
          <w:sz w:val="16"/>
          <w:szCs w:val="16"/>
        </w:rPr>
      </w:pPr>
      <w:r w:rsidRPr="00481D9E">
        <w:rPr>
          <w:rFonts w:ascii="Times New Roman" w:eastAsia="Times New Roman" w:hAnsi="Times New Roman" w:cs="Times New Roman"/>
          <w:sz w:val="16"/>
          <w:szCs w:val="16"/>
        </w:rPr>
        <w:t xml:space="preserve">[root@PawanS1 ~]# </w:t>
      </w:r>
      <w:proofErr w:type="gramStart"/>
      <w:r w:rsidRPr="00481D9E">
        <w:rPr>
          <w:rFonts w:ascii="Times New Roman" w:eastAsia="Times New Roman" w:hAnsi="Times New Roman" w:cs="Times New Roman"/>
          <w:sz w:val="16"/>
          <w:szCs w:val="16"/>
        </w:rPr>
        <w:t>ls</w:t>
      </w:r>
      <w:proofErr w:type="gramEnd"/>
      <w:r w:rsidRPr="00481D9E">
        <w:rPr>
          <w:rFonts w:ascii="Times New Roman" w:eastAsia="Times New Roman" w:hAnsi="Times New Roman" w:cs="Times New Roman"/>
          <w:sz w:val="16"/>
          <w:szCs w:val="16"/>
        </w:rPr>
        <w:t xml:space="preserve"> -d /Purchase/</w:t>
      </w:r>
      <w:r w:rsidRPr="00481D9E">
        <w:rPr>
          <w:rFonts w:ascii="Times New Roman" w:eastAsia="Times New Roman" w:hAnsi="Times New Roman" w:cs="Times New Roman"/>
          <w:sz w:val="16"/>
          <w:szCs w:val="16"/>
        </w:rPr>
        <w:br/>
        <w:t>drwxrw-r-x 2 root purchase 4096 Aug 28 12:31 /Purchase/</w:t>
      </w:r>
      <w:r w:rsidRPr="00481D9E">
        <w:rPr>
          <w:rFonts w:ascii="Times New Roman" w:eastAsia="Times New Roman" w:hAnsi="Times New Roman" w:cs="Times New Roman"/>
          <w:sz w:val="16"/>
          <w:szCs w:val="16"/>
        </w:rPr>
        <w:br/>
      </w:r>
      <w:r w:rsidRPr="00481D9E">
        <w:rPr>
          <w:rFonts w:ascii="Times New Roman" w:eastAsia="Times New Roman" w:hAnsi="Times New Roman" w:cs="Times New Roman"/>
          <w:sz w:val="16"/>
          <w:szCs w:val="16"/>
        </w:rPr>
        <w:br/>
        <w:t>[root@PawanS1 ~]# chmod 2765 /Purchase/</w:t>
      </w:r>
      <w:r w:rsidRPr="00481D9E">
        <w:rPr>
          <w:rFonts w:ascii="Times New Roman" w:eastAsia="Times New Roman" w:hAnsi="Times New Roman" w:cs="Times New Roman"/>
          <w:sz w:val="16"/>
          <w:szCs w:val="16"/>
        </w:rPr>
        <w:br/>
      </w:r>
      <w:r w:rsidRPr="00481D9E">
        <w:rPr>
          <w:rFonts w:ascii="Times New Roman" w:eastAsia="Times New Roman" w:hAnsi="Times New Roman" w:cs="Times New Roman"/>
          <w:sz w:val="16"/>
          <w:szCs w:val="16"/>
        </w:rPr>
        <w:br/>
      </w:r>
      <w:r w:rsidRPr="00481D9E">
        <w:rPr>
          <w:rFonts w:ascii="Times New Roman" w:eastAsia="Times New Roman" w:hAnsi="Times New Roman" w:cs="Times New Roman"/>
          <w:sz w:val="16"/>
          <w:szCs w:val="16"/>
        </w:rPr>
        <w:lastRenderedPageBreak/>
        <w:t>[root@PawanS1 ~]# ls -d /Purchase/</w:t>
      </w:r>
      <w:r w:rsidRPr="00481D9E">
        <w:rPr>
          <w:rFonts w:ascii="Times New Roman" w:eastAsia="Times New Roman" w:hAnsi="Times New Roman" w:cs="Times New Roman"/>
          <w:sz w:val="16"/>
          <w:szCs w:val="16"/>
        </w:rPr>
        <w:br/>
        <w:t>drwxrwSr-x 2 root purchase 4096 Aug 28 12:31 /Purchase/</w:t>
      </w:r>
    </w:p>
    <w:p w:rsidR="00481D9E" w:rsidRPr="00481D9E" w:rsidRDefault="00481D9E" w:rsidP="00481D9E">
      <w:pPr>
        <w:spacing w:after="0" w:line="240" w:lineRule="auto"/>
        <w:jc w:val="both"/>
        <w:rPr>
          <w:rFonts w:ascii="Times New Roman" w:eastAsia="Times New Roman" w:hAnsi="Times New Roman" w:cs="Times New Roman"/>
          <w:sz w:val="16"/>
          <w:szCs w:val="16"/>
        </w:rPr>
      </w:pPr>
    </w:p>
    <w:p w:rsidR="00481D9E" w:rsidRPr="00481D9E" w:rsidRDefault="00481D9E" w:rsidP="00481D9E">
      <w:pPr>
        <w:spacing w:after="0" w:line="240" w:lineRule="auto"/>
        <w:jc w:val="both"/>
        <w:rPr>
          <w:rFonts w:ascii="Times New Roman" w:eastAsia="Times New Roman" w:hAnsi="Times New Roman" w:cs="Times New Roman"/>
          <w:sz w:val="16"/>
          <w:szCs w:val="16"/>
        </w:rPr>
      </w:pPr>
      <w:r w:rsidRPr="00481D9E">
        <w:rPr>
          <w:rFonts w:ascii="Times New Roman" w:eastAsia="Times New Roman" w:hAnsi="Times New Roman" w:cs="Times New Roman"/>
          <w:b/>
          <w:bCs/>
          <w:sz w:val="16"/>
          <w:szCs w:val="16"/>
        </w:rPr>
        <w:t>Note</w:t>
      </w:r>
      <w:r w:rsidRPr="00481D9E">
        <w:rPr>
          <w:rFonts w:ascii="Times New Roman" w:eastAsia="Times New Roman" w:hAnsi="Times New Roman" w:cs="Times New Roman"/>
          <w:sz w:val="16"/>
          <w:szCs w:val="16"/>
        </w:rPr>
        <w:t xml:space="preserve">: This time we have </w:t>
      </w:r>
      <w:proofErr w:type="gramStart"/>
      <w:r w:rsidRPr="00481D9E">
        <w:rPr>
          <w:rFonts w:ascii="Times New Roman" w:eastAsia="Times New Roman" w:hAnsi="Times New Roman" w:cs="Times New Roman"/>
          <w:sz w:val="16"/>
          <w:szCs w:val="16"/>
        </w:rPr>
        <w:t>a</w:t>
      </w:r>
      <w:proofErr w:type="gramEnd"/>
      <w:r w:rsidRPr="00481D9E">
        <w:rPr>
          <w:rFonts w:ascii="Times New Roman" w:eastAsia="Times New Roman" w:hAnsi="Times New Roman" w:cs="Times New Roman"/>
          <w:sz w:val="16"/>
          <w:szCs w:val="16"/>
        </w:rPr>
        <w:t xml:space="preserve"> “S” instead of “s” because directory “/Purchase” does not have execute permission for group.</w:t>
      </w:r>
    </w:p>
    <w:p w:rsidR="00481D9E" w:rsidRPr="00481D9E" w:rsidRDefault="00481D9E" w:rsidP="00481D9E">
      <w:pPr>
        <w:spacing w:after="0" w:line="240" w:lineRule="auto"/>
        <w:jc w:val="both"/>
        <w:rPr>
          <w:rFonts w:ascii="Times New Roman" w:eastAsia="Times New Roman" w:hAnsi="Times New Roman" w:cs="Times New Roman"/>
          <w:sz w:val="16"/>
          <w:szCs w:val="16"/>
        </w:rPr>
      </w:pPr>
    </w:p>
    <w:p w:rsidR="00481D9E" w:rsidRPr="00481D9E" w:rsidRDefault="00481D9E" w:rsidP="00481D9E">
      <w:pPr>
        <w:spacing w:after="0" w:line="240" w:lineRule="auto"/>
        <w:jc w:val="both"/>
        <w:rPr>
          <w:rFonts w:ascii="Times New Roman" w:eastAsia="Times New Roman" w:hAnsi="Times New Roman" w:cs="Times New Roman"/>
          <w:sz w:val="16"/>
          <w:szCs w:val="16"/>
        </w:rPr>
      </w:pPr>
      <w:r w:rsidRPr="00481D9E">
        <w:rPr>
          <w:rFonts w:ascii="Times New Roman" w:eastAsia="Times New Roman" w:hAnsi="Times New Roman" w:cs="Times New Roman"/>
          <w:sz w:val="16"/>
          <w:szCs w:val="16"/>
        </w:rPr>
        <w:t>Below table summarize the chmod for SUID, SGID and Sticky Bit.</w:t>
      </w:r>
    </w:p>
    <w:p w:rsidR="00481D9E" w:rsidRPr="00481D9E" w:rsidRDefault="00481D9E" w:rsidP="00481D9E">
      <w:pPr>
        <w:spacing w:after="0" w:line="240" w:lineRule="auto"/>
        <w:jc w:val="both"/>
        <w:rPr>
          <w:rFonts w:ascii="Times New Roman" w:eastAsia="Times New Roman" w:hAnsi="Times New Roman" w:cs="Times New Roman"/>
          <w:sz w:val="16"/>
          <w:szCs w:val="16"/>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47"/>
        <w:gridCol w:w="3317"/>
        <w:gridCol w:w="3112"/>
      </w:tblGrid>
      <w:tr w:rsidR="00481D9E" w:rsidRPr="00481D9E" w:rsidTr="00D76776">
        <w:tc>
          <w:tcPr>
            <w:tcW w:w="31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481D9E" w:rsidRPr="00481D9E" w:rsidRDefault="00481D9E" w:rsidP="00481D9E">
            <w:pPr>
              <w:spacing w:after="0" w:line="240" w:lineRule="auto"/>
              <w:jc w:val="center"/>
              <w:rPr>
                <w:rFonts w:ascii="Times New Roman" w:eastAsia="Times New Roman" w:hAnsi="Times New Roman" w:cs="Times New Roman"/>
                <w:sz w:val="16"/>
                <w:szCs w:val="16"/>
              </w:rPr>
            </w:pPr>
            <w:r w:rsidRPr="00481D9E">
              <w:rPr>
                <w:rFonts w:ascii="Times New Roman" w:eastAsia="Times New Roman" w:hAnsi="Times New Roman" w:cs="Times New Roman"/>
                <w:b/>
                <w:sz w:val="16"/>
                <w:szCs w:val="16"/>
                <w:lang w:eastAsia="en-IN"/>
              </w:rPr>
              <w:t>Permission</w:t>
            </w:r>
          </w:p>
        </w:tc>
        <w:tc>
          <w:tcPr>
            <w:tcW w:w="331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481D9E" w:rsidRPr="00481D9E" w:rsidRDefault="00481D9E" w:rsidP="00481D9E">
            <w:pPr>
              <w:spacing w:after="0" w:line="240" w:lineRule="auto"/>
              <w:jc w:val="center"/>
              <w:rPr>
                <w:rFonts w:ascii="Times New Roman" w:eastAsia="Times New Roman" w:hAnsi="Times New Roman" w:cs="Times New Roman"/>
                <w:sz w:val="16"/>
                <w:szCs w:val="16"/>
              </w:rPr>
            </w:pPr>
            <w:r w:rsidRPr="00481D9E">
              <w:rPr>
                <w:rFonts w:ascii="Times New Roman" w:eastAsia="Times New Roman" w:hAnsi="Times New Roman" w:cs="Times New Roman"/>
                <w:b/>
                <w:sz w:val="16"/>
                <w:szCs w:val="16"/>
                <w:lang w:eastAsia="en-IN"/>
              </w:rPr>
              <w:t>Symbolic Mode</w:t>
            </w:r>
          </w:p>
        </w:tc>
        <w:tc>
          <w:tcPr>
            <w:tcW w:w="311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481D9E" w:rsidRPr="00481D9E" w:rsidRDefault="00481D9E" w:rsidP="00481D9E">
            <w:pPr>
              <w:spacing w:after="0" w:line="240" w:lineRule="auto"/>
              <w:jc w:val="center"/>
              <w:rPr>
                <w:rFonts w:ascii="Times New Roman" w:eastAsia="Times New Roman" w:hAnsi="Times New Roman" w:cs="Times New Roman"/>
                <w:sz w:val="16"/>
                <w:szCs w:val="16"/>
              </w:rPr>
            </w:pPr>
            <w:r w:rsidRPr="00481D9E">
              <w:rPr>
                <w:rFonts w:ascii="Times New Roman" w:eastAsia="Times New Roman" w:hAnsi="Times New Roman" w:cs="Times New Roman"/>
                <w:b/>
                <w:sz w:val="16"/>
                <w:szCs w:val="16"/>
                <w:lang w:eastAsia="en-IN"/>
              </w:rPr>
              <w:t>Numeric Mode</w:t>
            </w:r>
          </w:p>
        </w:tc>
      </w:tr>
      <w:tr w:rsidR="00481D9E" w:rsidRPr="00481D9E" w:rsidTr="00D76776">
        <w:tc>
          <w:tcPr>
            <w:tcW w:w="31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481D9E" w:rsidRPr="00481D9E" w:rsidRDefault="00481D9E" w:rsidP="00481D9E">
            <w:pPr>
              <w:spacing w:after="0" w:line="240" w:lineRule="auto"/>
              <w:jc w:val="center"/>
              <w:rPr>
                <w:rFonts w:ascii="Times New Roman" w:eastAsia="Times New Roman" w:hAnsi="Times New Roman" w:cs="Times New Roman"/>
                <w:sz w:val="16"/>
                <w:szCs w:val="16"/>
              </w:rPr>
            </w:pPr>
            <w:r w:rsidRPr="00481D9E">
              <w:rPr>
                <w:rFonts w:ascii="Times New Roman" w:eastAsia="Times New Roman" w:hAnsi="Times New Roman" w:cs="Times New Roman"/>
                <w:b/>
                <w:sz w:val="16"/>
                <w:szCs w:val="16"/>
                <w:lang w:eastAsia="en-IN"/>
              </w:rPr>
              <w:t>Sticky Bit</w:t>
            </w:r>
          </w:p>
        </w:tc>
        <w:tc>
          <w:tcPr>
            <w:tcW w:w="331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481D9E" w:rsidRPr="00481D9E" w:rsidRDefault="00481D9E" w:rsidP="00481D9E">
            <w:pPr>
              <w:spacing w:after="0" w:line="240" w:lineRule="auto"/>
              <w:jc w:val="center"/>
              <w:rPr>
                <w:rFonts w:ascii="Times New Roman" w:eastAsia="Times New Roman" w:hAnsi="Times New Roman" w:cs="Times New Roman"/>
                <w:sz w:val="16"/>
                <w:szCs w:val="16"/>
              </w:rPr>
            </w:pPr>
            <w:r w:rsidRPr="00481D9E">
              <w:rPr>
                <w:rFonts w:ascii="Times New Roman" w:eastAsia="Times New Roman" w:hAnsi="Times New Roman" w:cs="Times New Roman"/>
                <w:sz w:val="16"/>
                <w:szCs w:val="16"/>
                <w:lang w:eastAsia="en-IN"/>
              </w:rPr>
              <w:t>chmod +t file_name</w:t>
            </w:r>
          </w:p>
        </w:tc>
        <w:tc>
          <w:tcPr>
            <w:tcW w:w="311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481D9E" w:rsidRPr="00481D9E" w:rsidRDefault="00481D9E" w:rsidP="00481D9E">
            <w:pPr>
              <w:spacing w:after="0" w:line="240" w:lineRule="auto"/>
              <w:jc w:val="center"/>
              <w:rPr>
                <w:rFonts w:ascii="Times New Roman" w:eastAsia="Times New Roman" w:hAnsi="Times New Roman" w:cs="Times New Roman"/>
                <w:sz w:val="16"/>
                <w:szCs w:val="16"/>
              </w:rPr>
            </w:pPr>
            <w:r w:rsidRPr="00481D9E">
              <w:rPr>
                <w:rFonts w:ascii="Times New Roman" w:eastAsia="Times New Roman" w:hAnsi="Times New Roman" w:cs="Times New Roman"/>
                <w:sz w:val="16"/>
                <w:szCs w:val="16"/>
                <w:lang w:eastAsia="en-IN"/>
              </w:rPr>
              <w:t>chmod 1XXX file_name</w:t>
            </w:r>
          </w:p>
        </w:tc>
      </w:tr>
      <w:tr w:rsidR="00481D9E" w:rsidRPr="00481D9E" w:rsidTr="00D76776">
        <w:tc>
          <w:tcPr>
            <w:tcW w:w="31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481D9E" w:rsidRPr="00481D9E" w:rsidRDefault="00481D9E" w:rsidP="00481D9E">
            <w:pPr>
              <w:spacing w:after="0" w:line="240" w:lineRule="auto"/>
              <w:jc w:val="center"/>
              <w:rPr>
                <w:rFonts w:ascii="Times New Roman" w:eastAsia="Times New Roman" w:hAnsi="Times New Roman" w:cs="Times New Roman"/>
                <w:sz w:val="16"/>
                <w:szCs w:val="16"/>
              </w:rPr>
            </w:pPr>
            <w:r w:rsidRPr="00481D9E">
              <w:rPr>
                <w:rFonts w:ascii="Times New Roman" w:eastAsia="Times New Roman" w:hAnsi="Times New Roman" w:cs="Times New Roman"/>
                <w:b/>
                <w:sz w:val="16"/>
                <w:szCs w:val="16"/>
                <w:lang w:eastAsia="en-IN"/>
              </w:rPr>
              <w:t>SUID Bit</w:t>
            </w:r>
          </w:p>
        </w:tc>
        <w:tc>
          <w:tcPr>
            <w:tcW w:w="331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481D9E" w:rsidRPr="00481D9E" w:rsidRDefault="00481D9E" w:rsidP="00481D9E">
            <w:pPr>
              <w:spacing w:after="0" w:line="240" w:lineRule="auto"/>
              <w:jc w:val="center"/>
              <w:rPr>
                <w:rFonts w:ascii="Times New Roman" w:eastAsia="Times New Roman" w:hAnsi="Times New Roman" w:cs="Times New Roman"/>
                <w:sz w:val="16"/>
                <w:szCs w:val="16"/>
              </w:rPr>
            </w:pPr>
            <w:r w:rsidRPr="00481D9E">
              <w:rPr>
                <w:rFonts w:ascii="Times New Roman" w:eastAsia="Times New Roman" w:hAnsi="Times New Roman" w:cs="Times New Roman"/>
                <w:sz w:val="16"/>
                <w:szCs w:val="16"/>
                <w:lang w:eastAsia="en-IN"/>
              </w:rPr>
              <w:t>chmod u+s file_name</w:t>
            </w:r>
          </w:p>
        </w:tc>
        <w:tc>
          <w:tcPr>
            <w:tcW w:w="311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481D9E" w:rsidRPr="00481D9E" w:rsidRDefault="00481D9E" w:rsidP="00481D9E">
            <w:pPr>
              <w:spacing w:after="0" w:line="240" w:lineRule="auto"/>
              <w:jc w:val="center"/>
              <w:rPr>
                <w:rFonts w:ascii="Times New Roman" w:eastAsia="Times New Roman" w:hAnsi="Times New Roman" w:cs="Times New Roman"/>
                <w:sz w:val="16"/>
                <w:szCs w:val="16"/>
              </w:rPr>
            </w:pPr>
            <w:r w:rsidRPr="00481D9E">
              <w:rPr>
                <w:rFonts w:ascii="Times New Roman" w:eastAsia="Times New Roman" w:hAnsi="Times New Roman" w:cs="Times New Roman"/>
                <w:sz w:val="16"/>
                <w:szCs w:val="16"/>
                <w:lang w:eastAsia="en-IN"/>
              </w:rPr>
              <w:t>chmod 4XXX file_name</w:t>
            </w:r>
          </w:p>
        </w:tc>
      </w:tr>
      <w:tr w:rsidR="00481D9E" w:rsidRPr="00481D9E" w:rsidTr="00D76776">
        <w:tc>
          <w:tcPr>
            <w:tcW w:w="31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481D9E" w:rsidRPr="00481D9E" w:rsidRDefault="00481D9E" w:rsidP="00481D9E">
            <w:pPr>
              <w:spacing w:after="0" w:line="240" w:lineRule="auto"/>
              <w:jc w:val="center"/>
              <w:rPr>
                <w:rFonts w:ascii="Times New Roman" w:eastAsia="Times New Roman" w:hAnsi="Times New Roman" w:cs="Times New Roman"/>
                <w:sz w:val="16"/>
                <w:szCs w:val="16"/>
              </w:rPr>
            </w:pPr>
            <w:r w:rsidRPr="00481D9E">
              <w:rPr>
                <w:rFonts w:ascii="Times New Roman" w:eastAsia="Times New Roman" w:hAnsi="Times New Roman" w:cs="Times New Roman"/>
                <w:b/>
                <w:sz w:val="16"/>
                <w:szCs w:val="16"/>
                <w:lang w:eastAsia="en-IN"/>
              </w:rPr>
              <w:t>SGID Bit</w:t>
            </w:r>
          </w:p>
        </w:tc>
        <w:tc>
          <w:tcPr>
            <w:tcW w:w="331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481D9E" w:rsidRPr="00481D9E" w:rsidRDefault="00481D9E" w:rsidP="00481D9E">
            <w:pPr>
              <w:spacing w:after="0" w:line="240" w:lineRule="auto"/>
              <w:jc w:val="center"/>
              <w:rPr>
                <w:rFonts w:ascii="Times New Roman" w:eastAsia="Times New Roman" w:hAnsi="Times New Roman" w:cs="Times New Roman"/>
                <w:sz w:val="16"/>
                <w:szCs w:val="16"/>
              </w:rPr>
            </w:pPr>
            <w:r w:rsidRPr="00481D9E">
              <w:rPr>
                <w:rFonts w:ascii="Times New Roman" w:eastAsia="Times New Roman" w:hAnsi="Times New Roman" w:cs="Times New Roman"/>
                <w:sz w:val="16"/>
                <w:szCs w:val="16"/>
                <w:lang w:eastAsia="en-IN"/>
              </w:rPr>
              <w:t>chmod g+s file_name</w:t>
            </w:r>
          </w:p>
        </w:tc>
        <w:tc>
          <w:tcPr>
            <w:tcW w:w="311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481D9E" w:rsidRPr="00481D9E" w:rsidRDefault="00481D9E" w:rsidP="00481D9E">
            <w:pPr>
              <w:spacing w:after="0" w:line="240" w:lineRule="auto"/>
              <w:jc w:val="center"/>
              <w:rPr>
                <w:rFonts w:ascii="Times New Roman" w:eastAsia="Times New Roman" w:hAnsi="Times New Roman" w:cs="Times New Roman"/>
                <w:sz w:val="16"/>
                <w:szCs w:val="16"/>
              </w:rPr>
            </w:pPr>
            <w:r w:rsidRPr="00481D9E">
              <w:rPr>
                <w:rFonts w:ascii="Times New Roman" w:eastAsia="Times New Roman" w:hAnsi="Times New Roman" w:cs="Times New Roman"/>
                <w:sz w:val="16"/>
                <w:szCs w:val="16"/>
                <w:lang w:eastAsia="en-IN"/>
              </w:rPr>
              <w:t>chmod 2XXX file_name</w:t>
            </w:r>
          </w:p>
        </w:tc>
      </w:tr>
      <w:tr w:rsidR="00481D9E" w:rsidRPr="00481D9E" w:rsidTr="00D76776">
        <w:tc>
          <w:tcPr>
            <w:tcW w:w="957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481D9E" w:rsidRPr="00481D9E" w:rsidRDefault="00481D9E" w:rsidP="00481D9E">
            <w:pPr>
              <w:spacing w:after="0" w:line="240" w:lineRule="auto"/>
              <w:rPr>
                <w:rFonts w:ascii="Times New Roman" w:eastAsia="Times New Roman" w:hAnsi="Times New Roman" w:cs="Times New Roman"/>
                <w:sz w:val="16"/>
                <w:szCs w:val="16"/>
              </w:rPr>
            </w:pPr>
            <w:r w:rsidRPr="00481D9E">
              <w:rPr>
                <w:rFonts w:ascii="Times New Roman" w:eastAsia="Times New Roman" w:hAnsi="Times New Roman" w:cs="Times New Roman"/>
                <w:sz w:val="16"/>
                <w:szCs w:val="16"/>
                <w:lang w:eastAsia="en-IN"/>
              </w:rPr>
              <w:t>where X is permission for user,group and other</w:t>
            </w:r>
          </w:p>
        </w:tc>
      </w:tr>
    </w:tbl>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xml:space="preserve">1. How </w:t>
      </w:r>
      <w:r w:rsidRPr="00D76776">
        <w:rPr>
          <w:rStyle w:val="ilad"/>
          <w:rFonts w:ascii="Verdana" w:hAnsi="Verdana" w:cs="Calibri"/>
          <w:color w:val="0000FF"/>
          <w:sz w:val="16"/>
          <w:szCs w:val="16"/>
        </w:rPr>
        <w:t>to check</w:t>
      </w:r>
      <w:r w:rsidRPr="00D76776">
        <w:rPr>
          <w:rFonts w:ascii="Verdana" w:hAnsi="Verdana" w:cs="Calibri"/>
          <w:color w:val="0000FF"/>
          <w:sz w:val="16"/>
          <w:szCs w:val="16"/>
        </w:rPr>
        <w:t xml:space="preserve"> Gateway and net mask??</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Ans. netstat -ar</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2. RSYNC command executed, got error while copying, again the command initiated, whether the file copies from 1st and incremental.</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Ans</w:t>
      </w:r>
      <w:proofErr w:type="gramStart"/>
      <w:r w:rsidRPr="00D76776">
        <w:rPr>
          <w:rFonts w:ascii="Verdana" w:hAnsi="Verdana" w:cs="Calibri"/>
          <w:color w:val="0000FF"/>
          <w:sz w:val="16"/>
          <w:szCs w:val="16"/>
        </w:rPr>
        <w:t>:-</w:t>
      </w:r>
      <w:proofErr w:type="gramEnd"/>
      <w:r w:rsidRPr="00D76776">
        <w:rPr>
          <w:rFonts w:ascii="Verdana" w:hAnsi="Verdana" w:cs="Calibri"/>
          <w:color w:val="0000FF"/>
          <w:sz w:val="16"/>
          <w:szCs w:val="16"/>
        </w:rPr>
        <w:t xml:space="preserve"> The rsync command is incremental copy(</w:t>
      </w:r>
      <w:r w:rsidRPr="00D76776">
        <w:rPr>
          <w:rStyle w:val="ilad"/>
          <w:rFonts w:ascii="Verdana" w:hAnsi="Verdana" w:cs="Calibri"/>
          <w:color w:val="0000FF"/>
          <w:sz w:val="16"/>
          <w:szCs w:val="16"/>
        </w:rPr>
        <w:t>check</w:t>
      </w:r>
      <w:r w:rsidRPr="00D76776">
        <w:rPr>
          <w:rFonts w:ascii="Verdana" w:hAnsi="Verdana" w:cs="Calibri"/>
          <w:color w:val="0000FF"/>
          <w:sz w:val="16"/>
          <w:szCs w:val="16"/>
        </w:rPr>
        <w:t xml:space="preserve"> the files with destination and copies rest of the part).</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xml:space="preserve">3. In RAID 5, two disks are corrupted what to </w:t>
      </w:r>
      <w:proofErr w:type="gramStart"/>
      <w:r w:rsidRPr="00D76776">
        <w:rPr>
          <w:rFonts w:ascii="Verdana" w:hAnsi="Verdana" w:cs="Calibri"/>
          <w:color w:val="0000FF"/>
          <w:sz w:val="16"/>
          <w:szCs w:val="16"/>
        </w:rPr>
        <w:t>do ?</w:t>
      </w:r>
      <w:proofErr w:type="gramEnd"/>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Ans</w:t>
      </w:r>
      <w:proofErr w:type="gramStart"/>
      <w:r w:rsidRPr="00D76776">
        <w:rPr>
          <w:rFonts w:ascii="Verdana" w:hAnsi="Verdana" w:cs="Calibri"/>
          <w:color w:val="0000FF"/>
          <w:sz w:val="16"/>
          <w:szCs w:val="16"/>
        </w:rPr>
        <w:t>:-</w:t>
      </w:r>
      <w:proofErr w:type="gramEnd"/>
      <w:r w:rsidRPr="00D76776">
        <w:rPr>
          <w:rFonts w:ascii="Verdana" w:hAnsi="Verdana" w:cs="Calibri"/>
          <w:color w:val="0000FF"/>
          <w:sz w:val="16"/>
          <w:szCs w:val="16"/>
        </w:rPr>
        <w:t xml:space="preserve"> In RAID 5 , if one disk is corrupted , we can replace that effective drive without any downtime. But here the scenario </w:t>
      </w:r>
      <w:proofErr w:type="gramStart"/>
      <w:r w:rsidRPr="00D76776">
        <w:rPr>
          <w:rFonts w:ascii="Verdana" w:hAnsi="Verdana" w:cs="Calibri"/>
          <w:color w:val="0000FF"/>
          <w:sz w:val="16"/>
          <w:szCs w:val="16"/>
        </w:rPr>
        <w:t>is  two</w:t>
      </w:r>
      <w:proofErr w:type="gramEnd"/>
      <w:r w:rsidRPr="00D76776">
        <w:rPr>
          <w:rFonts w:ascii="Verdana" w:hAnsi="Verdana" w:cs="Calibri"/>
          <w:color w:val="0000FF"/>
          <w:sz w:val="16"/>
          <w:szCs w:val="16"/>
        </w:rPr>
        <w:t xml:space="preserve"> disks are corrupted , in this case we don’t have much option left. Need to replace all the effective disks and rebuild the OS. If we kept two spare hard disk while creating </w:t>
      </w:r>
      <w:proofErr w:type="gramStart"/>
      <w:r w:rsidRPr="00D76776">
        <w:rPr>
          <w:rFonts w:ascii="Verdana" w:hAnsi="Verdana" w:cs="Calibri"/>
          <w:color w:val="0000FF"/>
          <w:sz w:val="16"/>
          <w:szCs w:val="16"/>
        </w:rPr>
        <w:t>RAID ,</w:t>
      </w:r>
      <w:proofErr w:type="gramEnd"/>
      <w:r w:rsidRPr="00D76776">
        <w:rPr>
          <w:rFonts w:ascii="Verdana" w:hAnsi="Verdana" w:cs="Calibri"/>
          <w:color w:val="0000FF"/>
          <w:sz w:val="16"/>
          <w:szCs w:val="16"/>
        </w:rPr>
        <w:t xml:space="preserve"> the situation will be different.</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proofErr w:type="gramStart"/>
      <w:r w:rsidRPr="00D76776">
        <w:rPr>
          <w:rFonts w:ascii="Verdana" w:hAnsi="Verdana" w:cs="Calibri"/>
          <w:color w:val="0000FF"/>
          <w:sz w:val="16"/>
          <w:szCs w:val="16"/>
        </w:rPr>
        <w:t>4.what</w:t>
      </w:r>
      <w:proofErr w:type="gramEnd"/>
      <w:r w:rsidRPr="00D76776">
        <w:rPr>
          <w:rFonts w:ascii="Verdana" w:hAnsi="Verdana" w:cs="Calibri"/>
          <w:color w:val="0000FF"/>
          <w:sz w:val="16"/>
          <w:szCs w:val="16"/>
        </w:rPr>
        <w:t xml:space="preserve"> is hard and soft mounting?</w:t>
      </w:r>
    </w:p>
    <w:p w:rsidR="00D76776" w:rsidRPr="00D76776" w:rsidRDefault="00D76776" w:rsidP="00D76776">
      <w:pPr>
        <w:shd w:val="clear" w:color="auto" w:fill="FFFFFF"/>
        <w:spacing w:after="0"/>
        <w:jc w:val="both"/>
        <w:rPr>
          <w:rFonts w:ascii="Calibri" w:hAnsi="Calibri" w:cs="Calibri"/>
          <w:color w:val="333333"/>
          <w:sz w:val="16"/>
          <w:szCs w:val="16"/>
        </w:rPr>
      </w:pPr>
      <w:proofErr w:type="gramStart"/>
      <w:r w:rsidRPr="00D76776">
        <w:rPr>
          <w:rFonts w:ascii="Verdana" w:hAnsi="Verdana" w:cs="Calibri"/>
          <w:color w:val="0000FF"/>
          <w:sz w:val="16"/>
          <w:szCs w:val="16"/>
        </w:rPr>
        <w:t>Ans.</w:t>
      </w:r>
      <w:proofErr w:type="gramEnd"/>
      <w:r w:rsidRPr="00D76776">
        <w:rPr>
          <w:rFonts w:ascii="Verdana" w:hAnsi="Verdana" w:cs="Calibri"/>
          <w:color w:val="0000FF"/>
          <w:sz w:val="16"/>
          <w:szCs w:val="16"/>
        </w:rPr>
        <w:t> </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Hard mount:</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If the NFS file system is hard mounted, the NFS daemons will try repeatedly to contact the server. The NFS daemon retries will not time out, will affect system performance, and you cannot interrupt them.</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Soft mount</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If the NFS file system is soft mounted, NFS will try repeatedly to contact the server until either:</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A connection is established</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The NFS retry threshold is met</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The nfstimeout value is reached</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xml:space="preserve">When one of these </w:t>
      </w:r>
      <w:r w:rsidRPr="00D76776">
        <w:rPr>
          <w:rStyle w:val="ilad"/>
          <w:rFonts w:ascii="Verdana" w:hAnsi="Verdana" w:cs="Calibri"/>
          <w:color w:val="0000FF"/>
          <w:sz w:val="16"/>
          <w:szCs w:val="16"/>
        </w:rPr>
        <w:t>events</w:t>
      </w:r>
      <w:r w:rsidRPr="00D76776">
        <w:rPr>
          <w:rFonts w:ascii="Verdana" w:hAnsi="Verdana" w:cs="Calibri"/>
          <w:color w:val="0000FF"/>
          <w:sz w:val="16"/>
          <w:szCs w:val="16"/>
        </w:rPr>
        <w:t xml:space="preserve"> occurs, control returns to the calling </w:t>
      </w:r>
      <w:r w:rsidRPr="00D76776">
        <w:rPr>
          <w:rStyle w:val="ilad"/>
          <w:rFonts w:ascii="Verdana" w:hAnsi="Verdana" w:cs="Calibri"/>
          <w:color w:val="0000FF"/>
          <w:sz w:val="16"/>
          <w:szCs w:val="16"/>
        </w:rPr>
        <w:t>program</w:t>
      </w:r>
      <w:r w:rsidRPr="00D76776">
        <w:rPr>
          <w:rFonts w:ascii="Verdana" w:hAnsi="Verdana" w:cs="Calibri"/>
          <w:color w:val="0000FF"/>
          <w:sz w:val="16"/>
          <w:szCs w:val="16"/>
        </w:rPr>
        <w:t>.</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proofErr w:type="gramStart"/>
      <w:r w:rsidRPr="00D76776">
        <w:rPr>
          <w:rFonts w:ascii="Verdana" w:hAnsi="Verdana" w:cs="Calibri"/>
          <w:color w:val="0000FF"/>
          <w:sz w:val="16"/>
          <w:szCs w:val="16"/>
        </w:rPr>
        <w:t>5.what</w:t>
      </w:r>
      <w:proofErr w:type="gramEnd"/>
      <w:r w:rsidRPr="00D76776">
        <w:rPr>
          <w:rFonts w:ascii="Verdana" w:hAnsi="Verdana" w:cs="Calibri"/>
          <w:color w:val="0000FF"/>
          <w:sz w:val="16"/>
          <w:szCs w:val="16"/>
        </w:rPr>
        <w:t xml:space="preserve"> is /proc file system ?</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xml:space="preserve">Ans. procfs (or the proc file system  is a special file system in UNIX-like operating systems that presents </w:t>
      </w:r>
      <w:r w:rsidRPr="00D76776">
        <w:rPr>
          <w:rStyle w:val="ilad"/>
          <w:rFonts w:ascii="Verdana" w:hAnsi="Verdana" w:cs="Calibri"/>
          <w:color w:val="0000FF"/>
          <w:sz w:val="16"/>
          <w:szCs w:val="16"/>
        </w:rPr>
        <w:t>information</w:t>
      </w:r>
      <w:r w:rsidRPr="00D76776">
        <w:rPr>
          <w:rFonts w:ascii="Verdana" w:hAnsi="Verdana" w:cs="Calibri"/>
          <w:color w:val="0000FF"/>
          <w:sz w:val="16"/>
          <w:szCs w:val="16"/>
        </w:rPr>
        <w:t xml:space="preserve"> about processes and other system information in a hierarchical file-like structure, providing a more convenient and standardized method for dynamically accessing process data held in the kernel than traditional tracing methods or direct access to kernel memory.</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proofErr w:type="gramStart"/>
      <w:r w:rsidRPr="00D76776">
        <w:rPr>
          <w:rFonts w:ascii="Verdana" w:hAnsi="Verdana" w:cs="Calibri"/>
          <w:color w:val="0000FF"/>
          <w:sz w:val="16"/>
          <w:szCs w:val="16"/>
        </w:rPr>
        <w:t>6.what</w:t>
      </w:r>
      <w:proofErr w:type="gramEnd"/>
      <w:r w:rsidRPr="00D76776">
        <w:rPr>
          <w:rFonts w:ascii="Verdana" w:hAnsi="Verdana" w:cs="Calibri"/>
          <w:color w:val="0000FF"/>
          <w:sz w:val="16"/>
          <w:szCs w:val="16"/>
        </w:rPr>
        <w:t xml:space="preserve"> is daemon responsible for tracking events in a server?</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Ans. syslogd</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proofErr w:type="gramStart"/>
      <w:r w:rsidRPr="00D76776">
        <w:rPr>
          <w:rFonts w:ascii="Verdana" w:hAnsi="Verdana" w:cs="Calibri"/>
          <w:color w:val="0000FF"/>
          <w:sz w:val="16"/>
          <w:szCs w:val="16"/>
        </w:rPr>
        <w:t>7.what</w:t>
      </w:r>
      <w:proofErr w:type="gramEnd"/>
      <w:r w:rsidRPr="00D76776">
        <w:rPr>
          <w:rFonts w:ascii="Verdana" w:hAnsi="Verdana" w:cs="Calibri"/>
          <w:color w:val="0000FF"/>
          <w:sz w:val="16"/>
          <w:szCs w:val="16"/>
        </w:rPr>
        <w:t xml:space="preserve"> is difference between raid 0 and raid 1?</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Ans. RAID 0, No redundancy</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RAID 1, Redundancy</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proofErr w:type="gramStart"/>
      <w:r w:rsidRPr="00D76776">
        <w:rPr>
          <w:rFonts w:ascii="Verdana" w:hAnsi="Verdana" w:cs="Calibri"/>
          <w:color w:val="0000FF"/>
          <w:sz w:val="16"/>
          <w:szCs w:val="16"/>
        </w:rPr>
        <w:t>8.what</w:t>
      </w:r>
      <w:proofErr w:type="gramEnd"/>
      <w:r w:rsidRPr="00D76776">
        <w:rPr>
          <w:rFonts w:ascii="Verdana" w:hAnsi="Verdana" w:cs="Calibri"/>
          <w:color w:val="0000FF"/>
          <w:sz w:val="16"/>
          <w:szCs w:val="16"/>
        </w:rPr>
        <w:t xml:space="preserve"> is kernel panic?</w:t>
      </w:r>
    </w:p>
    <w:p w:rsidR="00D76776" w:rsidRPr="00D76776" w:rsidRDefault="00D76776" w:rsidP="00D76776">
      <w:pPr>
        <w:shd w:val="clear" w:color="auto" w:fill="FFFFFF"/>
        <w:spacing w:after="0"/>
        <w:jc w:val="both"/>
        <w:rPr>
          <w:rFonts w:ascii="Calibri" w:hAnsi="Calibri" w:cs="Calibri"/>
          <w:color w:val="333333"/>
          <w:sz w:val="16"/>
          <w:szCs w:val="16"/>
        </w:rPr>
      </w:pPr>
      <w:proofErr w:type="gramStart"/>
      <w:r w:rsidRPr="00D76776">
        <w:rPr>
          <w:rFonts w:ascii="Verdana" w:hAnsi="Verdana" w:cs="Calibri"/>
          <w:color w:val="0000FF"/>
          <w:sz w:val="16"/>
          <w:szCs w:val="16"/>
        </w:rPr>
        <w:t>Ans.</w:t>
      </w:r>
      <w:proofErr w:type="gramEnd"/>
      <w:r w:rsidRPr="00D76776">
        <w:rPr>
          <w:rFonts w:ascii="Verdana" w:hAnsi="Verdana" w:cs="Calibri"/>
          <w:color w:val="0000FF"/>
          <w:sz w:val="16"/>
          <w:szCs w:val="16"/>
        </w:rPr>
        <w:t xml:space="preserve"> A kernel panic is an action taken by an operating system upon detecting an internal fatal error from which it cannot safely recover. The term is largely specific to </w:t>
      </w:r>
      <w:proofErr w:type="gramStart"/>
      <w:r w:rsidRPr="00D76776">
        <w:rPr>
          <w:rFonts w:ascii="Verdana" w:hAnsi="Verdana" w:cs="Calibri"/>
          <w:color w:val="0000FF"/>
          <w:sz w:val="16"/>
          <w:szCs w:val="16"/>
        </w:rPr>
        <w:t>Unix</w:t>
      </w:r>
      <w:proofErr w:type="gramEnd"/>
      <w:r w:rsidRPr="00D76776">
        <w:rPr>
          <w:rFonts w:ascii="Verdana" w:hAnsi="Verdana" w:cs="Calibri"/>
          <w:color w:val="0000FF"/>
          <w:sz w:val="16"/>
          <w:szCs w:val="16"/>
        </w:rPr>
        <w:t xml:space="preserve"> and Unix-like systems; for Microsoft Windows operating systems the equivalent term is "bug check" (or "Blue Screen of Death").</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proofErr w:type="gramStart"/>
      <w:r w:rsidRPr="00D76776">
        <w:rPr>
          <w:rFonts w:ascii="Verdana" w:hAnsi="Verdana" w:cs="Calibri"/>
          <w:color w:val="0000FF"/>
          <w:sz w:val="16"/>
          <w:szCs w:val="16"/>
        </w:rPr>
        <w:t>9.what</w:t>
      </w:r>
      <w:proofErr w:type="gramEnd"/>
      <w:r w:rsidRPr="00D76776">
        <w:rPr>
          <w:rFonts w:ascii="Verdana" w:hAnsi="Verdana" w:cs="Calibri"/>
          <w:color w:val="0000FF"/>
          <w:sz w:val="16"/>
          <w:szCs w:val="16"/>
        </w:rPr>
        <w:t xml:space="preserve"> is '0' process?</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xml:space="preserve">Ans. </w:t>
      </w:r>
      <w:r w:rsidRPr="00D76776">
        <w:rPr>
          <w:rStyle w:val="ilad"/>
          <w:rFonts w:ascii="Verdana" w:hAnsi="Verdana" w:cs="Calibri"/>
          <w:color w:val="0000FF"/>
          <w:sz w:val="16"/>
          <w:szCs w:val="16"/>
        </w:rPr>
        <w:t>parent</w:t>
      </w:r>
      <w:r w:rsidRPr="00D76776">
        <w:rPr>
          <w:rFonts w:ascii="Verdana" w:hAnsi="Verdana" w:cs="Calibri"/>
          <w:color w:val="0000FF"/>
          <w:sz w:val="16"/>
          <w:szCs w:val="16"/>
        </w:rPr>
        <w:t xml:space="preserve"> process id of 'init' (sched process)</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10</w:t>
      </w:r>
      <w:proofErr w:type="gramStart"/>
      <w:r w:rsidRPr="00D76776">
        <w:rPr>
          <w:rFonts w:ascii="Verdana" w:hAnsi="Verdana" w:cs="Calibri"/>
          <w:color w:val="0000FF"/>
          <w:sz w:val="16"/>
          <w:szCs w:val="16"/>
        </w:rPr>
        <w:t>.what</w:t>
      </w:r>
      <w:proofErr w:type="gramEnd"/>
      <w:r w:rsidRPr="00D76776">
        <w:rPr>
          <w:rFonts w:ascii="Verdana" w:hAnsi="Verdana" w:cs="Calibri"/>
          <w:color w:val="0000FF"/>
          <w:sz w:val="16"/>
          <w:szCs w:val="16"/>
        </w:rPr>
        <w:t xml:space="preserve"> is the last service started by init before logging screen appears?</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xml:space="preserve">Ans. /etc/rc.local which </w:t>
      </w:r>
      <w:proofErr w:type="gramStart"/>
      <w:r w:rsidRPr="00D76776">
        <w:rPr>
          <w:rFonts w:ascii="Verdana" w:hAnsi="Verdana" w:cs="Calibri"/>
          <w:color w:val="0000FF"/>
          <w:sz w:val="16"/>
          <w:szCs w:val="16"/>
        </w:rPr>
        <w:t>are</w:t>
      </w:r>
      <w:proofErr w:type="gramEnd"/>
      <w:r w:rsidRPr="00D76776">
        <w:rPr>
          <w:rFonts w:ascii="Verdana" w:hAnsi="Verdana" w:cs="Calibri"/>
          <w:color w:val="0000FF"/>
          <w:sz w:val="16"/>
          <w:szCs w:val="16"/>
        </w:rPr>
        <w:t xml:space="preserve"> the last commands run in initialization process or even booting process</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11</w:t>
      </w:r>
      <w:proofErr w:type="gramStart"/>
      <w:r w:rsidRPr="00D76776">
        <w:rPr>
          <w:rFonts w:ascii="Verdana" w:hAnsi="Verdana" w:cs="Calibri"/>
          <w:color w:val="0000FF"/>
          <w:sz w:val="16"/>
          <w:szCs w:val="16"/>
        </w:rPr>
        <w:t>.difference</w:t>
      </w:r>
      <w:proofErr w:type="gramEnd"/>
      <w:r w:rsidRPr="00D76776">
        <w:rPr>
          <w:rFonts w:ascii="Verdana" w:hAnsi="Verdana" w:cs="Calibri"/>
          <w:color w:val="0000FF"/>
          <w:sz w:val="16"/>
          <w:szCs w:val="16"/>
        </w:rPr>
        <w:t xml:space="preserve"> between LILO &amp;GRUB?</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Ans. LILO, Linux Loader, on kernel versions &lt; 2.4</w:t>
      </w:r>
      <w:proofErr w:type="gramStart"/>
      <w:r w:rsidRPr="00D76776">
        <w:rPr>
          <w:rFonts w:ascii="Verdana" w:hAnsi="Verdana" w:cs="Calibri"/>
          <w:color w:val="0000FF"/>
          <w:sz w:val="16"/>
          <w:szCs w:val="16"/>
        </w:rPr>
        <w:t>,It</w:t>
      </w:r>
      <w:proofErr w:type="gramEnd"/>
      <w:r w:rsidRPr="00D76776">
        <w:rPr>
          <w:rFonts w:ascii="Verdana" w:hAnsi="Verdana" w:cs="Calibri"/>
          <w:color w:val="0000FF"/>
          <w:sz w:val="16"/>
          <w:szCs w:val="16"/>
        </w:rPr>
        <w:t xml:space="preserve"> does'nt support booting from n/w.</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xml:space="preserve">     Grub, Grand unified boot loader. </w:t>
      </w:r>
      <w:proofErr w:type="gramStart"/>
      <w:r w:rsidRPr="00D76776">
        <w:rPr>
          <w:rFonts w:ascii="Verdana" w:hAnsi="Verdana" w:cs="Calibri"/>
          <w:color w:val="0000FF"/>
          <w:sz w:val="16"/>
          <w:szCs w:val="16"/>
        </w:rPr>
        <w:t>on</w:t>
      </w:r>
      <w:proofErr w:type="gramEnd"/>
      <w:r w:rsidRPr="00D76776">
        <w:rPr>
          <w:rFonts w:ascii="Verdana" w:hAnsi="Verdana" w:cs="Calibri"/>
          <w:color w:val="0000FF"/>
          <w:sz w:val="16"/>
          <w:szCs w:val="16"/>
        </w:rPr>
        <w:t xml:space="preserve"> Kernel versions &gt;= 2.6, supports booting from network.</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12</w:t>
      </w:r>
      <w:proofErr w:type="gramStart"/>
      <w:r w:rsidRPr="00D76776">
        <w:rPr>
          <w:rFonts w:ascii="Verdana" w:hAnsi="Verdana" w:cs="Calibri"/>
          <w:color w:val="0000FF"/>
          <w:sz w:val="16"/>
          <w:szCs w:val="16"/>
        </w:rPr>
        <w:t>.Stages</w:t>
      </w:r>
      <w:proofErr w:type="gramEnd"/>
      <w:r w:rsidRPr="00D76776">
        <w:rPr>
          <w:rFonts w:ascii="Verdana" w:hAnsi="Verdana" w:cs="Calibri"/>
          <w:color w:val="0000FF"/>
          <w:sz w:val="16"/>
          <w:szCs w:val="16"/>
        </w:rPr>
        <w:t xml:space="preserve"> of boot loader?</w:t>
      </w:r>
    </w:p>
    <w:p w:rsidR="00D76776" w:rsidRPr="00D76776" w:rsidRDefault="00D76776" w:rsidP="00D76776">
      <w:pPr>
        <w:shd w:val="clear" w:color="auto" w:fill="FFFFFF"/>
        <w:spacing w:after="0"/>
        <w:jc w:val="both"/>
        <w:rPr>
          <w:rFonts w:ascii="Calibri" w:hAnsi="Calibri" w:cs="Calibri"/>
          <w:color w:val="333333"/>
          <w:sz w:val="16"/>
          <w:szCs w:val="16"/>
        </w:rPr>
      </w:pPr>
      <w:proofErr w:type="gramStart"/>
      <w:r w:rsidRPr="00D76776">
        <w:rPr>
          <w:rFonts w:ascii="Verdana" w:hAnsi="Verdana" w:cs="Calibri"/>
          <w:color w:val="0000FF"/>
          <w:sz w:val="16"/>
          <w:szCs w:val="16"/>
        </w:rPr>
        <w:t>Ans.6 stages.</w:t>
      </w:r>
      <w:proofErr w:type="gramEnd"/>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Style w:val="apple-tab-span"/>
          <w:rFonts w:ascii="Verdana" w:hAnsi="Verdana" w:cs="Calibri"/>
          <w:color w:val="0000FF"/>
          <w:sz w:val="16"/>
          <w:szCs w:val="16"/>
        </w:rPr>
        <w:t xml:space="preserve"> </w:t>
      </w:r>
      <w:r w:rsidRPr="00D76776">
        <w:rPr>
          <w:rFonts w:ascii="Verdana" w:hAnsi="Verdana" w:cs="Calibri"/>
          <w:color w:val="0000FF"/>
          <w:sz w:val="16"/>
          <w:szCs w:val="16"/>
        </w:rPr>
        <w:t>1. BIOS</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Style w:val="apple-tab-span"/>
          <w:rFonts w:ascii="Verdana" w:hAnsi="Verdana" w:cs="Calibri"/>
          <w:color w:val="0000FF"/>
          <w:sz w:val="16"/>
          <w:szCs w:val="16"/>
        </w:rPr>
        <w:t xml:space="preserve"> </w:t>
      </w:r>
      <w:r w:rsidRPr="00D76776">
        <w:rPr>
          <w:rFonts w:ascii="Verdana" w:hAnsi="Verdana" w:cs="Calibri"/>
          <w:color w:val="0000FF"/>
          <w:sz w:val="16"/>
          <w:szCs w:val="16"/>
        </w:rPr>
        <w:t>2. MBR</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Style w:val="apple-tab-span"/>
          <w:rFonts w:ascii="Verdana" w:hAnsi="Verdana" w:cs="Calibri"/>
          <w:color w:val="0000FF"/>
          <w:sz w:val="16"/>
          <w:szCs w:val="16"/>
        </w:rPr>
        <w:t xml:space="preserve"> </w:t>
      </w:r>
      <w:r w:rsidRPr="00D76776">
        <w:rPr>
          <w:rFonts w:ascii="Verdana" w:hAnsi="Verdana" w:cs="Calibri"/>
          <w:color w:val="0000FF"/>
          <w:sz w:val="16"/>
          <w:szCs w:val="16"/>
        </w:rPr>
        <w:t>3. GRUB</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Style w:val="apple-tab-span"/>
          <w:rFonts w:ascii="Verdana" w:hAnsi="Verdana" w:cs="Calibri"/>
          <w:color w:val="0000FF"/>
          <w:sz w:val="16"/>
          <w:szCs w:val="16"/>
        </w:rPr>
        <w:t xml:space="preserve"> </w:t>
      </w:r>
      <w:r w:rsidRPr="00D76776">
        <w:rPr>
          <w:rFonts w:ascii="Verdana" w:hAnsi="Verdana" w:cs="Calibri"/>
          <w:color w:val="0000FF"/>
          <w:sz w:val="16"/>
          <w:szCs w:val="16"/>
        </w:rPr>
        <w:t>4. Kernel </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Style w:val="apple-tab-span"/>
          <w:rFonts w:ascii="Verdana" w:hAnsi="Verdana" w:cs="Calibri"/>
          <w:color w:val="0000FF"/>
          <w:sz w:val="16"/>
          <w:szCs w:val="16"/>
        </w:rPr>
        <w:t xml:space="preserve"> </w:t>
      </w:r>
      <w:r w:rsidRPr="00D76776">
        <w:rPr>
          <w:rFonts w:ascii="Verdana" w:hAnsi="Verdana" w:cs="Calibri"/>
          <w:color w:val="0000FF"/>
          <w:sz w:val="16"/>
          <w:szCs w:val="16"/>
        </w:rPr>
        <w:t>5. Init</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Style w:val="apple-tab-span"/>
          <w:rFonts w:ascii="Verdana" w:hAnsi="Verdana" w:cs="Calibri"/>
          <w:color w:val="0000FF"/>
          <w:sz w:val="16"/>
          <w:szCs w:val="16"/>
        </w:rPr>
        <w:t xml:space="preserve"> </w:t>
      </w:r>
      <w:r w:rsidRPr="00D76776">
        <w:rPr>
          <w:rFonts w:ascii="Verdana" w:hAnsi="Verdana" w:cs="Calibri"/>
          <w:color w:val="0000FF"/>
          <w:sz w:val="16"/>
          <w:szCs w:val="16"/>
        </w:rPr>
        <w:t>6. Runlevels </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br/>
        <w:t>13</w:t>
      </w:r>
      <w:proofErr w:type="gramStart"/>
      <w:r w:rsidRPr="00D76776">
        <w:rPr>
          <w:rFonts w:ascii="Verdana" w:hAnsi="Verdana" w:cs="Calibri"/>
          <w:color w:val="0000FF"/>
          <w:sz w:val="16"/>
          <w:szCs w:val="16"/>
        </w:rPr>
        <w:t>.when</w:t>
      </w:r>
      <w:proofErr w:type="gramEnd"/>
      <w:r w:rsidRPr="00D76776">
        <w:rPr>
          <w:rFonts w:ascii="Verdana" w:hAnsi="Verdana" w:cs="Calibri"/>
          <w:color w:val="0000FF"/>
          <w:sz w:val="16"/>
          <w:szCs w:val="16"/>
        </w:rPr>
        <w:t xml:space="preserve"> two machines are there, one machine MAC &amp; IP address is known,  another machine MAC address is there, how to find IP of another machine using command?</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xml:space="preserve">Ans. 'arp' </w:t>
      </w:r>
      <w:proofErr w:type="gramStart"/>
      <w:r w:rsidRPr="00D76776">
        <w:rPr>
          <w:rFonts w:ascii="Verdana" w:hAnsi="Verdana" w:cs="Calibri"/>
          <w:color w:val="0000FF"/>
          <w:sz w:val="16"/>
          <w:szCs w:val="16"/>
        </w:rPr>
        <w:t>command</w:t>
      </w:r>
      <w:proofErr w:type="gramEnd"/>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14</w:t>
      </w:r>
      <w:proofErr w:type="gramStart"/>
      <w:r w:rsidRPr="00D76776">
        <w:rPr>
          <w:rFonts w:ascii="Verdana" w:hAnsi="Verdana" w:cs="Calibri"/>
          <w:color w:val="0000FF"/>
          <w:sz w:val="16"/>
          <w:szCs w:val="16"/>
        </w:rPr>
        <w:t>.while</w:t>
      </w:r>
      <w:proofErr w:type="gramEnd"/>
      <w:r w:rsidRPr="00D76776">
        <w:rPr>
          <w:rFonts w:ascii="Verdana" w:hAnsi="Verdana" w:cs="Calibri"/>
          <w:color w:val="0000FF"/>
          <w:sz w:val="16"/>
          <w:szCs w:val="16"/>
        </w:rPr>
        <w:t xml:space="preserve"> 'ping' cmd is used  the system not receiving any o/p?</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Ans. ping cmd is blocked in kernel parameters</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w:t>
      </w:r>
      <w:proofErr w:type="gramStart"/>
      <w:r w:rsidRPr="00D76776">
        <w:rPr>
          <w:rFonts w:ascii="Verdana" w:hAnsi="Verdana" w:cs="Calibri"/>
          <w:color w:val="0000FF"/>
          <w:sz w:val="16"/>
          <w:szCs w:val="16"/>
        </w:rPr>
        <w:t>ping  cmd</w:t>
      </w:r>
      <w:proofErr w:type="gramEnd"/>
      <w:r w:rsidRPr="00D76776">
        <w:rPr>
          <w:rFonts w:ascii="Verdana" w:hAnsi="Verdana" w:cs="Calibri"/>
          <w:color w:val="0000FF"/>
          <w:sz w:val="16"/>
          <w:szCs w:val="16"/>
        </w:rPr>
        <w:t xml:space="preserve"> uses icmp protocol.</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15</w:t>
      </w:r>
      <w:proofErr w:type="gramStart"/>
      <w:r w:rsidRPr="00D76776">
        <w:rPr>
          <w:rFonts w:ascii="Verdana" w:hAnsi="Verdana" w:cs="Calibri"/>
          <w:color w:val="0000FF"/>
          <w:sz w:val="16"/>
          <w:szCs w:val="16"/>
        </w:rPr>
        <w:t>.Issue</w:t>
      </w:r>
      <w:proofErr w:type="gramEnd"/>
      <w:r w:rsidRPr="00D76776">
        <w:rPr>
          <w:rFonts w:ascii="Verdana" w:hAnsi="Verdana" w:cs="Calibri"/>
          <w:color w:val="0000FF"/>
          <w:sz w:val="16"/>
          <w:szCs w:val="16"/>
        </w:rPr>
        <w:t xml:space="preserve"> is there with hard drives ,dont know  which drive is fault. </w:t>
      </w:r>
      <w:proofErr w:type="gramStart"/>
      <w:r w:rsidRPr="00D76776">
        <w:rPr>
          <w:rFonts w:ascii="Verdana" w:hAnsi="Verdana" w:cs="Calibri"/>
          <w:color w:val="0000FF"/>
          <w:sz w:val="16"/>
          <w:szCs w:val="16"/>
        </w:rPr>
        <w:t>how</w:t>
      </w:r>
      <w:proofErr w:type="gramEnd"/>
      <w:r w:rsidRPr="00D76776">
        <w:rPr>
          <w:rFonts w:ascii="Verdana" w:hAnsi="Verdana" w:cs="Calibri"/>
          <w:color w:val="0000FF"/>
          <w:sz w:val="16"/>
          <w:szCs w:val="16"/>
        </w:rPr>
        <w:t xml:space="preserve"> to check which drive is fault?</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proofErr w:type="gramStart"/>
      <w:r w:rsidRPr="00D76776">
        <w:rPr>
          <w:rFonts w:ascii="Verdana" w:hAnsi="Verdana" w:cs="Calibri"/>
          <w:color w:val="0000FF"/>
          <w:sz w:val="16"/>
          <w:szCs w:val="16"/>
        </w:rPr>
        <w:t>Ans.</w:t>
      </w:r>
      <w:proofErr w:type="gramEnd"/>
      <w:r w:rsidRPr="00D76776">
        <w:rPr>
          <w:rFonts w:ascii="Verdana" w:hAnsi="Verdana" w:cs="Calibri"/>
          <w:color w:val="0000FF"/>
          <w:sz w:val="16"/>
          <w:szCs w:val="16"/>
        </w:rPr>
        <w:t xml:space="preserve"> If it is HP and IBM Servers, it will </w:t>
      </w:r>
      <w:r w:rsidRPr="00D76776">
        <w:rPr>
          <w:rStyle w:val="ilad"/>
          <w:rFonts w:ascii="Verdana" w:hAnsi="Verdana" w:cs="Calibri"/>
          <w:color w:val="0000FF"/>
          <w:sz w:val="16"/>
          <w:szCs w:val="16"/>
        </w:rPr>
        <w:t>show</w:t>
      </w:r>
      <w:r w:rsidRPr="00D76776">
        <w:rPr>
          <w:rFonts w:ascii="Verdana" w:hAnsi="Verdana" w:cs="Calibri"/>
          <w:color w:val="0000FF"/>
          <w:sz w:val="16"/>
          <w:szCs w:val="16"/>
        </w:rPr>
        <w:t xml:space="preserve"> amber color for faulty HDD.  </w:t>
      </w:r>
      <w:proofErr w:type="gramStart"/>
      <w:r w:rsidRPr="00D76776">
        <w:rPr>
          <w:rFonts w:ascii="Verdana" w:hAnsi="Verdana" w:cs="Calibri"/>
          <w:color w:val="0000FF"/>
          <w:sz w:val="16"/>
          <w:szCs w:val="16"/>
        </w:rPr>
        <w:t>otherwise</w:t>
      </w:r>
      <w:proofErr w:type="gramEnd"/>
      <w:r w:rsidRPr="00D76776">
        <w:rPr>
          <w:rFonts w:ascii="Verdana" w:hAnsi="Verdana" w:cs="Calibri"/>
          <w:color w:val="0000FF"/>
          <w:sz w:val="16"/>
          <w:szCs w:val="16"/>
        </w:rPr>
        <w:t xml:space="preserve"> we can see the status of the hard disks in ILO (Integrated Lights   Out)configuration for HP servers and the same remote accessing feature also available for IBM. </w:t>
      </w:r>
      <w:proofErr w:type="gramStart"/>
      <w:r w:rsidRPr="00D76776">
        <w:rPr>
          <w:rFonts w:ascii="Verdana" w:hAnsi="Verdana" w:cs="Calibri"/>
          <w:color w:val="0000FF"/>
          <w:sz w:val="16"/>
          <w:szCs w:val="16"/>
        </w:rPr>
        <w:t>other</w:t>
      </w:r>
      <w:proofErr w:type="gramEnd"/>
      <w:r w:rsidRPr="00D76776">
        <w:rPr>
          <w:rFonts w:ascii="Verdana" w:hAnsi="Verdana" w:cs="Calibri"/>
          <w:color w:val="0000FF"/>
          <w:sz w:val="16"/>
          <w:szCs w:val="16"/>
        </w:rPr>
        <w:t xml:space="preserve"> wise you can check in dmesg .</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16</w:t>
      </w:r>
      <w:proofErr w:type="gramStart"/>
      <w:r w:rsidRPr="00D76776">
        <w:rPr>
          <w:rFonts w:ascii="Verdana" w:hAnsi="Verdana" w:cs="Calibri"/>
          <w:color w:val="0000FF"/>
          <w:sz w:val="16"/>
          <w:szCs w:val="16"/>
        </w:rPr>
        <w:t>.In</w:t>
      </w:r>
      <w:proofErr w:type="gramEnd"/>
      <w:r w:rsidRPr="00D76776">
        <w:rPr>
          <w:rFonts w:ascii="Verdana" w:hAnsi="Verdana" w:cs="Calibri"/>
          <w:color w:val="0000FF"/>
          <w:sz w:val="16"/>
          <w:szCs w:val="16"/>
        </w:rPr>
        <w:t xml:space="preserve"> production server one drive got failed,how to replace new drive?</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xml:space="preserve">Ans. plug and play devices, in raid -1 mirror is used machine can run with one hard </w:t>
      </w:r>
      <w:proofErr w:type="gramStart"/>
      <w:r w:rsidRPr="00D76776">
        <w:rPr>
          <w:rFonts w:ascii="Verdana" w:hAnsi="Verdana" w:cs="Calibri"/>
          <w:color w:val="0000FF"/>
          <w:sz w:val="16"/>
          <w:szCs w:val="16"/>
        </w:rPr>
        <w:t>disk .</w:t>
      </w:r>
      <w:proofErr w:type="gramEnd"/>
      <w:r w:rsidRPr="00D76776">
        <w:rPr>
          <w:rFonts w:ascii="Verdana" w:hAnsi="Verdana" w:cs="Calibri"/>
          <w:color w:val="0000FF"/>
          <w:sz w:val="16"/>
          <w:szCs w:val="16"/>
        </w:rPr>
        <w:t xml:space="preserve"> </w:t>
      </w:r>
      <w:proofErr w:type="gramStart"/>
      <w:r w:rsidRPr="00D76776">
        <w:rPr>
          <w:rFonts w:ascii="Verdana" w:hAnsi="Verdana" w:cs="Calibri"/>
          <w:color w:val="0000FF"/>
          <w:sz w:val="16"/>
          <w:szCs w:val="16"/>
        </w:rPr>
        <w:t>we</w:t>
      </w:r>
      <w:proofErr w:type="gramEnd"/>
      <w:r w:rsidRPr="00D76776">
        <w:rPr>
          <w:rFonts w:ascii="Verdana" w:hAnsi="Verdana" w:cs="Calibri"/>
          <w:color w:val="0000FF"/>
          <w:sz w:val="16"/>
          <w:szCs w:val="16"/>
        </w:rPr>
        <w:t xml:space="preserve"> can replace </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17</w:t>
      </w:r>
      <w:proofErr w:type="gramStart"/>
      <w:r w:rsidRPr="00D76776">
        <w:rPr>
          <w:rFonts w:ascii="Verdana" w:hAnsi="Verdana" w:cs="Calibri"/>
          <w:color w:val="0000FF"/>
          <w:sz w:val="16"/>
          <w:szCs w:val="16"/>
        </w:rPr>
        <w:t>.ASR</w:t>
      </w:r>
      <w:proofErr w:type="gramEnd"/>
      <w:r w:rsidRPr="00D76776">
        <w:rPr>
          <w:rFonts w:ascii="Verdana" w:hAnsi="Verdana" w:cs="Calibri"/>
          <w:color w:val="0000FF"/>
          <w:sz w:val="16"/>
          <w:szCs w:val="16"/>
        </w:rPr>
        <w:t xml:space="preserve"> means AUTOMATED SERVER RECOVERY</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xml:space="preserve">18. What is Network bonding? </w:t>
      </w:r>
      <w:proofErr w:type="gramStart"/>
      <w:r w:rsidRPr="00D76776">
        <w:rPr>
          <w:rFonts w:ascii="Verdana" w:hAnsi="Verdana" w:cs="Calibri"/>
          <w:color w:val="0000FF"/>
          <w:sz w:val="16"/>
          <w:szCs w:val="16"/>
        </w:rPr>
        <w:t>Requirements for bonding?</w:t>
      </w:r>
      <w:proofErr w:type="gramEnd"/>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xml:space="preserve">Ans. N/w </w:t>
      </w:r>
      <w:proofErr w:type="gramStart"/>
      <w:r w:rsidRPr="00D76776">
        <w:rPr>
          <w:rFonts w:ascii="Verdana" w:hAnsi="Verdana" w:cs="Calibri"/>
          <w:color w:val="0000FF"/>
          <w:sz w:val="16"/>
          <w:szCs w:val="16"/>
        </w:rPr>
        <w:t>Bonding</w:t>
      </w:r>
      <w:proofErr w:type="gramEnd"/>
      <w:r w:rsidRPr="00D76776">
        <w:rPr>
          <w:rFonts w:ascii="Verdana" w:hAnsi="Verdana" w:cs="Calibri"/>
          <w:color w:val="0000FF"/>
          <w:sz w:val="16"/>
          <w:szCs w:val="16"/>
        </w:rPr>
        <w:t xml:space="preserve"> will configure on the servers for redundancy. It requires minimum 2 Ethernet Ports/Cards.</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20. Different mount options apart from mount command?</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Ans. crazy question, i will say /bin/</w:t>
      </w:r>
      <w:proofErr w:type="gramStart"/>
      <w:r w:rsidRPr="00D76776">
        <w:rPr>
          <w:rFonts w:ascii="Verdana" w:hAnsi="Verdana" w:cs="Calibri"/>
          <w:color w:val="0000FF"/>
          <w:sz w:val="16"/>
          <w:szCs w:val="16"/>
        </w:rPr>
        <w:t>mount.,</w:t>
      </w:r>
      <w:proofErr w:type="gramEnd"/>
      <w:r w:rsidRPr="00D76776">
        <w:rPr>
          <w:rFonts w:ascii="Verdana" w:hAnsi="Verdana" w:cs="Calibri"/>
          <w:color w:val="0000FF"/>
          <w:sz w:val="16"/>
          <w:szCs w:val="16"/>
        </w:rPr>
        <w:t xml:space="preserve"> But it is mount command full form. I heared guestmount commnad also there to mount a disk ...but didn't </w:t>
      </w:r>
      <w:proofErr w:type="gramStart"/>
      <w:r w:rsidRPr="00D76776">
        <w:rPr>
          <w:rFonts w:ascii="Verdana" w:hAnsi="Verdana" w:cs="Calibri"/>
          <w:color w:val="0000FF"/>
          <w:sz w:val="16"/>
          <w:szCs w:val="16"/>
        </w:rPr>
        <w:t>used</w:t>
      </w:r>
      <w:proofErr w:type="gramEnd"/>
      <w:r w:rsidRPr="00D76776">
        <w:rPr>
          <w:rFonts w:ascii="Verdana" w:hAnsi="Verdana" w:cs="Calibri"/>
          <w:color w:val="0000FF"/>
          <w:sz w:val="16"/>
          <w:szCs w:val="16"/>
        </w:rPr>
        <w:t xml:space="preserve"> yet.</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22</w:t>
      </w:r>
      <w:proofErr w:type="gramStart"/>
      <w:r w:rsidRPr="00D76776">
        <w:rPr>
          <w:rFonts w:ascii="Verdana" w:hAnsi="Verdana" w:cs="Calibri"/>
          <w:color w:val="0000FF"/>
          <w:sz w:val="16"/>
          <w:szCs w:val="16"/>
        </w:rPr>
        <w:t>.how</w:t>
      </w:r>
      <w:proofErr w:type="gramEnd"/>
      <w:r w:rsidRPr="00D76776">
        <w:rPr>
          <w:rFonts w:ascii="Verdana" w:hAnsi="Verdana" w:cs="Calibri"/>
          <w:color w:val="0000FF"/>
          <w:sz w:val="16"/>
          <w:szCs w:val="16"/>
        </w:rPr>
        <w:t xml:space="preserve"> to start services apart from 'service' cmd?</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Ans. /ect/init.d/&lt;service name&gt; start</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23</w:t>
      </w:r>
      <w:proofErr w:type="gramStart"/>
      <w:r w:rsidRPr="00D76776">
        <w:rPr>
          <w:rFonts w:ascii="Verdana" w:hAnsi="Verdana" w:cs="Calibri"/>
          <w:color w:val="0000FF"/>
          <w:sz w:val="16"/>
          <w:szCs w:val="16"/>
        </w:rPr>
        <w:t>.how</w:t>
      </w:r>
      <w:proofErr w:type="gramEnd"/>
      <w:r w:rsidRPr="00D76776">
        <w:rPr>
          <w:rFonts w:ascii="Verdana" w:hAnsi="Verdana" w:cs="Calibri"/>
          <w:color w:val="0000FF"/>
          <w:sz w:val="16"/>
          <w:szCs w:val="16"/>
        </w:rPr>
        <w:t xml:space="preserve"> to display memory info?</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Ans. cat /proc/meminfo</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w:t>
      </w:r>
      <w:proofErr w:type="gramStart"/>
      <w:r w:rsidRPr="00D76776">
        <w:rPr>
          <w:rFonts w:ascii="Verdana" w:hAnsi="Verdana" w:cs="Calibri"/>
          <w:color w:val="0000FF"/>
          <w:sz w:val="16"/>
          <w:szCs w:val="16"/>
        </w:rPr>
        <w:t>free</w:t>
      </w:r>
      <w:proofErr w:type="gramEnd"/>
      <w:r w:rsidRPr="00D76776">
        <w:rPr>
          <w:rFonts w:ascii="Verdana" w:hAnsi="Verdana" w:cs="Calibri"/>
          <w:color w:val="0000FF"/>
          <w:sz w:val="16"/>
          <w:szCs w:val="16"/>
        </w:rPr>
        <w:t xml:space="preserve"> -go (To see in GB)</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24</w:t>
      </w:r>
      <w:proofErr w:type="gramStart"/>
      <w:r w:rsidRPr="00D76776">
        <w:rPr>
          <w:rFonts w:ascii="Verdana" w:hAnsi="Verdana" w:cs="Calibri"/>
          <w:color w:val="0000FF"/>
          <w:sz w:val="16"/>
          <w:szCs w:val="16"/>
        </w:rPr>
        <w:t>.how</w:t>
      </w:r>
      <w:proofErr w:type="gramEnd"/>
      <w:r w:rsidRPr="00D76776">
        <w:rPr>
          <w:rFonts w:ascii="Verdana" w:hAnsi="Verdana" w:cs="Calibri"/>
          <w:color w:val="0000FF"/>
          <w:sz w:val="16"/>
          <w:szCs w:val="16"/>
        </w:rPr>
        <w:t xml:space="preserve"> to display hardware information?</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Ans. dmidecode |less</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Command: lscpu</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Style w:val="apple-tab-span"/>
          <w:rFonts w:ascii="Verdana" w:hAnsi="Verdana" w:cs="Calibri"/>
          <w:color w:val="0000FF"/>
          <w:sz w:val="16"/>
          <w:szCs w:val="16"/>
        </w:rPr>
        <w:t xml:space="preserve"> </w:t>
      </w:r>
      <w:r w:rsidRPr="00D76776">
        <w:rPr>
          <w:rFonts w:ascii="Verdana" w:hAnsi="Verdana" w:cs="Calibri"/>
          <w:color w:val="0000FF"/>
          <w:sz w:val="16"/>
          <w:szCs w:val="16"/>
        </w:rPr>
        <w:t xml:space="preserve">List available cpus and their </w:t>
      </w:r>
      <w:proofErr w:type="gramStart"/>
      <w:r w:rsidRPr="00D76776">
        <w:rPr>
          <w:rFonts w:ascii="Verdana" w:hAnsi="Verdana" w:cs="Calibri"/>
          <w:color w:val="0000FF"/>
          <w:sz w:val="16"/>
          <w:szCs w:val="16"/>
        </w:rPr>
        <w:t>caracteristics ,</w:t>
      </w:r>
      <w:proofErr w:type="gramEnd"/>
      <w:r w:rsidRPr="00D76776">
        <w:rPr>
          <w:rFonts w:ascii="Verdana" w:hAnsi="Verdana" w:cs="Calibri"/>
          <w:color w:val="0000FF"/>
          <w:sz w:val="16"/>
          <w:szCs w:val="16"/>
        </w:rPr>
        <w:t xml:space="preserve"> Not available on older distribution</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Command: lshal</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xml:space="preserve">         Require HAL (Hardware Abstraction Layer) to be </w:t>
      </w:r>
      <w:proofErr w:type="gramStart"/>
      <w:r w:rsidRPr="00D76776">
        <w:rPr>
          <w:rFonts w:ascii="Verdana" w:hAnsi="Verdana" w:cs="Calibri"/>
          <w:color w:val="0000FF"/>
          <w:sz w:val="16"/>
          <w:szCs w:val="16"/>
        </w:rPr>
        <w:t>installed .</w:t>
      </w:r>
      <w:proofErr w:type="gramEnd"/>
      <w:r w:rsidRPr="00D76776">
        <w:rPr>
          <w:rFonts w:ascii="Verdana" w:hAnsi="Verdana" w:cs="Calibri"/>
          <w:color w:val="0000FF"/>
          <w:sz w:val="16"/>
          <w:szCs w:val="16"/>
        </w:rPr>
        <w:t xml:space="preserve"> List all hardware visible by HAL</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Command: lshw</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Available on Debian and Ubuntu based distributions by default .Available in the Fedora repositories .Uses many inputs            to detect all hardware: Kernel, HAL, DMI, etc. use ‘-html’ switch that generates hardware reports</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Command: lspci</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xml:space="preserve">     Standard </w:t>
      </w:r>
      <w:proofErr w:type="gramStart"/>
      <w:r w:rsidRPr="00D76776">
        <w:rPr>
          <w:rFonts w:ascii="Verdana" w:hAnsi="Verdana" w:cs="Calibri"/>
          <w:color w:val="0000FF"/>
          <w:sz w:val="16"/>
          <w:szCs w:val="16"/>
        </w:rPr>
        <w:t>command ,List</w:t>
      </w:r>
      <w:proofErr w:type="gramEnd"/>
      <w:r w:rsidRPr="00D76776">
        <w:rPr>
          <w:rFonts w:ascii="Verdana" w:hAnsi="Verdana" w:cs="Calibri"/>
          <w:color w:val="0000FF"/>
          <w:sz w:val="16"/>
          <w:szCs w:val="16"/>
        </w:rPr>
        <w:t xml:space="preserve"> all hardware connected to the PCI bus as detected by the kernel</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Command: lsusb</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xml:space="preserve">      </w:t>
      </w:r>
      <w:proofErr w:type="gramStart"/>
      <w:r w:rsidRPr="00D76776">
        <w:rPr>
          <w:rFonts w:ascii="Verdana" w:hAnsi="Verdana" w:cs="Calibri"/>
          <w:color w:val="0000FF"/>
          <w:sz w:val="16"/>
          <w:szCs w:val="16"/>
        </w:rPr>
        <w:t>Standard command.</w:t>
      </w:r>
      <w:proofErr w:type="gramEnd"/>
      <w:r w:rsidRPr="00D76776">
        <w:rPr>
          <w:rFonts w:ascii="Verdana" w:hAnsi="Verdana" w:cs="Calibri"/>
          <w:color w:val="0000FF"/>
          <w:sz w:val="16"/>
          <w:szCs w:val="16"/>
        </w:rPr>
        <w:t xml:space="preserve"> List all hardware connected to the USB buses as detected by the kernel</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Command: dmidecode</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xml:space="preserve">      Standard command, </w:t>
      </w:r>
      <w:proofErr w:type="gramStart"/>
      <w:r w:rsidRPr="00D76776">
        <w:rPr>
          <w:rFonts w:ascii="Verdana" w:hAnsi="Verdana" w:cs="Calibri"/>
          <w:color w:val="0000FF"/>
          <w:sz w:val="16"/>
          <w:szCs w:val="16"/>
        </w:rPr>
        <w:t>Get</w:t>
      </w:r>
      <w:proofErr w:type="gramEnd"/>
      <w:r w:rsidRPr="00D76776">
        <w:rPr>
          <w:rFonts w:ascii="Verdana" w:hAnsi="Verdana" w:cs="Calibri"/>
          <w:color w:val="0000FF"/>
          <w:sz w:val="16"/>
          <w:szCs w:val="16"/>
        </w:rPr>
        <w:t xml:space="preserve"> the source information from the DMI (a kind of BIOS interface) .List all hardware as reported by       the DMI interface</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xml:space="preserve">25. </w:t>
      </w:r>
      <w:proofErr w:type="gramStart"/>
      <w:r w:rsidRPr="00D76776">
        <w:rPr>
          <w:rFonts w:ascii="Verdana" w:hAnsi="Verdana" w:cs="Calibri"/>
          <w:color w:val="0000FF"/>
          <w:sz w:val="16"/>
          <w:szCs w:val="16"/>
        </w:rPr>
        <w:t>command</w:t>
      </w:r>
      <w:proofErr w:type="gramEnd"/>
      <w:r w:rsidRPr="00D76776">
        <w:rPr>
          <w:rFonts w:ascii="Verdana" w:hAnsi="Verdana" w:cs="Calibri"/>
          <w:color w:val="0000FF"/>
          <w:sz w:val="16"/>
          <w:szCs w:val="16"/>
        </w:rPr>
        <w:t xml:space="preserve"> to check the directory's partition or mount ?</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xml:space="preserve">Ans. </w:t>
      </w:r>
      <w:proofErr w:type="gramStart"/>
      <w:r w:rsidRPr="00D76776">
        <w:rPr>
          <w:rFonts w:ascii="Verdana" w:hAnsi="Verdana" w:cs="Calibri"/>
          <w:color w:val="0000FF"/>
          <w:sz w:val="16"/>
          <w:szCs w:val="16"/>
        </w:rPr>
        <w:t>df</w:t>
      </w:r>
      <w:proofErr w:type="gramEnd"/>
      <w:r w:rsidRPr="00D76776">
        <w:rPr>
          <w:rFonts w:ascii="Verdana" w:hAnsi="Verdana" w:cs="Calibri"/>
          <w:color w:val="0000FF"/>
          <w:sz w:val="16"/>
          <w:szCs w:val="16"/>
        </w:rPr>
        <w:t xml:space="preserve"> -P file/goes/here | tail -1 | cut -d' ' -f 1</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26</w:t>
      </w:r>
      <w:proofErr w:type="gramStart"/>
      <w:r w:rsidRPr="00D76776">
        <w:rPr>
          <w:rFonts w:ascii="Verdana" w:hAnsi="Verdana" w:cs="Calibri"/>
          <w:color w:val="0000FF"/>
          <w:sz w:val="16"/>
          <w:szCs w:val="16"/>
        </w:rPr>
        <w:t>.how</w:t>
      </w:r>
      <w:proofErr w:type="gramEnd"/>
      <w:r w:rsidRPr="00D76776">
        <w:rPr>
          <w:rFonts w:ascii="Verdana" w:hAnsi="Verdana" w:cs="Calibri"/>
          <w:color w:val="0000FF"/>
          <w:sz w:val="16"/>
          <w:szCs w:val="16"/>
        </w:rPr>
        <w:t xml:space="preserve"> to rollback </w:t>
      </w:r>
      <w:r w:rsidRPr="00D76776">
        <w:rPr>
          <w:rStyle w:val="ilad"/>
          <w:rFonts w:ascii="Verdana" w:hAnsi="Verdana" w:cs="Calibri"/>
          <w:color w:val="0000FF"/>
          <w:sz w:val="16"/>
          <w:szCs w:val="16"/>
        </w:rPr>
        <w:t>application</w:t>
      </w:r>
      <w:r w:rsidRPr="00D76776">
        <w:rPr>
          <w:rFonts w:ascii="Verdana" w:hAnsi="Verdana" w:cs="Calibri"/>
          <w:color w:val="0000FF"/>
          <w:sz w:val="16"/>
          <w:szCs w:val="16"/>
        </w:rPr>
        <w:t>?</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proofErr w:type="gramStart"/>
      <w:r w:rsidRPr="00D76776">
        <w:rPr>
          <w:rFonts w:ascii="Verdana" w:hAnsi="Verdana" w:cs="Calibri"/>
          <w:color w:val="0000FF"/>
          <w:sz w:val="16"/>
          <w:szCs w:val="16"/>
        </w:rPr>
        <w:t>Ans.</w:t>
      </w:r>
      <w:proofErr w:type="gramEnd"/>
      <w:r w:rsidRPr="00D76776">
        <w:rPr>
          <w:rFonts w:ascii="Verdana" w:hAnsi="Verdana" w:cs="Calibri"/>
          <w:color w:val="0000FF"/>
          <w:sz w:val="16"/>
          <w:szCs w:val="16"/>
        </w:rPr>
        <w:t xml:space="preserve">  </w:t>
      </w:r>
      <w:proofErr w:type="gramStart"/>
      <w:r w:rsidRPr="00D76776">
        <w:rPr>
          <w:rFonts w:ascii="Verdana" w:hAnsi="Verdana" w:cs="Calibri"/>
          <w:color w:val="0000FF"/>
          <w:sz w:val="16"/>
          <w:szCs w:val="16"/>
        </w:rPr>
        <w:t>insert</w:t>
      </w:r>
      <w:proofErr w:type="gramEnd"/>
      <w:r w:rsidRPr="00D76776">
        <w:rPr>
          <w:rFonts w:ascii="Verdana" w:hAnsi="Verdana" w:cs="Calibri"/>
          <w:color w:val="0000FF"/>
          <w:sz w:val="16"/>
          <w:szCs w:val="16"/>
        </w:rPr>
        <w:t xml:space="preserve"> 'ts_flags=repackage' in /etc/yum.conf and create file /etc/rpm/macros with an entry'repackage' parameter.</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27</w:t>
      </w:r>
      <w:proofErr w:type="gramStart"/>
      <w:r w:rsidRPr="00D76776">
        <w:rPr>
          <w:rFonts w:ascii="Verdana" w:hAnsi="Verdana" w:cs="Calibri"/>
          <w:color w:val="0000FF"/>
          <w:sz w:val="16"/>
          <w:szCs w:val="16"/>
        </w:rPr>
        <w:t>.how</w:t>
      </w:r>
      <w:proofErr w:type="gramEnd"/>
      <w:r w:rsidRPr="00D76776">
        <w:rPr>
          <w:rFonts w:ascii="Verdana" w:hAnsi="Verdana" w:cs="Calibri"/>
          <w:color w:val="0000FF"/>
          <w:sz w:val="16"/>
          <w:szCs w:val="16"/>
        </w:rPr>
        <w:t xml:space="preserve"> to rollback filesystem?</w:t>
      </w:r>
    </w:p>
    <w:p w:rsidR="00D76776" w:rsidRPr="00D76776" w:rsidRDefault="00D76776" w:rsidP="00D76776">
      <w:pPr>
        <w:shd w:val="clear" w:color="auto" w:fill="FFFFFF"/>
        <w:spacing w:after="0"/>
        <w:jc w:val="both"/>
        <w:rPr>
          <w:rFonts w:ascii="Calibri" w:hAnsi="Calibri" w:cs="Calibri"/>
          <w:color w:val="333333"/>
          <w:sz w:val="16"/>
          <w:szCs w:val="16"/>
        </w:rPr>
      </w:pPr>
      <w:proofErr w:type="gramStart"/>
      <w:r w:rsidRPr="00D76776">
        <w:rPr>
          <w:rFonts w:ascii="Verdana" w:hAnsi="Verdana" w:cs="Calibri"/>
          <w:color w:val="0000FF"/>
          <w:sz w:val="16"/>
          <w:szCs w:val="16"/>
        </w:rPr>
        <w:t>Ans.</w:t>
      </w:r>
      <w:proofErr w:type="gramEnd"/>
      <w:r w:rsidRPr="00D76776">
        <w:rPr>
          <w:rFonts w:ascii="Verdana" w:hAnsi="Verdana" w:cs="Calibri"/>
          <w:color w:val="0000FF"/>
          <w:sz w:val="16"/>
          <w:szCs w:val="16"/>
        </w:rPr>
        <w:t xml:space="preserve"> If 'Snapshot'(backup) is taken, using superblocks we can rollback file system.</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xml:space="preserve">28. Newly attached </w:t>
      </w:r>
      <w:r w:rsidRPr="00D76776">
        <w:rPr>
          <w:rStyle w:val="ilad"/>
          <w:rFonts w:ascii="Verdana" w:hAnsi="Verdana" w:cs="Calibri"/>
          <w:color w:val="0000FF"/>
          <w:sz w:val="16"/>
          <w:szCs w:val="16"/>
        </w:rPr>
        <w:t>hard drive</w:t>
      </w:r>
      <w:r w:rsidRPr="00D76776">
        <w:rPr>
          <w:rFonts w:ascii="Verdana" w:hAnsi="Verdana" w:cs="Calibri"/>
          <w:color w:val="0000FF"/>
          <w:sz w:val="16"/>
          <w:szCs w:val="16"/>
        </w:rPr>
        <w:t xml:space="preserve"> is not recognizing how to make it </w:t>
      </w:r>
      <w:proofErr w:type="gramStart"/>
      <w:r w:rsidRPr="00D76776">
        <w:rPr>
          <w:rFonts w:ascii="Verdana" w:hAnsi="Verdana" w:cs="Calibri"/>
          <w:color w:val="0000FF"/>
          <w:sz w:val="16"/>
          <w:szCs w:val="16"/>
        </w:rPr>
        <w:t>active ?</w:t>
      </w:r>
      <w:proofErr w:type="gramEnd"/>
    </w:p>
    <w:p w:rsidR="00D76776" w:rsidRPr="00D76776" w:rsidRDefault="00D76776" w:rsidP="00D76776">
      <w:pPr>
        <w:shd w:val="clear" w:color="auto" w:fill="FFFFFF"/>
        <w:spacing w:after="0"/>
        <w:jc w:val="both"/>
        <w:rPr>
          <w:rFonts w:ascii="Calibri" w:hAnsi="Calibri" w:cs="Calibri"/>
          <w:color w:val="333333"/>
          <w:sz w:val="16"/>
          <w:szCs w:val="16"/>
        </w:rPr>
      </w:pPr>
      <w:proofErr w:type="gramStart"/>
      <w:r w:rsidRPr="00D76776">
        <w:rPr>
          <w:rFonts w:ascii="Verdana" w:hAnsi="Verdana" w:cs="Calibri"/>
          <w:color w:val="0000FF"/>
          <w:sz w:val="16"/>
          <w:szCs w:val="16"/>
        </w:rPr>
        <w:t>Ans.</w:t>
      </w:r>
      <w:proofErr w:type="gramEnd"/>
      <w:r w:rsidRPr="00D76776">
        <w:rPr>
          <w:rFonts w:ascii="Verdana" w:hAnsi="Verdana" w:cs="Calibri"/>
          <w:color w:val="0000FF"/>
          <w:sz w:val="16"/>
          <w:szCs w:val="16"/>
        </w:rPr>
        <w:t xml:space="preserve"> After building server with 2 hard disks, again if we attach any hdd, server wont recognizes it. </w:t>
      </w:r>
      <w:proofErr w:type="gramStart"/>
      <w:r w:rsidRPr="00D76776">
        <w:rPr>
          <w:rFonts w:ascii="Verdana" w:hAnsi="Verdana" w:cs="Calibri"/>
          <w:color w:val="0000FF"/>
          <w:sz w:val="16"/>
          <w:szCs w:val="16"/>
        </w:rPr>
        <w:t>if</w:t>
      </w:r>
      <w:proofErr w:type="gramEnd"/>
      <w:r w:rsidRPr="00D76776">
        <w:rPr>
          <w:rFonts w:ascii="Verdana" w:hAnsi="Verdana" w:cs="Calibri"/>
          <w:color w:val="0000FF"/>
          <w:sz w:val="16"/>
          <w:szCs w:val="16"/>
        </w:rPr>
        <w:t xml:space="preserve"> the server want to recognize it, we need to reboot it and create RIAD fo that HDD also.</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If we replaced Faulty hard disk with new one, Server will take 1 hr time to synchronize the data (RIAD 1 and RAID 5).</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29</w:t>
      </w:r>
      <w:proofErr w:type="gramStart"/>
      <w:r w:rsidRPr="00D76776">
        <w:rPr>
          <w:rFonts w:ascii="Verdana" w:hAnsi="Verdana" w:cs="Calibri"/>
          <w:color w:val="0000FF"/>
          <w:sz w:val="16"/>
          <w:szCs w:val="16"/>
        </w:rPr>
        <w:t>.Different</w:t>
      </w:r>
      <w:proofErr w:type="gramEnd"/>
      <w:r w:rsidRPr="00D76776">
        <w:rPr>
          <w:rFonts w:ascii="Verdana" w:hAnsi="Verdana" w:cs="Calibri"/>
          <w:color w:val="0000FF"/>
          <w:sz w:val="16"/>
          <w:szCs w:val="16"/>
        </w:rPr>
        <w:t xml:space="preserve"> raid levels &amp; explanation?</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Ans. raid 0, raid1, raid1+0, raid 1+0, raid3, raid 5, raid50, raid6.</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30</w:t>
      </w:r>
      <w:proofErr w:type="gramStart"/>
      <w:r w:rsidRPr="00D76776">
        <w:rPr>
          <w:rFonts w:ascii="Verdana" w:hAnsi="Verdana" w:cs="Calibri"/>
          <w:color w:val="0000FF"/>
          <w:sz w:val="16"/>
          <w:szCs w:val="16"/>
        </w:rPr>
        <w:t>.file</w:t>
      </w:r>
      <w:proofErr w:type="gramEnd"/>
      <w:r w:rsidRPr="00D76776">
        <w:rPr>
          <w:rFonts w:ascii="Verdana" w:hAnsi="Verdana" w:cs="Calibri"/>
          <w:color w:val="0000FF"/>
          <w:sz w:val="16"/>
          <w:szCs w:val="16"/>
        </w:rPr>
        <w:t xml:space="preserve"> system is full? </w:t>
      </w:r>
      <w:proofErr w:type="gramStart"/>
      <w:r w:rsidRPr="00D76776">
        <w:rPr>
          <w:rFonts w:ascii="Verdana" w:hAnsi="Verdana" w:cs="Calibri"/>
          <w:color w:val="0000FF"/>
          <w:sz w:val="16"/>
          <w:szCs w:val="16"/>
        </w:rPr>
        <w:t>user</w:t>
      </w:r>
      <w:proofErr w:type="gramEnd"/>
      <w:r w:rsidRPr="00D76776">
        <w:rPr>
          <w:rFonts w:ascii="Verdana" w:hAnsi="Verdana" w:cs="Calibri"/>
          <w:color w:val="0000FF"/>
          <w:sz w:val="16"/>
          <w:szCs w:val="16"/>
        </w:rPr>
        <w:t xml:space="preserve"> need some space to run his work ?</w:t>
      </w:r>
    </w:p>
    <w:p w:rsidR="00D76776" w:rsidRPr="00D76776" w:rsidRDefault="00D76776" w:rsidP="00D76776">
      <w:pPr>
        <w:shd w:val="clear" w:color="auto" w:fill="FFFFFF"/>
        <w:spacing w:after="0"/>
        <w:jc w:val="both"/>
        <w:rPr>
          <w:rFonts w:ascii="Calibri" w:hAnsi="Calibri" w:cs="Calibri"/>
          <w:color w:val="333333"/>
          <w:sz w:val="16"/>
          <w:szCs w:val="16"/>
        </w:rPr>
      </w:pPr>
      <w:proofErr w:type="gramStart"/>
      <w:r w:rsidRPr="00D76776">
        <w:rPr>
          <w:rFonts w:ascii="Verdana" w:hAnsi="Verdana" w:cs="Calibri"/>
          <w:color w:val="0000FF"/>
          <w:sz w:val="16"/>
          <w:szCs w:val="16"/>
        </w:rPr>
        <w:t>Ans. 1.</w:t>
      </w:r>
      <w:proofErr w:type="gramEnd"/>
      <w:r w:rsidRPr="00D76776">
        <w:rPr>
          <w:rFonts w:ascii="Verdana" w:hAnsi="Verdana" w:cs="Calibri"/>
          <w:color w:val="0000FF"/>
          <w:sz w:val="16"/>
          <w:szCs w:val="16"/>
        </w:rPr>
        <w:t xml:space="preserve"> If it is configured with 'lvm' we can extend it, or else we can make use of reserved blocks.</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2. Delete the old files after getting confirmation from user.</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31. How to check a package is installed or not?</w:t>
      </w:r>
    </w:p>
    <w:p w:rsidR="00D76776" w:rsidRPr="00D76776" w:rsidRDefault="00D76776" w:rsidP="00D76776">
      <w:pPr>
        <w:shd w:val="clear" w:color="auto" w:fill="FFFFFF"/>
        <w:spacing w:after="0"/>
        <w:jc w:val="both"/>
        <w:rPr>
          <w:rFonts w:ascii="Calibri" w:hAnsi="Calibri" w:cs="Calibri"/>
          <w:color w:val="333333"/>
          <w:sz w:val="16"/>
          <w:szCs w:val="16"/>
        </w:rPr>
      </w:pPr>
      <w:proofErr w:type="gramStart"/>
      <w:r w:rsidRPr="00D76776">
        <w:rPr>
          <w:rFonts w:ascii="Verdana" w:hAnsi="Verdana" w:cs="Calibri"/>
          <w:color w:val="0000FF"/>
          <w:sz w:val="16"/>
          <w:szCs w:val="16"/>
        </w:rPr>
        <w:t>Ans.</w:t>
      </w:r>
      <w:proofErr w:type="gramEnd"/>
      <w:r w:rsidRPr="00D76776">
        <w:rPr>
          <w:rFonts w:ascii="Verdana" w:hAnsi="Verdana" w:cs="Calibri"/>
          <w:color w:val="0000FF"/>
          <w:sz w:val="16"/>
          <w:szCs w:val="16"/>
        </w:rPr>
        <w:t xml:space="preserve">  </w:t>
      </w:r>
      <w:proofErr w:type="gramStart"/>
      <w:r w:rsidRPr="00D76776">
        <w:rPr>
          <w:rFonts w:ascii="Verdana" w:hAnsi="Verdana" w:cs="Calibri"/>
          <w:color w:val="0000FF"/>
          <w:sz w:val="16"/>
          <w:szCs w:val="16"/>
        </w:rPr>
        <w:t>rpm</w:t>
      </w:r>
      <w:proofErr w:type="gramEnd"/>
      <w:r w:rsidRPr="00D76776">
        <w:rPr>
          <w:rFonts w:ascii="Verdana" w:hAnsi="Verdana" w:cs="Calibri"/>
          <w:color w:val="0000FF"/>
          <w:sz w:val="16"/>
          <w:szCs w:val="16"/>
        </w:rPr>
        <w:t xml:space="preserve"> -qa | grep &lt;package name&gt;, it will gives package name and version, if it installed, returns empty screen if not installed.</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32</w:t>
      </w:r>
      <w:proofErr w:type="gramStart"/>
      <w:r w:rsidRPr="00D76776">
        <w:rPr>
          <w:rFonts w:ascii="Verdana" w:hAnsi="Verdana" w:cs="Calibri"/>
          <w:color w:val="0000FF"/>
          <w:sz w:val="16"/>
          <w:szCs w:val="16"/>
        </w:rPr>
        <w:t>.how</w:t>
      </w:r>
      <w:proofErr w:type="gramEnd"/>
      <w:r w:rsidRPr="00D76776">
        <w:rPr>
          <w:rFonts w:ascii="Verdana" w:hAnsi="Verdana" w:cs="Calibri"/>
          <w:color w:val="0000FF"/>
          <w:sz w:val="16"/>
          <w:szCs w:val="16"/>
        </w:rPr>
        <w:t xml:space="preserve"> to check which ports are working?</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Ans. netstat cmd</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33</w:t>
      </w:r>
      <w:proofErr w:type="gramStart"/>
      <w:r w:rsidRPr="00D76776">
        <w:rPr>
          <w:rFonts w:ascii="Verdana" w:hAnsi="Verdana" w:cs="Calibri"/>
          <w:color w:val="0000FF"/>
          <w:sz w:val="16"/>
          <w:szCs w:val="16"/>
        </w:rPr>
        <w:t>.how</w:t>
      </w:r>
      <w:proofErr w:type="gramEnd"/>
      <w:r w:rsidRPr="00D76776">
        <w:rPr>
          <w:rFonts w:ascii="Verdana" w:hAnsi="Verdana" w:cs="Calibri"/>
          <w:color w:val="0000FF"/>
          <w:sz w:val="16"/>
          <w:szCs w:val="16"/>
        </w:rPr>
        <w:t xml:space="preserve"> to configure static route?</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xml:space="preserve">Ans. </w:t>
      </w:r>
      <w:proofErr w:type="gramStart"/>
      <w:r w:rsidRPr="00D76776">
        <w:rPr>
          <w:rFonts w:ascii="Verdana" w:hAnsi="Verdana" w:cs="Calibri"/>
          <w:color w:val="0000FF"/>
          <w:sz w:val="16"/>
          <w:szCs w:val="16"/>
        </w:rPr>
        <w:t>vi</w:t>
      </w:r>
      <w:proofErr w:type="gramEnd"/>
      <w:r w:rsidRPr="00D76776">
        <w:rPr>
          <w:rFonts w:ascii="Verdana" w:hAnsi="Verdana" w:cs="Calibri"/>
          <w:color w:val="0000FF"/>
          <w:sz w:val="16"/>
          <w:szCs w:val="16"/>
        </w:rPr>
        <w:t xml:space="preserve"> /etc/sysconfig/network-scripts/ifcfg-route0</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xml:space="preserve">34. How to check the processor </w:t>
      </w:r>
      <w:proofErr w:type="gramStart"/>
      <w:r w:rsidRPr="00D76776">
        <w:rPr>
          <w:rFonts w:ascii="Verdana" w:hAnsi="Verdana" w:cs="Calibri"/>
          <w:color w:val="0000FF"/>
          <w:sz w:val="16"/>
          <w:szCs w:val="16"/>
        </w:rPr>
        <w:t>type ?</w:t>
      </w:r>
      <w:proofErr w:type="gramEnd"/>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Ans. grep "model name" /proc/cpuinfo</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35</w:t>
      </w:r>
      <w:proofErr w:type="gramStart"/>
      <w:r w:rsidRPr="00D76776">
        <w:rPr>
          <w:rFonts w:ascii="Verdana" w:hAnsi="Verdana" w:cs="Calibri"/>
          <w:color w:val="0000FF"/>
          <w:sz w:val="16"/>
          <w:szCs w:val="16"/>
        </w:rPr>
        <w:t>.what</w:t>
      </w:r>
      <w:proofErr w:type="gramEnd"/>
      <w:r w:rsidRPr="00D76776">
        <w:rPr>
          <w:rFonts w:ascii="Verdana" w:hAnsi="Verdana" w:cs="Calibri"/>
          <w:color w:val="0000FF"/>
          <w:sz w:val="16"/>
          <w:szCs w:val="16"/>
        </w:rPr>
        <w:t xml:space="preserve"> is GRUB?</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lastRenderedPageBreak/>
        <w:t xml:space="preserve">Ans. Grand unified Boot loader. </w:t>
      </w:r>
      <w:proofErr w:type="gramStart"/>
      <w:r w:rsidRPr="00D76776">
        <w:rPr>
          <w:rFonts w:ascii="Verdana" w:hAnsi="Verdana" w:cs="Calibri"/>
          <w:color w:val="0000FF"/>
          <w:sz w:val="16"/>
          <w:szCs w:val="16"/>
        </w:rPr>
        <w:t>Its boot loader in linux.</w:t>
      </w:r>
      <w:proofErr w:type="gramEnd"/>
      <w:r w:rsidRPr="00D76776">
        <w:rPr>
          <w:rFonts w:ascii="Verdana" w:hAnsi="Verdana" w:cs="Calibri"/>
          <w:color w:val="0000FF"/>
          <w:sz w:val="16"/>
          <w:szCs w:val="16"/>
        </w:rPr>
        <w:t xml:space="preserve"> (</w:t>
      </w:r>
      <w:proofErr w:type="gramStart"/>
      <w:r w:rsidRPr="00D76776">
        <w:rPr>
          <w:rFonts w:ascii="Verdana" w:hAnsi="Verdana" w:cs="Calibri"/>
          <w:color w:val="0000FF"/>
          <w:sz w:val="16"/>
          <w:szCs w:val="16"/>
        </w:rPr>
        <w:t>kernel</w:t>
      </w:r>
      <w:proofErr w:type="gramEnd"/>
      <w:r w:rsidRPr="00D76776">
        <w:rPr>
          <w:rFonts w:ascii="Verdana" w:hAnsi="Verdana" w:cs="Calibri"/>
          <w:color w:val="0000FF"/>
          <w:sz w:val="16"/>
          <w:szCs w:val="16"/>
        </w:rPr>
        <w:t xml:space="preserve"> versions &gt;=2.6)</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36</w:t>
      </w:r>
      <w:proofErr w:type="gramStart"/>
      <w:r w:rsidRPr="00D76776">
        <w:rPr>
          <w:rFonts w:ascii="Verdana" w:hAnsi="Verdana" w:cs="Calibri"/>
          <w:color w:val="0000FF"/>
          <w:sz w:val="16"/>
          <w:szCs w:val="16"/>
        </w:rPr>
        <w:t>.how</w:t>
      </w:r>
      <w:proofErr w:type="gramEnd"/>
      <w:r w:rsidRPr="00D76776">
        <w:rPr>
          <w:rFonts w:ascii="Verdana" w:hAnsi="Verdana" w:cs="Calibri"/>
          <w:color w:val="0000FF"/>
          <w:sz w:val="16"/>
          <w:szCs w:val="16"/>
        </w:rPr>
        <w:t xml:space="preserve"> to check with hard drives ?</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xml:space="preserve">Ans. </w:t>
      </w:r>
      <w:proofErr w:type="gramStart"/>
      <w:r w:rsidRPr="00D76776">
        <w:rPr>
          <w:rFonts w:ascii="Verdana" w:hAnsi="Verdana" w:cs="Calibri"/>
          <w:color w:val="0000FF"/>
          <w:sz w:val="16"/>
          <w:szCs w:val="16"/>
        </w:rPr>
        <w:t>df</w:t>
      </w:r>
      <w:proofErr w:type="gramEnd"/>
      <w:r w:rsidRPr="00D76776">
        <w:rPr>
          <w:rFonts w:ascii="Verdana" w:hAnsi="Verdana" w:cs="Calibri"/>
          <w:color w:val="0000FF"/>
          <w:sz w:val="16"/>
          <w:szCs w:val="16"/>
        </w:rPr>
        <w:t xml:space="preserve"> or mount</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37</w:t>
      </w:r>
      <w:proofErr w:type="gramStart"/>
      <w:r w:rsidRPr="00D76776">
        <w:rPr>
          <w:rFonts w:ascii="Verdana" w:hAnsi="Verdana" w:cs="Calibri"/>
          <w:color w:val="0000FF"/>
          <w:sz w:val="16"/>
          <w:szCs w:val="16"/>
        </w:rPr>
        <w:t>.difference</w:t>
      </w:r>
      <w:proofErr w:type="gramEnd"/>
      <w:r w:rsidRPr="00D76776">
        <w:rPr>
          <w:rFonts w:ascii="Verdana" w:hAnsi="Verdana" w:cs="Calibri"/>
          <w:color w:val="0000FF"/>
          <w:sz w:val="16"/>
          <w:szCs w:val="16"/>
        </w:rPr>
        <w:t xml:space="preserve"> between rpm and yum ?</w:t>
      </w:r>
    </w:p>
    <w:p w:rsidR="00D76776" w:rsidRPr="00D76776" w:rsidRDefault="00D76776" w:rsidP="00D76776">
      <w:pPr>
        <w:shd w:val="clear" w:color="auto" w:fill="FFFFFF"/>
        <w:spacing w:after="0"/>
        <w:jc w:val="both"/>
        <w:rPr>
          <w:rFonts w:ascii="Calibri" w:hAnsi="Calibri" w:cs="Calibri"/>
          <w:color w:val="333333"/>
          <w:sz w:val="16"/>
          <w:szCs w:val="16"/>
        </w:rPr>
      </w:pPr>
      <w:proofErr w:type="gramStart"/>
      <w:r w:rsidRPr="00D76776">
        <w:rPr>
          <w:rFonts w:ascii="Verdana" w:hAnsi="Verdana" w:cs="Calibri"/>
          <w:color w:val="0000FF"/>
          <w:sz w:val="16"/>
          <w:szCs w:val="16"/>
        </w:rPr>
        <w:t>Ans.</w:t>
      </w:r>
      <w:proofErr w:type="gramEnd"/>
    </w:p>
    <w:p w:rsidR="00D76776" w:rsidRPr="00D76776" w:rsidRDefault="00D76776" w:rsidP="00D76776">
      <w:pPr>
        <w:pStyle w:val="Heading3"/>
        <w:shd w:val="clear" w:color="auto" w:fill="FFFFFF"/>
        <w:spacing w:before="0"/>
        <w:jc w:val="both"/>
        <w:rPr>
          <w:rFonts w:ascii="Calibri" w:hAnsi="Calibri" w:cs="Calibri"/>
          <w:color w:val="auto"/>
          <w:sz w:val="16"/>
          <w:szCs w:val="16"/>
        </w:rPr>
      </w:pPr>
      <w:r w:rsidRPr="00D76776">
        <w:rPr>
          <w:rFonts w:ascii="Calibri" w:hAnsi="Calibri" w:cs="Calibri"/>
          <w:b w:val="0"/>
          <w:bCs w:val="0"/>
          <w:color w:val="0000FF"/>
          <w:sz w:val="16"/>
          <w:szCs w:val="16"/>
        </w:rPr>
        <w:t>1] What Is RPM</w:t>
      </w:r>
      <w:proofErr w:type="gramStart"/>
      <w:r w:rsidRPr="00D76776">
        <w:rPr>
          <w:rFonts w:ascii="Calibri" w:hAnsi="Calibri" w:cs="Calibri"/>
          <w:b w:val="0"/>
          <w:bCs w:val="0"/>
          <w:color w:val="0000FF"/>
          <w:sz w:val="16"/>
          <w:szCs w:val="16"/>
        </w:rPr>
        <w:t>?Redhat</w:t>
      </w:r>
      <w:proofErr w:type="gramEnd"/>
      <w:r w:rsidRPr="00D76776">
        <w:rPr>
          <w:rFonts w:ascii="Calibri" w:hAnsi="Calibri" w:cs="Calibri"/>
          <w:b w:val="0"/>
          <w:bCs w:val="0"/>
          <w:color w:val="0000FF"/>
          <w:sz w:val="16"/>
          <w:szCs w:val="16"/>
        </w:rPr>
        <w:t xml:space="preserve"> Package Manager, shortly known as RPM is like setup file, </w:t>
      </w:r>
      <w:r w:rsidRPr="00D76776">
        <w:rPr>
          <w:rFonts w:ascii="inherit" w:hAnsi="inherit" w:cs="Calibri"/>
          <w:b w:val="0"/>
          <w:bCs w:val="0"/>
          <w:color w:val="0000FF"/>
          <w:sz w:val="16"/>
          <w:szCs w:val="16"/>
        </w:rPr>
        <w:t>somewhat similar to “.exe”</w:t>
      </w:r>
      <w:r w:rsidRPr="00D76776">
        <w:rPr>
          <w:rFonts w:ascii="Calibri" w:hAnsi="Calibri" w:cs="Calibri"/>
          <w:b w:val="0"/>
          <w:bCs w:val="0"/>
          <w:color w:val="0000FF"/>
          <w:sz w:val="16"/>
          <w:szCs w:val="16"/>
        </w:rPr>
        <w:t> files we have in Windows. RPM files are the packages which will install the program in your computer. While commands are very basic and simple to install and uninstall the program, it sometime gets difficult to actually find the links to download these RPM (Linux is as user friendly as a computer can get). 2] What Is YUM</w:t>
      </w:r>
      <w:proofErr w:type="gramStart"/>
      <w:r w:rsidRPr="00D76776">
        <w:rPr>
          <w:rFonts w:ascii="Calibri" w:hAnsi="Calibri" w:cs="Calibri"/>
          <w:b w:val="0"/>
          <w:bCs w:val="0"/>
          <w:color w:val="0000FF"/>
          <w:sz w:val="16"/>
          <w:szCs w:val="16"/>
        </w:rPr>
        <w:t>?Yellowdog</w:t>
      </w:r>
      <w:proofErr w:type="gramEnd"/>
      <w:r w:rsidRPr="00D76776">
        <w:rPr>
          <w:rFonts w:ascii="Calibri" w:hAnsi="Calibri" w:cs="Calibri"/>
          <w:b w:val="0"/>
          <w:bCs w:val="0"/>
          <w:color w:val="0000FF"/>
          <w:sz w:val="16"/>
          <w:szCs w:val="16"/>
        </w:rPr>
        <w:t xml:space="preserve"> Updater Modified, shortly known as </w:t>
      </w:r>
      <w:r w:rsidRPr="00D76776">
        <w:rPr>
          <w:rFonts w:ascii="inherit" w:hAnsi="inherit" w:cs="Calibri"/>
          <w:b w:val="0"/>
          <w:bCs w:val="0"/>
          <w:color w:val="0000FF"/>
          <w:sz w:val="16"/>
          <w:szCs w:val="16"/>
        </w:rPr>
        <w:t>YUM</w:t>
      </w:r>
      <w:r w:rsidRPr="00D76776">
        <w:rPr>
          <w:rFonts w:ascii="Calibri" w:hAnsi="Calibri" w:cs="Calibri"/>
          <w:b w:val="0"/>
          <w:bCs w:val="0"/>
          <w:color w:val="0000FF"/>
          <w:sz w:val="16"/>
          <w:szCs w:val="16"/>
        </w:rPr>
        <w:t> is like a </w:t>
      </w:r>
      <w:r w:rsidRPr="00D76776">
        <w:rPr>
          <w:rFonts w:ascii="inherit" w:hAnsi="inherit" w:cs="Calibri"/>
          <w:b w:val="0"/>
          <w:bCs w:val="0"/>
          <w:color w:val="0000FF"/>
          <w:sz w:val="16"/>
          <w:szCs w:val="16"/>
        </w:rPr>
        <w:t>Library which has all the RPMs indexed in it</w:t>
      </w:r>
      <w:r w:rsidRPr="00D76776">
        <w:rPr>
          <w:rFonts w:ascii="Calibri" w:hAnsi="Calibri" w:cs="Calibri"/>
          <w:b w:val="0"/>
          <w:bCs w:val="0"/>
          <w:color w:val="0000FF"/>
          <w:sz w:val="16"/>
          <w:szCs w:val="16"/>
        </w:rPr>
        <w:t>. Since we’re using Linux, </w:t>
      </w:r>
      <w:r w:rsidRPr="00D76776">
        <w:rPr>
          <w:rFonts w:ascii="inherit" w:hAnsi="inherit" w:cs="Calibri"/>
          <w:b w:val="0"/>
          <w:bCs w:val="0"/>
          <w:color w:val="0000FF"/>
          <w:sz w:val="16"/>
          <w:szCs w:val="16"/>
        </w:rPr>
        <w:t xml:space="preserve">we’re </w:t>
      </w:r>
      <w:proofErr w:type="gramStart"/>
      <w:r w:rsidRPr="00D76776">
        <w:rPr>
          <w:rFonts w:ascii="inherit" w:hAnsi="inherit" w:cs="Calibri"/>
          <w:b w:val="0"/>
          <w:bCs w:val="0"/>
          <w:color w:val="0000FF"/>
          <w:sz w:val="16"/>
          <w:szCs w:val="16"/>
        </w:rPr>
        <w:t>cool</w:t>
      </w:r>
      <w:r w:rsidRPr="00D76776">
        <w:rPr>
          <w:rFonts w:ascii="Calibri" w:hAnsi="Calibri" w:cs="Calibri"/>
          <w:b w:val="0"/>
          <w:bCs w:val="0"/>
          <w:color w:val="0000FF"/>
          <w:sz w:val="16"/>
          <w:szCs w:val="16"/>
        </w:rPr>
        <w:t>,</w:t>
      </w:r>
      <w:proofErr w:type="gramEnd"/>
      <w:r w:rsidRPr="00D76776">
        <w:rPr>
          <w:rFonts w:ascii="Calibri" w:hAnsi="Calibri" w:cs="Calibri"/>
          <w:b w:val="0"/>
          <w:bCs w:val="0"/>
          <w:color w:val="0000FF"/>
          <w:sz w:val="16"/>
          <w:szCs w:val="16"/>
        </w:rPr>
        <w:t xml:space="preserve"> we don’t want to waste our time finding the setup files. Hence, we have an entire Library that already has all the RPMs indexed in it. All we need to do is execute the command “yum install package” where package is the software you’re looking to install. Isn’t it cool? No need to Google around to find your programs. YUM is somewhat like Google for Linux programs. You can even search the possible software with commands like “yum list package” “yum search package” etc.Hence, you </w:t>
      </w:r>
      <w:r w:rsidRPr="00D76776">
        <w:rPr>
          <w:rFonts w:ascii="inherit" w:hAnsi="inherit" w:cs="Calibri"/>
          <w:b w:val="0"/>
          <w:bCs w:val="0"/>
          <w:color w:val="0000FF"/>
          <w:sz w:val="16"/>
          <w:szCs w:val="16"/>
        </w:rPr>
        <w:t>can not possibly find any DIFFERENCE between RPM and YUM</w:t>
      </w:r>
      <w:r w:rsidRPr="00D76776">
        <w:rPr>
          <w:rFonts w:ascii="Calibri" w:hAnsi="Calibri" w:cs="Calibri"/>
          <w:b w:val="0"/>
          <w:bCs w:val="0"/>
          <w:color w:val="0000FF"/>
          <w:sz w:val="16"/>
          <w:szCs w:val="16"/>
        </w:rPr>
        <w:t> because they are NOT competitors. They work with each other. You would most likely end up using YUM in order to install, uninstall the programs. In case YUM doesn’t have your program indexed, then you will need to download the RPM package from the internet in order to install it.</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38</w:t>
      </w:r>
      <w:proofErr w:type="gramStart"/>
      <w:r w:rsidRPr="00D76776">
        <w:rPr>
          <w:rFonts w:ascii="Verdana" w:hAnsi="Verdana" w:cs="Calibri"/>
          <w:color w:val="0000FF"/>
          <w:sz w:val="16"/>
          <w:szCs w:val="16"/>
        </w:rPr>
        <w:t>.How</w:t>
      </w:r>
      <w:proofErr w:type="gramEnd"/>
      <w:r w:rsidRPr="00D76776">
        <w:rPr>
          <w:rFonts w:ascii="Verdana" w:hAnsi="Verdana" w:cs="Calibri"/>
          <w:color w:val="0000FF"/>
          <w:sz w:val="16"/>
          <w:szCs w:val="16"/>
        </w:rPr>
        <w:t xml:space="preserve"> to increase physical memory in steps?</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xml:space="preserve">Ans. Hard ware Part, Need to get down time form the users or </w:t>
      </w:r>
      <w:proofErr w:type="gramStart"/>
      <w:r w:rsidRPr="00D76776">
        <w:rPr>
          <w:rFonts w:ascii="Verdana" w:hAnsi="Verdana" w:cs="Calibri"/>
          <w:color w:val="0000FF"/>
          <w:sz w:val="16"/>
          <w:szCs w:val="16"/>
        </w:rPr>
        <w:t>customers ,</w:t>
      </w:r>
      <w:proofErr w:type="gramEnd"/>
      <w:r w:rsidRPr="00D76776">
        <w:rPr>
          <w:rFonts w:ascii="Verdana" w:hAnsi="Verdana" w:cs="Calibri"/>
          <w:color w:val="0000FF"/>
          <w:sz w:val="16"/>
          <w:szCs w:val="16"/>
        </w:rPr>
        <w:t xml:space="preserve"> upagrde the memeory . (</w:t>
      </w:r>
      <w:proofErr w:type="gramStart"/>
      <w:r w:rsidRPr="00D76776">
        <w:rPr>
          <w:rFonts w:ascii="Verdana" w:hAnsi="Verdana" w:cs="Calibri"/>
          <w:color w:val="0000FF"/>
          <w:sz w:val="16"/>
          <w:szCs w:val="16"/>
        </w:rPr>
        <w:t>memory</w:t>
      </w:r>
      <w:proofErr w:type="gramEnd"/>
      <w:r w:rsidRPr="00D76776">
        <w:rPr>
          <w:rFonts w:ascii="Verdana" w:hAnsi="Verdana" w:cs="Calibri"/>
          <w:color w:val="0000FF"/>
          <w:sz w:val="16"/>
          <w:szCs w:val="16"/>
        </w:rPr>
        <w:t xml:space="preserve"> size should be </w:t>
      </w:r>
      <w:r w:rsidRPr="00D76776">
        <w:rPr>
          <w:rStyle w:val="ilad"/>
          <w:rFonts w:ascii="Verdana" w:hAnsi="Verdana" w:cs="Calibri"/>
          <w:color w:val="0000FF"/>
          <w:sz w:val="16"/>
          <w:szCs w:val="16"/>
        </w:rPr>
        <w:t>match</w:t>
      </w:r>
      <w:r w:rsidRPr="00D76776">
        <w:rPr>
          <w:rFonts w:ascii="Verdana" w:hAnsi="Verdana" w:cs="Calibri"/>
          <w:color w:val="0000FF"/>
          <w:sz w:val="16"/>
          <w:szCs w:val="16"/>
        </w:rPr>
        <w:t xml:space="preserve"> with old memory modules.)</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br/>
        <w:t>40</w:t>
      </w:r>
      <w:proofErr w:type="gramStart"/>
      <w:r w:rsidRPr="00D76776">
        <w:rPr>
          <w:rFonts w:ascii="Verdana" w:hAnsi="Verdana" w:cs="Calibri"/>
          <w:color w:val="0000FF"/>
          <w:sz w:val="16"/>
          <w:szCs w:val="16"/>
        </w:rPr>
        <w:t>.kernel</w:t>
      </w:r>
      <w:proofErr w:type="gramEnd"/>
      <w:r w:rsidRPr="00D76776">
        <w:rPr>
          <w:rFonts w:ascii="Verdana" w:hAnsi="Verdana" w:cs="Calibri"/>
          <w:color w:val="0000FF"/>
          <w:sz w:val="16"/>
          <w:szCs w:val="16"/>
        </w:rPr>
        <w:t xml:space="preserve"> patching?</w:t>
      </w:r>
    </w:p>
    <w:p w:rsidR="00D76776" w:rsidRPr="00D76776" w:rsidRDefault="00D76776" w:rsidP="00D76776">
      <w:pPr>
        <w:shd w:val="clear" w:color="auto" w:fill="FFFFFF"/>
        <w:spacing w:after="0"/>
        <w:jc w:val="both"/>
        <w:rPr>
          <w:rFonts w:ascii="Calibri" w:hAnsi="Calibri" w:cs="Calibri"/>
          <w:color w:val="333333"/>
          <w:sz w:val="16"/>
          <w:szCs w:val="16"/>
        </w:rPr>
      </w:pPr>
      <w:proofErr w:type="gramStart"/>
      <w:r w:rsidRPr="00D76776">
        <w:rPr>
          <w:rFonts w:ascii="Verdana" w:hAnsi="Verdana" w:cs="Calibri"/>
          <w:color w:val="0000FF"/>
          <w:sz w:val="16"/>
          <w:szCs w:val="16"/>
        </w:rPr>
        <w:t>Ans.</w:t>
      </w:r>
      <w:proofErr w:type="gramEnd"/>
      <w:r w:rsidRPr="00D76776">
        <w:rPr>
          <w:rFonts w:ascii="Verdana" w:hAnsi="Verdana" w:cs="Calibri"/>
          <w:color w:val="0000FF"/>
          <w:sz w:val="16"/>
          <w:szCs w:val="16"/>
        </w:rPr>
        <w:t> </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41</w:t>
      </w:r>
      <w:proofErr w:type="gramStart"/>
      <w:r w:rsidRPr="00D76776">
        <w:rPr>
          <w:rFonts w:ascii="Verdana" w:hAnsi="Verdana" w:cs="Calibri"/>
          <w:color w:val="0000FF"/>
          <w:sz w:val="16"/>
          <w:szCs w:val="16"/>
        </w:rPr>
        <w:t>.how</w:t>
      </w:r>
      <w:proofErr w:type="gramEnd"/>
      <w:r w:rsidRPr="00D76776">
        <w:rPr>
          <w:rFonts w:ascii="Verdana" w:hAnsi="Verdana" w:cs="Calibri"/>
          <w:color w:val="0000FF"/>
          <w:sz w:val="16"/>
          <w:szCs w:val="16"/>
        </w:rPr>
        <w:t xml:space="preserve"> to mount alternate superblock command?</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xml:space="preserve">Ans. </w:t>
      </w:r>
      <w:proofErr w:type="gramStart"/>
      <w:r w:rsidRPr="00D76776">
        <w:rPr>
          <w:rFonts w:ascii="Verdana" w:hAnsi="Verdana" w:cs="Calibri"/>
          <w:color w:val="0000FF"/>
          <w:sz w:val="16"/>
          <w:szCs w:val="16"/>
        </w:rPr>
        <w:t>mount  sb</w:t>
      </w:r>
      <w:proofErr w:type="gramEnd"/>
      <w:r w:rsidRPr="00D76776">
        <w:rPr>
          <w:rFonts w:ascii="Verdana" w:hAnsi="Verdana" w:cs="Calibri"/>
          <w:color w:val="0000FF"/>
          <w:sz w:val="16"/>
          <w:szCs w:val="16"/>
        </w:rPr>
        <w:t>=alternative superblock  /dev/sda</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42</w:t>
      </w:r>
      <w:proofErr w:type="gramStart"/>
      <w:r w:rsidRPr="00D76776">
        <w:rPr>
          <w:rFonts w:ascii="Verdana" w:hAnsi="Verdana" w:cs="Calibri"/>
          <w:color w:val="0000FF"/>
          <w:sz w:val="16"/>
          <w:szCs w:val="16"/>
        </w:rPr>
        <w:t>.how</w:t>
      </w:r>
      <w:proofErr w:type="gramEnd"/>
      <w:r w:rsidRPr="00D76776">
        <w:rPr>
          <w:rFonts w:ascii="Verdana" w:hAnsi="Verdana" w:cs="Calibri"/>
          <w:color w:val="0000FF"/>
          <w:sz w:val="16"/>
          <w:szCs w:val="16"/>
        </w:rPr>
        <w:t xml:space="preserve"> to create a never expire passwd for user?</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Ans. chage -E -1 username </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43</w:t>
      </w:r>
      <w:proofErr w:type="gramStart"/>
      <w:r w:rsidRPr="00D76776">
        <w:rPr>
          <w:rFonts w:ascii="Verdana" w:hAnsi="Verdana" w:cs="Calibri"/>
          <w:color w:val="0000FF"/>
          <w:sz w:val="16"/>
          <w:szCs w:val="16"/>
        </w:rPr>
        <w:t>.tune2fs</w:t>
      </w:r>
      <w:proofErr w:type="gramEnd"/>
      <w:r w:rsidRPr="00D76776">
        <w:rPr>
          <w:rFonts w:ascii="Verdana" w:hAnsi="Verdana" w:cs="Calibri"/>
          <w:color w:val="0000FF"/>
          <w:sz w:val="16"/>
          <w:szCs w:val="16"/>
        </w:rPr>
        <w:t xml:space="preserve"> command used for ?</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xml:space="preserve">Ans. for </w:t>
      </w:r>
      <w:proofErr w:type="gramStart"/>
      <w:r w:rsidRPr="00D76776">
        <w:rPr>
          <w:rFonts w:ascii="Verdana" w:hAnsi="Verdana" w:cs="Calibri"/>
          <w:color w:val="0000FF"/>
          <w:sz w:val="16"/>
          <w:szCs w:val="16"/>
        </w:rPr>
        <w:t>tuning  the</w:t>
      </w:r>
      <w:proofErr w:type="gramEnd"/>
      <w:r w:rsidRPr="00D76776">
        <w:rPr>
          <w:rFonts w:ascii="Verdana" w:hAnsi="Verdana" w:cs="Calibri"/>
          <w:color w:val="0000FF"/>
          <w:sz w:val="16"/>
          <w:szCs w:val="16"/>
        </w:rPr>
        <w:t xml:space="preserve"> filesystem parameters</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44</w:t>
      </w:r>
      <w:proofErr w:type="gramStart"/>
      <w:r w:rsidRPr="00D76776">
        <w:rPr>
          <w:rFonts w:ascii="Verdana" w:hAnsi="Verdana" w:cs="Calibri"/>
          <w:color w:val="0000FF"/>
          <w:sz w:val="16"/>
          <w:szCs w:val="16"/>
        </w:rPr>
        <w:t>.In</w:t>
      </w:r>
      <w:proofErr w:type="gramEnd"/>
      <w:r w:rsidRPr="00D76776">
        <w:rPr>
          <w:rFonts w:ascii="Verdana" w:hAnsi="Verdana" w:cs="Calibri"/>
          <w:color w:val="0000FF"/>
          <w:sz w:val="16"/>
          <w:szCs w:val="16"/>
        </w:rPr>
        <w:t xml:space="preserve"> samba share directory is sharing, everything is access apart  from soft link files ,how to share those soft links shares?</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xml:space="preserve">Ans. </w:t>
      </w:r>
      <w:r w:rsidRPr="00D76776">
        <w:rPr>
          <w:rStyle w:val="ilad"/>
          <w:rFonts w:ascii="Verdana" w:hAnsi="Verdana" w:cs="Calibri"/>
          <w:color w:val="0000FF"/>
          <w:sz w:val="16"/>
          <w:szCs w:val="16"/>
        </w:rPr>
        <w:t>Apply</w:t>
      </w:r>
      <w:r w:rsidRPr="00D76776">
        <w:rPr>
          <w:rFonts w:ascii="Verdana" w:hAnsi="Verdana" w:cs="Calibri"/>
          <w:color w:val="0000FF"/>
          <w:sz w:val="16"/>
          <w:szCs w:val="16"/>
        </w:rPr>
        <w:t xml:space="preserve"> parameters in share definition</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w:t>
      </w:r>
      <w:proofErr w:type="gramStart"/>
      <w:r w:rsidRPr="00D76776">
        <w:rPr>
          <w:rFonts w:ascii="Verdana" w:hAnsi="Verdana" w:cs="Calibri"/>
          <w:color w:val="0000FF"/>
          <w:sz w:val="16"/>
          <w:szCs w:val="16"/>
        </w:rPr>
        <w:t>follow</w:t>
      </w:r>
      <w:proofErr w:type="gramEnd"/>
      <w:r w:rsidRPr="00D76776">
        <w:rPr>
          <w:rFonts w:ascii="Verdana" w:hAnsi="Verdana" w:cs="Calibri"/>
          <w:color w:val="0000FF"/>
          <w:sz w:val="16"/>
          <w:szCs w:val="16"/>
        </w:rPr>
        <w:t xml:space="preserve"> symlinks =yes</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w:t>
      </w:r>
      <w:proofErr w:type="gramStart"/>
      <w:r w:rsidRPr="00D76776">
        <w:rPr>
          <w:rFonts w:ascii="Verdana" w:hAnsi="Verdana" w:cs="Calibri"/>
          <w:color w:val="0000FF"/>
          <w:sz w:val="16"/>
          <w:szCs w:val="16"/>
        </w:rPr>
        <w:t>wide</w:t>
      </w:r>
      <w:proofErr w:type="gramEnd"/>
      <w:r w:rsidRPr="00D76776">
        <w:rPr>
          <w:rFonts w:ascii="Verdana" w:hAnsi="Verdana" w:cs="Calibri"/>
          <w:color w:val="0000FF"/>
          <w:sz w:val="16"/>
          <w:szCs w:val="16"/>
        </w:rPr>
        <w:t xml:space="preserve"> links =yes</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46</w:t>
      </w:r>
      <w:proofErr w:type="gramStart"/>
      <w:r w:rsidRPr="00D76776">
        <w:rPr>
          <w:rFonts w:ascii="Verdana" w:hAnsi="Verdana" w:cs="Calibri"/>
          <w:color w:val="0000FF"/>
          <w:sz w:val="16"/>
          <w:szCs w:val="16"/>
        </w:rPr>
        <w:t>.what</w:t>
      </w:r>
      <w:proofErr w:type="gramEnd"/>
      <w:r w:rsidRPr="00D76776">
        <w:rPr>
          <w:rFonts w:ascii="Verdana" w:hAnsi="Verdana" w:cs="Calibri"/>
          <w:color w:val="0000FF"/>
          <w:sz w:val="16"/>
          <w:szCs w:val="16"/>
        </w:rPr>
        <w:t xml:space="preserve"> is the way to set dump and fsck options in /etc/fstab?</w:t>
      </w:r>
    </w:p>
    <w:p w:rsidR="00D76776" w:rsidRPr="00D76776" w:rsidRDefault="00D76776" w:rsidP="00D76776">
      <w:pPr>
        <w:shd w:val="clear" w:color="auto" w:fill="FFFFFF"/>
        <w:spacing w:after="0"/>
        <w:jc w:val="both"/>
        <w:rPr>
          <w:rFonts w:ascii="Calibri" w:hAnsi="Calibri" w:cs="Calibri"/>
          <w:color w:val="333333"/>
          <w:sz w:val="16"/>
          <w:szCs w:val="16"/>
        </w:rPr>
      </w:pPr>
      <w:proofErr w:type="gramStart"/>
      <w:r w:rsidRPr="00D76776">
        <w:rPr>
          <w:rFonts w:ascii="Verdana" w:hAnsi="Verdana" w:cs="Calibri"/>
          <w:color w:val="0000FF"/>
          <w:sz w:val="16"/>
          <w:szCs w:val="16"/>
        </w:rPr>
        <w:t>Ans.</w:t>
      </w:r>
      <w:proofErr w:type="gramEnd"/>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47</w:t>
      </w:r>
      <w:proofErr w:type="gramStart"/>
      <w:r w:rsidRPr="00D76776">
        <w:rPr>
          <w:rFonts w:ascii="Verdana" w:hAnsi="Verdana" w:cs="Calibri"/>
          <w:color w:val="0000FF"/>
          <w:sz w:val="16"/>
          <w:szCs w:val="16"/>
        </w:rPr>
        <w:t>.maximum</w:t>
      </w:r>
      <w:proofErr w:type="gramEnd"/>
      <w:r w:rsidRPr="00D76776">
        <w:rPr>
          <w:rFonts w:ascii="Verdana" w:hAnsi="Verdana" w:cs="Calibri"/>
          <w:color w:val="0000FF"/>
          <w:sz w:val="16"/>
          <w:szCs w:val="16"/>
        </w:rPr>
        <w:t xml:space="preserve"> file grow in ext4 filesystem?</w:t>
      </w:r>
    </w:p>
    <w:p w:rsidR="00D76776" w:rsidRPr="00D76776" w:rsidRDefault="00D76776" w:rsidP="00D76776">
      <w:pPr>
        <w:shd w:val="clear" w:color="auto" w:fill="FFFFFF"/>
        <w:spacing w:after="0"/>
        <w:jc w:val="both"/>
        <w:rPr>
          <w:rFonts w:ascii="Calibri" w:hAnsi="Calibri" w:cs="Calibri"/>
          <w:color w:val="333333"/>
          <w:sz w:val="16"/>
          <w:szCs w:val="16"/>
        </w:rPr>
      </w:pPr>
      <w:proofErr w:type="gramStart"/>
      <w:r w:rsidRPr="00D76776">
        <w:rPr>
          <w:rFonts w:ascii="Verdana" w:hAnsi="Verdana" w:cs="Calibri"/>
          <w:color w:val="0000FF"/>
          <w:sz w:val="16"/>
          <w:szCs w:val="16"/>
        </w:rPr>
        <w:t>Ans.</w:t>
      </w:r>
      <w:proofErr w:type="gramEnd"/>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48</w:t>
      </w:r>
      <w:proofErr w:type="gramStart"/>
      <w:r w:rsidRPr="00D76776">
        <w:rPr>
          <w:rFonts w:ascii="Verdana" w:hAnsi="Verdana" w:cs="Calibri"/>
          <w:color w:val="0000FF"/>
          <w:sz w:val="16"/>
          <w:szCs w:val="16"/>
        </w:rPr>
        <w:t>.difference</w:t>
      </w:r>
      <w:proofErr w:type="gramEnd"/>
      <w:r w:rsidRPr="00D76776">
        <w:rPr>
          <w:rFonts w:ascii="Verdana" w:hAnsi="Verdana" w:cs="Calibri"/>
          <w:color w:val="0000FF"/>
          <w:sz w:val="16"/>
          <w:szCs w:val="16"/>
        </w:rPr>
        <w:t xml:space="preserve"> between linear and mirror volumes?</w:t>
      </w:r>
    </w:p>
    <w:p w:rsidR="00D76776" w:rsidRPr="00D76776" w:rsidRDefault="00D76776" w:rsidP="00D76776">
      <w:pPr>
        <w:shd w:val="clear" w:color="auto" w:fill="FFFFFF"/>
        <w:spacing w:after="0"/>
        <w:jc w:val="both"/>
        <w:rPr>
          <w:rFonts w:ascii="Calibri" w:hAnsi="Calibri" w:cs="Calibri"/>
          <w:color w:val="333333"/>
          <w:sz w:val="16"/>
          <w:szCs w:val="16"/>
        </w:rPr>
      </w:pPr>
      <w:proofErr w:type="gramStart"/>
      <w:r w:rsidRPr="00D76776">
        <w:rPr>
          <w:rFonts w:ascii="Verdana" w:hAnsi="Verdana" w:cs="Calibri"/>
          <w:color w:val="0000FF"/>
          <w:sz w:val="16"/>
          <w:szCs w:val="16"/>
        </w:rPr>
        <w:t>Ans.</w:t>
      </w:r>
      <w:proofErr w:type="gramEnd"/>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49</w:t>
      </w:r>
      <w:proofErr w:type="gramStart"/>
      <w:r w:rsidRPr="00D76776">
        <w:rPr>
          <w:rFonts w:ascii="Verdana" w:hAnsi="Verdana" w:cs="Calibri"/>
          <w:color w:val="0000FF"/>
          <w:sz w:val="16"/>
          <w:szCs w:val="16"/>
        </w:rPr>
        <w:t>.scenerio</w:t>
      </w:r>
      <w:proofErr w:type="gramEnd"/>
      <w:r w:rsidRPr="00D76776">
        <w:rPr>
          <w:rFonts w:ascii="Verdana" w:hAnsi="Verdana" w:cs="Calibri"/>
          <w:color w:val="0000FF"/>
          <w:sz w:val="16"/>
          <w:szCs w:val="16"/>
        </w:rPr>
        <w:t> </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xml:space="preserve"># </w:t>
      </w:r>
      <w:proofErr w:type="gramStart"/>
      <w:r w:rsidRPr="00D76776">
        <w:rPr>
          <w:rFonts w:ascii="Verdana" w:hAnsi="Verdana" w:cs="Calibri"/>
          <w:color w:val="0000FF"/>
          <w:sz w:val="16"/>
          <w:szCs w:val="16"/>
        </w:rPr>
        <w:t>df</w:t>
      </w:r>
      <w:proofErr w:type="gramEnd"/>
      <w:r w:rsidRPr="00D76776">
        <w:rPr>
          <w:rFonts w:ascii="Verdana" w:hAnsi="Verdana" w:cs="Calibri"/>
          <w:color w:val="0000FF"/>
          <w:sz w:val="16"/>
          <w:szCs w:val="16"/>
        </w:rPr>
        <w:t xml:space="preserve"> -h</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file system full </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#ls -l </w:t>
      </w:r>
    </w:p>
    <w:p w:rsidR="00D76776" w:rsidRPr="00D76776" w:rsidRDefault="00D76776" w:rsidP="00D76776">
      <w:pPr>
        <w:shd w:val="clear" w:color="auto" w:fill="FFFFFF"/>
        <w:spacing w:after="0"/>
        <w:jc w:val="both"/>
        <w:rPr>
          <w:rFonts w:ascii="Calibri" w:hAnsi="Calibri" w:cs="Calibri"/>
          <w:color w:val="333333"/>
          <w:sz w:val="16"/>
          <w:szCs w:val="16"/>
        </w:rPr>
      </w:pPr>
      <w:proofErr w:type="gramStart"/>
      <w:r w:rsidRPr="00D76776">
        <w:rPr>
          <w:rFonts w:ascii="Verdana" w:hAnsi="Verdana" w:cs="Calibri"/>
          <w:color w:val="0000FF"/>
          <w:sz w:val="16"/>
          <w:szCs w:val="16"/>
        </w:rPr>
        <w:t>two</w:t>
      </w:r>
      <w:proofErr w:type="gramEnd"/>
      <w:r w:rsidRPr="00D76776">
        <w:rPr>
          <w:rFonts w:ascii="Verdana" w:hAnsi="Verdana" w:cs="Calibri"/>
          <w:color w:val="0000FF"/>
          <w:sz w:val="16"/>
          <w:szCs w:val="16"/>
        </w:rPr>
        <w:t xml:space="preserve"> files…..1. </w:t>
      </w:r>
      <w:proofErr w:type="gramStart"/>
      <w:r w:rsidRPr="00D76776">
        <w:rPr>
          <w:rFonts w:ascii="Verdana" w:hAnsi="Verdana" w:cs="Calibri"/>
          <w:color w:val="0000FF"/>
          <w:sz w:val="16"/>
          <w:szCs w:val="16"/>
        </w:rPr>
        <w:t>one</w:t>
      </w:r>
      <w:proofErr w:type="gramEnd"/>
      <w:r w:rsidRPr="00D76776">
        <w:rPr>
          <w:rFonts w:ascii="Verdana" w:hAnsi="Verdana" w:cs="Calibri"/>
          <w:color w:val="0000FF"/>
          <w:sz w:val="16"/>
          <w:szCs w:val="16"/>
        </w:rPr>
        <w:t xml:space="preserve"> file is occupying full space</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xml:space="preserve"># </w:t>
      </w:r>
      <w:proofErr w:type="gramStart"/>
      <w:r w:rsidRPr="00D76776">
        <w:rPr>
          <w:rFonts w:ascii="Verdana" w:hAnsi="Verdana" w:cs="Calibri"/>
          <w:color w:val="0000FF"/>
          <w:sz w:val="16"/>
          <w:szCs w:val="16"/>
        </w:rPr>
        <w:t>rm</w:t>
      </w:r>
      <w:proofErr w:type="gramEnd"/>
      <w:r w:rsidRPr="00D76776">
        <w:rPr>
          <w:rFonts w:ascii="Verdana" w:hAnsi="Verdana" w:cs="Calibri"/>
          <w:color w:val="0000FF"/>
          <w:sz w:val="16"/>
          <w:szCs w:val="16"/>
        </w:rPr>
        <w:t xml:space="preserve"> -f filename</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w:t>
      </w:r>
      <w:proofErr w:type="gramStart"/>
      <w:r w:rsidRPr="00D76776">
        <w:rPr>
          <w:rFonts w:ascii="Verdana" w:hAnsi="Verdana" w:cs="Calibri"/>
          <w:color w:val="0000FF"/>
          <w:sz w:val="16"/>
          <w:szCs w:val="16"/>
        </w:rPr>
        <w:t>df  -</w:t>
      </w:r>
      <w:proofErr w:type="gramEnd"/>
      <w:r w:rsidRPr="00D76776">
        <w:rPr>
          <w:rFonts w:ascii="Verdana" w:hAnsi="Verdana" w:cs="Calibri"/>
          <w:color w:val="0000FF"/>
          <w:sz w:val="16"/>
          <w:szCs w:val="16"/>
        </w:rPr>
        <w:t>h </w:t>
      </w:r>
    </w:p>
    <w:p w:rsidR="00D76776" w:rsidRPr="00D76776" w:rsidRDefault="00D76776" w:rsidP="00D76776">
      <w:pPr>
        <w:shd w:val="clear" w:color="auto" w:fill="FFFFFF"/>
        <w:spacing w:after="0"/>
        <w:jc w:val="both"/>
        <w:rPr>
          <w:rFonts w:ascii="Calibri" w:hAnsi="Calibri" w:cs="Calibri"/>
          <w:color w:val="333333"/>
          <w:sz w:val="16"/>
          <w:szCs w:val="16"/>
        </w:rPr>
      </w:pPr>
      <w:proofErr w:type="gramStart"/>
      <w:r w:rsidRPr="00D76776">
        <w:rPr>
          <w:rFonts w:ascii="Verdana" w:hAnsi="Verdana" w:cs="Calibri"/>
          <w:color w:val="0000FF"/>
          <w:sz w:val="16"/>
          <w:szCs w:val="16"/>
        </w:rPr>
        <w:t>same</w:t>
      </w:r>
      <w:proofErr w:type="gramEnd"/>
      <w:r w:rsidRPr="00D76776">
        <w:rPr>
          <w:rFonts w:ascii="Verdana" w:hAnsi="Verdana" w:cs="Calibri"/>
          <w:color w:val="0000FF"/>
          <w:sz w:val="16"/>
          <w:szCs w:val="16"/>
        </w:rPr>
        <w:t xml:space="preserve"> output …file system is full </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#ls -l </w:t>
      </w:r>
    </w:p>
    <w:p w:rsidR="00D76776" w:rsidRPr="00D76776" w:rsidRDefault="00D76776" w:rsidP="00D76776">
      <w:pPr>
        <w:shd w:val="clear" w:color="auto" w:fill="FFFFFF"/>
        <w:spacing w:after="0"/>
        <w:jc w:val="both"/>
        <w:rPr>
          <w:rFonts w:ascii="Calibri" w:hAnsi="Calibri" w:cs="Calibri"/>
          <w:color w:val="333333"/>
          <w:sz w:val="16"/>
          <w:szCs w:val="16"/>
        </w:rPr>
      </w:pPr>
      <w:proofErr w:type="gramStart"/>
      <w:r w:rsidRPr="00D76776">
        <w:rPr>
          <w:rFonts w:ascii="Verdana" w:hAnsi="Verdana" w:cs="Calibri"/>
          <w:color w:val="0000FF"/>
          <w:sz w:val="16"/>
          <w:szCs w:val="16"/>
        </w:rPr>
        <w:t>file</w:t>
      </w:r>
      <w:proofErr w:type="gramEnd"/>
      <w:r w:rsidRPr="00D76776">
        <w:rPr>
          <w:rFonts w:ascii="Verdana" w:hAnsi="Verdana" w:cs="Calibri"/>
          <w:color w:val="0000FF"/>
          <w:sz w:val="16"/>
          <w:szCs w:val="16"/>
        </w:rPr>
        <w:t xml:space="preserve"> is not there ..</w:t>
      </w:r>
      <w:proofErr w:type="gramStart"/>
      <w:r w:rsidRPr="00D76776">
        <w:rPr>
          <w:rFonts w:ascii="Verdana" w:hAnsi="Verdana" w:cs="Calibri"/>
          <w:color w:val="0000FF"/>
          <w:sz w:val="16"/>
          <w:szCs w:val="16"/>
        </w:rPr>
        <w:t>still</w:t>
      </w:r>
      <w:proofErr w:type="gramEnd"/>
      <w:r w:rsidRPr="00D76776">
        <w:rPr>
          <w:rFonts w:ascii="Verdana" w:hAnsi="Verdana" w:cs="Calibri"/>
          <w:color w:val="0000FF"/>
          <w:sz w:val="16"/>
          <w:szCs w:val="16"/>
        </w:rPr>
        <w:t xml:space="preserve"> file system is full.</w:t>
      </w:r>
    </w:p>
    <w:p w:rsidR="00D76776" w:rsidRPr="00D76776" w:rsidRDefault="00D76776" w:rsidP="00D76776">
      <w:pPr>
        <w:shd w:val="clear" w:color="auto" w:fill="FFFFFF"/>
        <w:spacing w:after="0"/>
        <w:jc w:val="both"/>
        <w:rPr>
          <w:rFonts w:ascii="Calibri" w:hAnsi="Calibri" w:cs="Calibri"/>
          <w:color w:val="333333"/>
          <w:sz w:val="16"/>
          <w:szCs w:val="16"/>
        </w:rPr>
      </w:pPr>
      <w:proofErr w:type="gramStart"/>
      <w:r w:rsidRPr="00D76776">
        <w:rPr>
          <w:rFonts w:ascii="Verdana" w:hAnsi="Verdana" w:cs="Calibri"/>
          <w:color w:val="0000FF"/>
          <w:sz w:val="16"/>
          <w:szCs w:val="16"/>
        </w:rPr>
        <w:t>Ans.</w:t>
      </w:r>
      <w:proofErr w:type="gramEnd"/>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xml:space="preserve"> # </w:t>
      </w:r>
      <w:proofErr w:type="gramStart"/>
      <w:r w:rsidRPr="00D76776">
        <w:rPr>
          <w:rFonts w:ascii="Verdana" w:hAnsi="Verdana" w:cs="Calibri"/>
          <w:color w:val="0000FF"/>
          <w:sz w:val="16"/>
          <w:szCs w:val="16"/>
        </w:rPr>
        <w:t>lsof</w:t>
      </w:r>
      <w:proofErr w:type="gramEnd"/>
      <w:r w:rsidRPr="00D76776">
        <w:rPr>
          <w:rFonts w:ascii="Verdana" w:hAnsi="Verdana" w:cs="Calibri"/>
          <w:color w:val="0000FF"/>
          <w:sz w:val="16"/>
          <w:szCs w:val="16"/>
        </w:rPr>
        <w:t xml:space="preserve"> | grep "(deleted)" # (or lsof | grep (filename))</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xml:space="preserve">If it's safe to do so, take the </w:t>
      </w:r>
      <w:proofErr w:type="gramStart"/>
      <w:r w:rsidRPr="00D76776">
        <w:rPr>
          <w:rFonts w:ascii="Verdana" w:hAnsi="Verdana" w:cs="Calibri"/>
          <w:color w:val="0000FF"/>
          <w:sz w:val="16"/>
          <w:szCs w:val="16"/>
        </w:rPr>
        <w:t>pid</w:t>
      </w:r>
      <w:proofErr w:type="gramEnd"/>
      <w:r w:rsidRPr="00D76776">
        <w:rPr>
          <w:rFonts w:ascii="Verdana" w:hAnsi="Verdana" w:cs="Calibri"/>
          <w:color w:val="0000FF"/>
          <w:sz w:val="16"/>
          <w:szCs w:val="16"/>
        </w:rPr>
        <w:t xml:space="preserve"> from the lsof command, and do:</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Code:</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xml:space="preserve"># </w:t>
      </w:r>
      <w:proofErr w:type="gramStart"/>
      <w:r w:rsidRPr="00D76776">
        <w:rPr>
          <w:rFonts w:ascii="Verdana" w:hAnsi="Verdana" w:cs="Calibri"/>
          <w:color w:val="0000FF"/>
          <w:sz w:val="16"/>
          <w:szCs w:val="16"/>
        </w:rPr>
        <w:t>ls</w:t>
      </w:r>
      <w:proofErr w:type="gramEnd"/>
      <w:r w:rsidRPr="00D76776">
        <w:rPr>
          <w:rFonts w:ascii="Verdana" w:hAnsi="Verdana" w:cs="Calibri"/>
          <w:color w:val="0000FF"/>
          <w:sz w:val="16"/>
          <w:szCs w:val="16"/>
        </w:rPr>
        <w:t xml:space="preserve"> -l /proc/(pid)/fd # to get the fd# for the file</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&gt; /proc</w:t>
      </w:r>
      <w:proofErr w:type="gramStart"/>
      <w:r w:rsidRPr="00D76776">
        <w:rPr>
          <w:rFonts w:ascii="Verdana" w:hAnsi="Verdana" w:cs="Calibri"/>
          <w:color w:val="0000FF"/>
          <w:sz w:val="16"/>
          <w:szCs w:val="16"/>
        </w:rPr>
        <w:t>/(</w:t>
      </w:r>
      <w:proofErr w:type="gramEnd"/>
      <w:r w:rsidRPr="00D76776">
        <w:rPr>
          <w:rFonts w:ascii="Verdana" w:hAnsi="Verdana" w:cs="Calibri"/>
          <w:color w:val="0000FF"/>
          <w:sz w:val="16"/>
          <w:szCs w:val="16"/>
        </w:rPr>
        <w:t>pid)/fd/(fd#) # to empty the file.</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Otherwise the space will be freed when the application using it closes, or the system restarts.</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implies a root prompt, meaning your sysadmin needs to do this.</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(S</w:t>
      </w:r>
      <w:proofErr w:type="gramStart"/>
      <w:r w:rsidRPr="00D76776">
        <w:rPr>
          <w:rFonts w:ascii="Verdana" w:hAnsi="Verdana" w:cs="Calibri"/>
          <w:color w:val="0000FF"/>
          <w:sz w:val="16"/>
          <w:szCs w:val="16"/>
        </w:rPr>
        <w:t>)he</w:t>
      </w:r>
      <w:proofErr w:type="gramEnd"/>
      <w:r w:rsidRPr="00D76776">
        <w:rPr>
          <w:rFonts w:ascii="Verdana" w:hAnsi="Verdana" w:cs="Calibri"/>
          <w:color w:val="0000FF"/>
          <w:sz w:val="16"/>
          <w:szCs w:val="16"/>
        </w:rPr>
        <w:t xml:space="preserve"> will need to install lsof if it's not already installed.</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50</w:t>
      </w:r>
      <w:proofErr w:type="gramStart"/>
      <w:r w:rsidRPr="00D76776">
        <w:rPr>
          <w:rFonts w:ascii="Verdana" w:hAnsi="Verdana" w:cs="Calibri"/>
          <w:color w:val="0000FF"/>
          <w:sz w:val="16"/>
          <w:szCs w:val="16"/>
        </w:rPr>
        <w:t>.what</w:t>
      </w:r>
      <w:proofErr w:type="gramEnd"/>
      <w:r w:rsidRPr="00D76776">
        <w:rPr>
          <w:rFonts w:ascii="Verdana" w:hAnsi="Verdana" w:cs="Calibri"/>
          <w:color w:val="0000FF"/>
          <w:sz w:val="16"/>
          <w:szCs w:val="16"/>
        </w:rPr>
        <w:t xml:space="preserve"> is webstack? </w:t>
      </w:r>
      <w:proofErr w:type="gramStart"/>
      <w:r w:rsidRPr="00D76776">
        <w:rPr>
          <w:rFonts w:ascii="Verdana" w:hAnsi="Verdana" w:cs="Calibri"/>
          <w:color w:val="0000FF"/>
          <w:sz w:val="16"/>
          <w:szCs w:val="16"/>
        </w:rPr>
        <w:t>how</w:t>
      </w:r>
      <w:proofErr w:type="gramEnd"/>
      <w:r w:rsidRPr="00D76776">
        <w:rPr>
          <w:rFonts w:ascii="Verdana" w:hAnsi="Verdana" w:cs="Calibri"/>
          <w:color w:val="0000FF"/>
          <w:sz w:val="16"/>
          <w:szCs w:val="16"/>
        </w:rPr>
        <w:t xml:space="preserve"> to improve performance and bottlenecks?</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proofErr w:type="gramStart"/>
      <w:r w:rsidRPr="00D76776">
        <w:rPr>
          <w:rFonts w:ascii="Verdana" w:hAnsi="Verdana" w:cs="Calibri"/>
          <w:color w:val="0000FF"/>
          <w:sz w:val="16"/>
          <w:szCs w:val="16"/>
        </w:rPr>
        <w:t>Ans.</w:t>
      </w:r>
      <w:proofErr w:type="gramEnd"/>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51. No such file or directory error?</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Ans. ls -ld &lt;filename&gt;, error, no such file or directory</w:t>
      </w:r>
      <w:proofErr w:type="gramStart"/>
      <w:r w:rsidRPr="00D76776">
        <w:rPr>
          <w:rFonts w:ascii="Verdana" w:hAnsi="Verdana" w:cs="Calibri"/>
          <w:color w:val="0000FF"/>
          <w:sz w:val="16"/>
          <w:szCs w:val="16"/>
        </w:rPr>
        <w:t>..</w:t>
      </w:r>
      <w:proofErr w:type="gramEnd"/>
      <w:r w:rsidRPr="00D76776">
        <w:rPr>
          <w:rFonts w:ascii="Verdana" w:hAnsi="Verdana" w:cs="Calibri"/>
          <w:color w:val="0000FF"/>
          <w:sz w:val="16"/>
          <w:szCs w:val="16"/>
        </w:rPr>
        <w:t> </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xml:space="preserve">  Reasons: Check </w:t>
      </w:r>
      <w:proofErr w:type="gramStart"/>
      <w:r w:rsidRPr="00D76776">
        <w:rPr>
          <w:rFonts w:ascii="Verdana" w:hAnsi="Verdana" w:cs="Calibri"/>
          <w:color w:val="0000FF"/>
          <w:sz w:val="16"/>
          <w:szCs w:val="16"/>
        </w:rPr>
        <w:t>it ,</w:t>
      </w:r>
      <w:proofErr w:type="gramEnd"/>
      <w:r w:rsidRPr="00D76776">
        <w:rPr>
          <w:rFonts w:ascii="Verdana" w:hAnsi="Verdana" w:cs="Calibri"/>
          <w:color w:val="0000FF"/>
          <w:sz w:val="16"/>
          <w:szCs w:val="16"/>
        </w:rPr>
        <w:t xml:space="preserve"> by logging as a root. </w:t>
      </w:r>
      <w:proofErr w:type="gramStart"/>
      <w:r w:rsidRPr="00D76776">
        <w:rPr>
          <w:rFonts w:ascii="Verdana" w:hAnsi="Verdana" w:cs="Calibri"/>
          <w:color w:val="0000FF"/>
          <w:sz w:val="16"/>
          <w:szCs w:val="16"/>
        </w:rPr>
        <w:t>might</w:t>
      </w:r>
      <w:proofErr w:type="gramEnd"/>
      <w:r w:rsidRPr="00D76776">
        <w:rPr>
          <w:rFonts w:ascii="Verdana" w:hAnsi="Verdana" w:cs="Calibri"/>
          <w:color w:val="0000FF"/>
          <w:sz w:val="16"/>
          <w:szCs w:val="16"/>
        </w:rPr>
        <w:t xml:space="preserve"> be noral user not having the permissions to view it.</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Style w:val="apple-tab-span"/>
          <w:rFonts w:ascii="Verdana" w:hAnsi="Verdana" w:cs="Calibri"/>
          <w:color w:val="0000FF"/>
          <w:sz w:val="16"/>
          <w:szCs w:val="16"/>
        </w:rPr>
        <w:t xml:space="preserve"> </w:t>
      </w:r>
      <w:r w:rsidRPr="00D76776">
        <w:rPr>
          <w:rFonts w:ascii="Verdana" w:hAnsi="Verdana" w:cs="Calibri"/>
          <w:color w:val="0000FF"/>
          <w:sz w:val="16"/>
          <w:szCs w:val="16"/>
        </w:rPr>
        <w:t xml:space="preserve">   </w:t>
      </w:r>
      <w:proofErr w:type="gramStart"/>
      <w:r w:rsidRPr="00D76776">
        <w:rPr>
          <w:rFonts w:ascii="Verdana" w:hAnsi="Verdana" w:cs="Calibri"/>
          <w:color w:val="0000FF"/>
          <w:sz w:val="16"/>
          <w:szCs w:val="16"/>
        </w:rPr>
        <w:t>we</w:t>
      </w:r>
      <w:proofErr w:type="gramEnd"/>
      <w:r w:rsidRPr="00D76776">
        <w:rPr>
          <w:rFonts w:ascii="Verdana" w:hAnsi="Verdana" w:cs="Calibri"/>
          <w:color w:val="0000FF"/>
          <w:sz w:val="16"/>
          <w:szCs w:val="16"/>
        </w:rPr>
        <w:t xml:space="preserve"> will get it, if the directory or file is unmounted or deleted.</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52</w:t>
      </w:r>
      <w:proofErr w:type="gramStart"/>
      <w:r w:rsidRPr="00D76776">
        <w:rPr>
          <w:rFonts w:ascii="Verdana" w:hAnsi="Verdana" w:cs="Calibri"/>
          <w:color w:val="0000FF"/>
          <w:sz w:val="16"/>
          <w:szCs w:val="16"/>
        </w:rPr>
        <w:t>.how</w:t>
      </w:r>
      <w:proofErr w:type="gramEnd"/>
      <w:r w:rsidRPr="00D76776">
        <w:rPr>
          <w:rFonts w:ascii="Verdana" w:hAnsi="Verdana" w:cs="Calibri"/>
          <w:color w:val="0000FF"/>
          <w:sz w:val="16"/>
          <w:szCs w:val="16"/>
        </w:rPr>
        <w:t xml:space="preserve"> to check database and other applications running?</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Ans. ps -ef | grep &lt;database name/ application name&gt;</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53</w:t>
      </w:r>
      <w:proofErr w:type="gramStart"/>
      <w:r w:rsidRPr="00D76776">
        <w:rPr>
          <w:rFonts w:ascii="Verdana" w:hAnsi="Verdana" w:cs="Calibri"/>
          <w:color w:val="0000FF"/>
          <w:sz w:val="16"/>
          <w:szCs w:val="16"/>
        </w:rPr>
        <w:t>.mpstat</w:t>
      </w:r>
      <w:proofErr w:type="gramEnd"/>
      <w:r w:rsidRPr="00D76776">
        <w:rPr>
          <w:rFonts w:ascii="Verdana" w:hAnsi="Verdana" w:cs="Calibri"/>
          <w:color w:val="0000FF"/>
          <w:sz w:val="16"/>
          <w:szCs w:val="16"/>
        </w:rPr>
        <w:t>, iostat,vmstat statistics define?</w:t>
      </w:r>
    </w:p>
    <w:p w:rsidR="00D76776" w:rsidRPr="00D76776" w:rsidRDefault="00D76776" w:rsidP="00D76776">
      <w:pPr>
        <w:shd w:val="clear" w:color="auto" w:fill="FFFFFF"/>
        <w:spacing w:after="0"/>
        <w:jc w:val="both"/>
        <w:rPr>
          <w:rFonts w:ascii="Calibri" w:hAnsi="Calibri" w:cs="Calibri"/>
          <w:color w:val="333333"/>
          <w:sz w:val="16"/>
          <w:szCs w:val="16"/>
        </w:rPr>
      </w:pPr>
      <w:proofErr w:type="gramStart"/>
      <w:r w:rsidRPr="00D76776">
        <w:rPr>
          <w:rFonts w:ascii="Verdana" w:hAnsi="Verdana" w:cs="Calibri"/>
          <w:color w:val="0000FF"/>
          <w:sz w:val="16"/>
          <w:szCs w:val="16"/>
        </w:rPr>
        <w:t>Ans.</w:t>
      </w:r>
      <w:proofErr w:type="gramEnd"/>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xml:space="preserve">   1. </w:t>
      </w:r>
      <w:proofErr w:type="gramStart"/>
      <w:r w:rsidRPr="00D76776">
        <w:rPr>
          <w:rFonts w:ascii="Verdana" w:hAnsi="Verdana" w:cs="Calibri"/>
          <w:color w:val="0000FF"/>
          <w:sz w:val="16"/>
          <w:szCs w:val="16"/>
        </w:rPr>
        <w:t>iostat</w:t>
      </w:r>
      <w:proofErr w:type="gramEnd"/>
      <w:r w:rsidRPr="00D76776">
        <w:rPr>
          <w:rFonts w:ascii="Verdana" w:hAnsi="Verdana" w:cs="Calibri"/>
          <w:color w:val="0000FF"/>
          <w:sz w:val="16"/>
          <w:szCs w:val="16"/>
        </w:rPr>
        <w:t xml:space="preserve"> – Basic example</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Iostat without any argument displays information about the CPU usage, and I/O statistics about all the partitions on the system as shown below.</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#iostat</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Linux 2.6.32-100.28.5.el6.x86_64 (dev-db)       07/09/2013</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proofErr w:type="gramStart"/>
      <w:r w:rsidRPr="00D76776">
        <w:rPr>
          <w:rFonts w:ascii="Verdana" w:hAnsi="Verdana" w:cs="Calibri"/>
          <w:color w:val="0000FF"/>
          <w:sz w:val="16"/>
          <w:szCs w:val="16"/>
        </w:rPr>
        <w:t>avg-cpu</w:t>
      </w:r>
      <w:proofErr w:type="gramEnd"/>
      <w:r w:rsidRPr="00D76776">
        <w:rPr>
          <w:rFonts w:ascii="Verdana" w:hAnsi="Verdana" w:cs="Calibri"/>
          <w:color w:val="0000FF"/>
          <w:sz w:val="16"/>
          <w:szCs w:val="16"/>
        </w:rPr>
        <w:t>:  %user   %nice %system %iowait  %steal   %idle</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5.68    0.00    0.52    2.03    0.00   91.76</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Device:            tps   Blk_read/s   Blk_wrtn/s   Blk_read   Blk_wrtn</w:t>
      </w:r>
    </w:p>
    <w:p w:rsidR="00D76776" w:rsidRPr="00D76776" w:rsidRDefault="00D76776" w:rsidP="00D76776">
      <w:pPr>
        <w:shd w:val="clear" w:color="auto" w:fill="FFFFFF"/>
        <w:spacing w:after="0"/>
        <w:jc w:val="both"/>
        <w:rPr>
          <w:rFonts w:ascii="Calibri" w:hAnsi="Calibri" w:cs="Calibri"/>
          <w:color w:val="333333"/>
          <w:sz w:val="16"/>
          <w:szCs w:val="16"/>
        </w:rPr>
      </w:pPr>
      <w:proofErr w:type="gramStart"/>
      <w:r w:rsidRPr="00D76776">
        <w:rPr>
          <w:rFonts w:ascii="Verdana" w:hAnsi="Verdana" w:cs="Calibri"/>
          <w:color w:val="0000FF"/>
          <w:sz w:val="16"/>
          <w:szCs w:val="16"/>
        </w:rPr>
        <w:t>sda</w:t>
      </w:r>
      <w:proofErr w:type="gramEnd"/>
      <w:r w:rsidRPr="00D76776">
        <w:rPr>
          <w:rFonts w:ascii="Verdana" w:hAnsi="Verdana" w:cs="Calibri"/>
          <w:color w:val="0000FF"/>
          <w:sz w:val="16"/>
          <w:szCs w:val="16"/>
        </w:rPr>
        <w:t xml:space="preserve">             194.72      1096.66      1598.70 2719068704 3963827344</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sda1            178.20       773.45      1329.09 1917686794 3295354888</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xml:space="preserve">sda2             16.51       323.19       </w:t>
      </w:r>
      <w:proofErr w:type="gramStart"/>
      <w:r w:rsidRPr="00D76776">
        <w:rPr>
          <w:rFonts w:ascii="Verdana" w:hAnsi="Verdana" w:cs="Calibri"/>
          <w:color w:val="0000FF"/>
          <w:sz w:val="16"/>
          <w:szCs w:val="16"/>
        </w:rPr>
        <w:t>269.61  801326686</w:t>
      </w:r>
      <w:proofErr w:type="gramEnd"/>
      <w:r w:rsidRPr="00D76776">
        <w:rPr>
          <w:rFonts w:ascii="Verdana" w:hAnsi="Verdana" w:cs="Calibri"/>
          <w:color w:val="0000FF"/>
          <w:sz w:val="16"/>
          <w:szCs w:val="16"/>
        </w:rPr>
        <w:t xml:space="preserve">  668472456</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w:t>
      </w:r>
      <w:proofErr w:type="gramStart"/>
      <w:r w:rsidRPr="00D76776">
        <w:rPr>
          <w:rFonts w:ascii="Verdana" w:hAnsi="Verdana" w:cs="Calibri"/>
          <w:color w:val="0000FF"/>
          <w:sz w:val="16"/>
          <w:szCs w:val="16"/>
        </w:rPr>
        <w:t>vmstat :</w:t>
      </w:r>
      <w:proofErr w:type="gramEnd"/>
      <w:r w:rsidRPr="00D76776">
        <w:rPr>
          <w:rFonts w:ascii="Verdana" w:hAnsi="Verdana" w:cs="Calibri"/>
          <w:color w:val="0000FF"/>
          <w:sz w:val="16"/>
          <w:szCs w:val="16"/>
        </w:rPr>
        <w:t xml:space="preserve"> vmstat by default will display the memory usage (including swap) as shown below.</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#vmstat</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proofErr w:type="gramStart"/>
      <w:r w:rsidRPr="00D76776">
        <w:rPr>
          <w:rFonts w:ascii="Verdana" w:hAnsi="Verdana" w:cs="Calibri"/>
          <w:color w:val="0000FF"/>
          <w:sz w:val="16"/>
          <w:szCs w:val="16"/>
        </w:rPr>
        <w:t>procs</w:t>
      </w:r>
      <w:proofErr w:type="gramEnd"/>
      <w:r w:rsidRPr="00D76776">
        <w:rPr>
          <w:rFonts w:ascii="Verdana" w:hAnsi="Verdana" w:cs="Calibri"/>
          <w:color w:val="0000FF"/>
          <w:sz w:val="16"/>
          <w:szCs w:val="16"/>
        </w:rPr>
        <w:t xml:space="preserve"> -----------memory---------- ---swap-- -----io---- --system-- -----cpu------</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w:t>
      </w:r>
      <w:proofErr w:type="gramStart"/>
      <w:r w:rsidRPr="00D76776">
        <w:rPr>
          <w:rFonts w:ascii="Verdana" w:hAnsi="Verdana" w:cs="Calibri"/>
          <w:color w:val="0000FF"/>
          <w:sz w:val="16"/>
          <w:szCs w:val="16"/>
        </w:rPr>
        <w:t>r  b</w:t>
      </w:r>
      <w:proofErr w:type="gramEnd"/>
      <w:r w:rsidRPr="00D76776">
        <w:rPr>
          <w:rFonts w:ascii="Verdana" w:hAnsi="Verdana" w:cs="Calibri"/>
          <w:color w:val="0000FF"/>
          <w:sz w:val="16"/>
          <w:szCs w:val="16"/>
        </w:rPr>
        <w:t xml:space="preserve">   swpd   free   buff  cache     si   so    bi    bo   in   cs us sy id wa st</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w:t>
      </w:r>
      <w:proofErr w:type="gramStart"/>
      <w:r w:rsidRPr="00D76776">
        <w:rPr>
          <w:rFonts w:ascii="Verdana" w:hAnsi="Verdana" w:cs="Calibri"/>
          <w:color w:val="0000FF"/>
          <w:sz w:val="16"/>
          <w:szCs w:val="16"/>
        </w:rPr>
        <w:t>0  0</w:t>
      </w:r>
      <w:proofErr w:type="gramEnd"/>
      <w:r w:rsidRPr="00D76776">
        <w:rPr>
          <w:rFonts w:ascii="Verdana" w:hAnsi="Verdana" w:cs="Calibri"/>
          <w:color w:val="0000FF"/>
          <w:sz w:val="16"/>
          <w:szCs w:val="16"/>
        </w:rPr>
        <w:t xml:space="preserve"> 305416 260688  29160 2356920    2    2     4     1    0    0  6  1 92  2  0</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Procs – r: Total number of processes waiting to run</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Procs – b: Total number of busy processes</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Memory – swpd: Used virtual memory</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Memory – free: Free virtual memory</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Memory – buff: Memory used as buffers</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Memory – cache: Memory used as cache.</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Swap – si: Memory swapped from disk (for every second)</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Swap – so: Memory swapped to disk (for every second)</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lastRenderedPageBreak/>
        <w:t>IO – bi: Blocks in. i.e blocks received from device (for every second)</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xml:space="preserve">IO – </w:t>
      </w:r>
      <w:proofErr w:type="gramStart"/>
      <w:r w:rsidRPr="00D76776">
        <w:rPr>
          <w:rFonts w:ascii="Verdana" w:hAnsi="Verdana" w:cs="Calibri"/>
          <w:color w:val="0000FF"/>
          <w:sz w:val="16"/>
          <w:szCs w:val="16"/>
        </w:rPr>
        <w:t>bo</w:t>
      </w:r>
      <w:proofErr w:type="gramEnd"/>
      <w:r w:rsidRPr="00D76776">
        <w:rPr>
          <w:rFonts w:ascii="Verdana" w:hAnsi="Verdana" w:cs="Calibri"/>
          <w:color w:val="0000FF"/>
          <w:sz w:val="16"/>
          <w:szCs w:val="16"/>
        </w:rPr>
        <w:t xml:space="preserve">: Blocks out. </w:t>
      </w:r>
      <w:proofErr w:type="gramStart"/>
      <w:r w:rsidRPr="00D76776">
        <w:rPr>
          <w:rFonts w:ascii="Verdana" w:hAnsi="Verdana" w:cs="Calibri"/>
          <w:color w:val="0000FF"/>
          <w:sz w:val="16"/>
          <w:szCs w:val="16"/>
        </w:rPr>
        <w:t>i.e</w:t>
      </w:r>
      <w:proofErr w:type="gramEnd"/>
      <w:r w:rsidRPr="00D76776">
        <w:rPr>
          <w:rFonts w:ascii="Verdana" w:hAnsi="Verdana" w:cs="Calibri"/>
          <w:color w:val="0000FF"/>
          <w:sz w:val="16"/>
          <w:szCs w:val="16"/>
        </w:rPr>
        <w:t xml:space="preserve"> blocks sent to the device (for every second)</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System – in: Interrupts per second</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System – cs: Context switches</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xml:space="preserve">CPU – us, sy, id, </w:t>
      </w:r>
      <w:proofErr w:type="gramStart"/>
      <w:r w:rsidRPr="00D76776">
        <w:rPr>
          <w:rFonts w:ascii="Verdana" w:hAnsi="Verdana" w:cs="Calibri"/>
          <w:color w:val="0000FF"/>
          <w:sz w:val="16"/>
          <w:szCs w:val="16"/>
        </w:rPr>
        <w:t>wa</w:t>
      </w:r>
      <w:proofErr w:type="gramEnd"/>
      <w:r w:rsidRPr="00D76776">
        <w:rPr>
          <w:rFonts w:ascii="Verdana" w:hAnsi="Verdana" w:cs="Calibri"/>
          <w:color w:val="0000FF"/>
          <w:sz w:val="16"/>
          <w:szCs w:val="16"/>
        </w:rPr>
        <w:t>, st: CPU user time, system time, idle time, wait time</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Mpstat – Display basic info</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By default mpstat displays CPU statistics.</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54</w:t>
      </w:r>
      <w:proofErr w:type="gramStart"/>
      <w:r w:rsidRPr="00D76776">
        <w:rPr>
          <w:rFonts w:ascii="Verdana" w:hAnsi="Verdana" w:cs="Calibri"/>
          <w:color w:val="0000FF"/>
          <w:sz w:val="16"/>
          <w:szCs w:val="16"/>
        </w:rPr>
        <w:t>.how</w:t>
      </w:r>
      <w:proofErr w:type="gramEnd"/>
      <w:r w:rsidRPr="00D76776">
        <w:rPr>
          <w:rFonts w:ascii="Verdana" w:hAnsi="Verdana" w:cs="Calibri"/>
          <w:color w:val="0000FF"/>
          <w:sz w:val="16"/>
          <w:szCs w:val="16"/>
        </w:rPr>
        <w:t xml:space="preserve"> to list newly attached hardware?</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Ans. dmidecode | less</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55</w:t>
      </w:r>
      <w:proofErr w:type="gramStart"/>
      <w:r w:rsidRPr="00D76776">
        <w:rPr>
          <w:rFonts w:ascii="Verdana" w:hAnsi="Verdana" w:cs="Calibri"/>
          <w:color w:val="0000FF"/>
          <w:sz w:val="16"/>
          <w:szCs w:val="16"/>
        </w:rPr>
        <w:t>.In</w:t>
      </w:r>
      <w:proofErr w:type="gramEnd"/>
      <w:r w:rsidRPr="00D76776">
        <w:rPr>
          <w:rFonts w:ascii="Verdana" w:hAnsi="Verdana" w:cs="Calibri"/>
          <w:color w:val="0000FF"/>
          <w:sz w:val="16"/>
          <w:szCs w:val="16"/>
        </w:rPr>
        <w:t xml:space="preserve"> RAID , statistics display  "_U" .what is the meaning?</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xml:space="preserve">Ans. </w:t>
      </w:r>
      <w:proofErr w:type="gramStart"/>
      <w:r w:rsidRPr="00D76776">
        <w:rPr>
          <w:rFonts w:ascii="Verdana" w:hAnsi="Verdana" w:cs="Calibri"/>
          <w:color w:val="0000FF"/>
          <w:sz w:val="16"/>
          <w:szCs w:val="16"/>
        </w:rPr>
        <w:t>MeAns</w:t>
      </w:r>
      <w:proofErr w:type="gramEnd"/>
      <w:r w:rsidRPr="00D76776">
        <w:rPr>
          <w:rFonts w:ascii="Verdana" w:hAnsi="Verdana" w:cs="Calibri"/>
          <w:color w:val="0000FF"/>
          <w:sz w:val="16"/>
          <w:szCs w:val="16"/>
        </w:rPr>
        <w:t xml:space="preserve"> one of the hard disk is failed.</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56</w:t>
      </w:r>
      <w:proofErr w:type="gramStart"/>
      <w:r w:rsidRPr="00D76776">
        <w:rPr>
          <w:rFonts w:ascii="Verdana" w:hAnsi="Verdana" w:cs="Calibri"/>
          <w:color w:val="0000FF"/>
          <w:sz w:val="16"/>
          <w:szCs w:val="16"/>
        </w:rPr>
        <w:t>.what</w:t>
      </w:r>
      <w:proofErr w:type="gramEnd"/>
      <w:r w:rsidRPr="00D76776">
        <w:rPr>
          <w:rFonts w:ascii="Verdana" w:hAnsi="Verdana" w:cs="Calibri"/>
          <w:color w:val="0000FF"/>
          <w:sz w:val="16"/>
          <w:szCs w:val="16"/>
        </w:rPr>
        <w:t xml:space="preserve"> is initrd? </w:t>
      </w:r>
      <w:proofErr w:type="gramStart"/>
      <w:r w:rsidRPr="00D76776">
        <w:rPr>
          <w:rFonts w:ascii="Verdana" w:hAnsi="Verdana" w:cs="Calibri"/>
          <w:color w:val="0000FF"/>
          <w:sz w:val="16"/>
          <w:szCs w:val="16"/>
        </w:rPr>
        <w:t>what</w:t>
      </w:r>
      <w:proofErr w:type="gramEnd"/>
      <w:r w:rsidRPr="00D76776">
        <w:rPr>
          <w:rFonts w:ascii="Verdana" w:hAnsi="Verdana" w:cs="Calibri"/>
          <w:color w:val="0000FF"/>
          <w:sz w:val="16"/>
          <w:szCs w:val="16"/>
        </w:rPr>
        <w:t xml:space="preserve"> it does?</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xml:space="preserve">Ans. initrd stands for Initial RAM Disk. </w:t>
      </w:r>
      <w:proofErr w:type="gramStart"/>
      <w:r w:rsidRPr="00D76776">
        <w:rPr>
          <w:rFonts w:ascii="Verdana" w:hAnsi="Verdana" w:cs="Calibri"/>
          <w:color w:val="0000FF"/>
          <w:sz w:val="16"/>
          <w:szCs w:val="16"/>
        </w:rPr>
        <w:t>initrd</w:t>
      </w:r>
      <w:proofErr w:type="gramEnd"/>
      <w:r w:rsidRPr="00D76776">
        <w:rPr>
          <w:rFonts w:ascii="Verdana" w:hAnsi="Verdana" w:cs="Calibri"/>
          <w:color w:val="0000FF"/>
          <w:sz w:val="16"/>
          <w:szCs w:val="16"/>
        </w:rPr>
        <w:t xml:space="preserve"> is used by kernel as temporary root file system until kernel is booted and the real root file system is mounted. It also contains necessary drivers compiled inside, which helps it to access the hard drive partitions, and other hardware parts of the server.</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58</w:t>
      </w:r>
      <w:proofErr w:type="gramStart"/>
      <w:r w:rsidRPr="00D76776">
        <w:rPr>
          <w:rFonts w:ascii="Verdana" w:hAnsi="Verdana" w:cs="Calibri"/>
          <w:color w:val="0000FF"/>
          <w:sz w:val="16"/>
          <w:szCs w:val="16"/>
        </w:rPr>
        <w:t>.where</w:t>
      </w:r>
      <w:proofErr w:type="gramEnd"/>
      <w:r w:rsidRPr="00D76776">
        <w:rPr>
          <w:rFonts w:ascii="Verdana" w:hAnsi="Verdana" w:cs="Calibri"/>
          <w:color w:val="0000FF"/>
          <w:sz w:val="16"/>
          <w:szCs w:val="16"/>
        </w:rPr>
        <w:t xml:space="preserve"> /proc file system rests?</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Ans. Linux systems store all data as files. Most users are familiar with the two primary types of files: text and binary. But the /proc/ directory contains another type of file called a virtual file. As such, /proc/ is often referred to as a virtual file system.</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br/>
        <w:t>59</w:t>
      </w:r>
      <w:proofErr w:type="gramStart"/>
      <w:r w:rsidRPr="00D76776">
        <w:rPr>
          <w:rFonts w:ascii="Verdana" w:hAnsi="Verdana" w:cs="Calibri"/>
          <w:color w:val="0000FF"/>
          <w:sz w:val="16"/>
          <w:szCs w:val="16"/>
        </w:rPr>
        <w:t>.where</w:t>
      </w:r>
      <w:proofErr w:type="gramEnd"/>
      <w:r w:rsidRPr="00D76776">
        <w:rPr>
          <w:rFonts w:ascii="Verdana" w:hAnsi="Verdana" w:cs="Calibri"/>
          <w:color w:val="0000FF"/>
          <w:sz w:val="16"/>
          <w:szCs w:val="16"/>
        </w:rPr>
        <w:t xml:space="preserve"> tmpfs stores?</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xml:space="preserve">Ans. Tmpfs is a file system which keeps all files in virtual memory. Everything in tmpfs is temporary in the sense that no files will be created on your hard drive. If you unmount a tmpfs instance, everything stored therein is lost. </w:t>
      </w:r>
      <w:proofErr w:type="gramStart"/>
      <w:r w:rsidRPr="00D76776">
        <w:rPr>
          <w:rFonts w:ascii="Verdana" w:hAnsi="Verdana" w:cs="Calibri"/>
          <w:color w:val="0000FF"/>
          <w:sz w:val="16"/>
          <w:szCs w:val="16"/>
        </w:rPr>
        <w:t>tmpfs</w:t>
      </w:r>
      <w:proofErr w:type="gramEnd"/>
      <w:r w:rsidRPr="00D76776">
        <w:rPr>
          <w:rFonts w:ascii="Verdana" w:hAnsi="Verdana" w:cs="Calibri"/>
          <w:color w:val="0000FF"/>
          <w:sz w:val="16"/>
          <w:szCs w:val="16"/>
        </w:rPr>
        <w:t xml:space="preserve"> lives completely in the page cache and on swap, all tmpfs pages currently in memory will show up as cached</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60</w:t>
      </w:r>
      <w:proofErr w:type="gramStart"/>
      <w:r w:rsidRPr="00D76776">
        <w:rPr>
          <w:rFonts w:ascii="Verdana" w:hAnsi="Verdana" w:cs="Calibri"/>
          <w:color w:val="0000FF"/>
          <w:sz w:val="16"/>
          <w:szCs w:val="16"/>
        </w:rPr>
        <w:t>.Daemons</w:t>
      </w:r>
      <w:proofErr w:type="gramEnd"/>
      <w:r w:rsidRPr="00D76776">
        <w:rPr>
          <w:rFonts w:ascii="Verdana" w:hAnsi="Verdana" w:cs="Calibri"/>
          <w:color w:val="0000FF"/>
          <w:sz w:val="16"/>
          <w:szCs w:val="16"/>
        </w:rPr>
        <w:t xml:space="preserve"> in nfs?</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xml:space="preserve">Ans. </w:t>
      </w:r>
      <w:proofErr w:type="gramStart"/>
      <w:r w:rsidRPr="00D76776">
        <w:rPr>
          <w:rFonts w:ascii="Verdana" w:hAnsi="Verdana" w:cs="Calibri"/>
          <w:color w:val="0000FF"/>
          <w:sz w:val="16"/>
          <w:szCs w:val="16"/>
        </w:rPr>
        <w:t>mountd ,nfsd,lockd,statd,nfslogd</w:t>
      </w:r>
      <w:proofErr w:type="gramEnd"/>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61</w:t>
      </w:r>
      <w:proofErr w:type="gramStart"/>
      <w:r w:rsidRPr="00D76776">
        <w:rPr>
          <w:rFonts w:ascii="Verdana" w:hAnsi="Verdana" w:cs="Calibri"/>
          <w:color w:val="0000FF"/>
          <w:sz w:val="16"/>
          <w:szCs w:val="16"/>
        </w:rPr>
        <w:t>.how</w:t>
      </w:r>
      <w:proofErr w:type="gramEnd"/>
      <w:r w:rsidRPr="00D76776">
        <w:rPr>
          <w:rFonts w:ascii="Verdana" w:hAnsi="Verdana" w:cs="Calibri"/>
          <w:color w:val="0000FF"/>
          <w:sz w:val="16"/>
          <w:szCs w:val="16"/>
        </w:rPr>
        <w:t xml:space="preserve"> to change user access to entire file system?</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Ans. chown -R</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62</w:t>
      </w:r>
      <w:proofErr w:type="gramStart"/>
      <w:r w:rsidRPr="00D76776">
        <w:rPr>
          <w:rFonts w:ascii="Verdana" w:hAnsi="Verdana" w:cs="Calibri"/>
          <w:color w:val="0000FF"/>
          <w:sz w:val="16"/>
          <w:szCs w:val="16"/>
        </w:rPr>
        <w:t>.why</w:t>
      </w:r>
      <w:proofErr w:type="gramEnd"/>
      <w:r w:rsidRPr="00D76776">
        <w:rPr>
          <w:rFonts w:ascii="Verdana" w:hAnsi="Verdana" w:cs="Calibri"/>
          <w:color w:val="0000FF"/>
          <w:sz w:val="16"/>
          <w:szCs w:val="16"/>
        </w:rPr>
        <w:t xml:space="preserve"> UMASK is used, where to change its value to be effective on entire OS?</w:t>
      </w:r>
    </w:p>
    <w:p w:rsidR="00D76776" w:rsidRPr="00D76776" w:rsidRDefault="00D76776" w:rsidP="00D76776">
      <w:pPr>
        <w:shd w:val="clear" w:color="auto" w:fill="FFFFFF"/>
        <w:spacing w:after="0"/>
        <w:jc w:val="both"/>
        <w:rPr>
          <w:rFonts w:ascii="Calibri" w:hAnsi="Calibri" w:cs="Calibri"/>
          <w:color w:val="333333"/>
          <w:sz w:val="16"/>
          <w:szCs w:val="16"/>
        </w:rPr>
      </w:pPr>
      <w:proofErr w:type="gramStart"/>
      <w:r w:rsidRPr="00D76776">
        <w:rPr>
          <w:rFonts w:ascii="Verdana" w:hAnsi="Verdana" w:cs="Calibri"/>
          <w:color w:val="0000FF"/>
          <w:sz w:val="16"/>
          <w:szCs w:val="16"/>
        </w:rPr>
        <w:t>Ans.</w:t>
      </w:r>
      <w:proofErr w:type="gramEnd"/>
      <w:r w:rsidRPr="00D76776">
        <w:rPr>
          <w:rFonts w:ascii="Verdana" w:hAnsi="Verdana" w:cs="Calibri"/>
          <w:color w:val="0000FF"/>
          <w:sz w:val="16"/>
          <w:szCs w:val="16"/>
        </w:rPr>
        <w:t xml:space="preserve"> When </w:t>
      </w:r>
      <w:proofErr w:type="gramStart"/>
      <w:r w:rsidRPr="00D76776">
        <w:rPr>
          <w:rFonts w:ascii="Verdana" w:hAnsi="Verdana" w:cs="Calibri"/>
          <w:color w:val="0000FF"/>
          <w:sz w:val="16"/>
          <w:szCs w:val="16"/>
        </w:rPr>
        <w:t>user create</w:t>
      </w:r>
      <w:proofErr w:type="gramEnd"/>
      <w:r w:rsidRPr="00D76776">
        <w:rPr>
          <w:rFonts w:ascii="Verdana" w:hAnsi="Verdana" w:cs="Calibri"/>
          <w:color w:val="0000FF"/>
          <w:sz w:val="16"/>
          <w:szCs w:val="16"/>
        </w:rPr>
        <w:t xml:space="preserve"> a file or directory under Linux or UNIX, it creates with a default set of permissions. In most case the system defaults may be open or relaxed for file sharing purpose. For example, if a text file has 666 permissions, it grants read and write permission to everyone. Similarly </w:t>
      </w:r>
      <w:proofErr w:type="gramStart"/>
      <w:r w:rsidRPr="00D76776">
        <w:rPr>
          <w:rFonts w:ascii="Verdana" w:hAnsi="Verdana" w:cs="Calibri"/>
          <w:color w:val="0000FF"/>
          <w:sz w:val="16"/>
          <w:szCs w:val="16"/>
        </w:rPr>
        <w:t>a directory with 777 permissions, grants read, write</w:t>
      </w:r>
      <w:proofErr w:type="gramEnd"/>
      <w:r w:rsidRPr="00D76776">
        <w:rPr>
          <w:rFonts w:ascii="Verdana" w:hAnsi="Verdana" w:cs="Calibri"/>
          <w:color w:val="0000FF"/>
          <w:sz w:val="16"/>
          <w:szCs w:val="16"/>
        </w:rPr>
        <w:t>, and execute permission to everyone.</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You can setup umask in /etc/bashrc or /etc/profile file for all users. By default most Linux machines set it to 0022 (022) or 0002 (002). </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Open /etc/profile or ~/.bashrc file, enter:</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xml:space="preserve"># </w:t>
      </w:r>
      <w:proofErr w:type="gramStart"/>
      <w:r w:rsidRPr="00D76776">
        <w:rPr>
          <w:rFonts w:ascii="Verdana" w:hAnsi="Verdana" w:cs="Calibri"/>
          <w:color w:val="0000FF"/>
          <w:sz w:val="16"/>
          <w:szCs w:val="16"/>
        </w:rPr>
        <w:t>vi</w:t>
      </w:r>
      <w:proofErr w:type="gramEnd"/>
      <w:r w:rsidRPr="00D76776">
        <w:rPr>
          <w:rFonts w:ascii="Verdana" w:hAnsi="Verdana" w:cs="Calibri"/>
          <w:color w:val="0000FF"/>
          <w:sz w:val="16"/>
          <w:szCs w:val="16"/>
        </w:rPr>
        <w:t xml:space="preserve"> /etc/profile</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OR</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 xml:space="preserve"># </w:t>
      </w:r>
      <w:proofErr w:type="gramStart"/>
      <w:r w:rsidRPr="00D76776">
        <w:rPr>
          <w:rFonts w:ascii="Verdana" w:hAnsi="Verdana" w:cs="Calibri"/>
          <w:color w:val="0000FF"/>
          <w:sz w:val="16"/>
          <w:szCs w:val="16"/>
        </w:rPr>
        <w:t>vi</w:t>
      </w:r>
      <w:proofErr w:type="gramEnd"/>
      <w:r w:rsidRPr="00D76776">
        <w:rPr>
          <w:rFonts w:ascii="Verdana" w:hAnsi="Verdana" w:cs="Calibri"/>
          <w:color w:val="0000FF"/>
          <w:sz w:val="16"/>
          <w:szCs w:val="16"/>
        </w:rPr>
        <w:t xml:space="preserve"> ~/.bashrc</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Append/modify following line to setup a new umask:</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proofErr w:type="gramStart"/>
      <w:r w:rsidRPr="00D76776">
        <w:rPr>
          <w:rFonts w:ascii="Verdana" w:hAnsi="Verdana" w:cs="Calibri"/>
          <w:color w:val="0000FF"/>
          <w:sz w:val="16"/>
          <w:szCs w:val="16"/>
        </w:rPr>
        <w:t>umask</w:t>
      </w:r>
      <w:proofErr w:type="gramEnd"/>
      <w:r w:rsidRPr="00D76776">
        <w:rPr>
          <w:rFonts w:ascii="Verdana" w:hAnsi="Verdana" w:cs="Calibri"/>
          <w:color w:val="0000FF"/>
          <w:sz w:val="16"/>
          <w:szCs w:val="16"/>
        </w:rPr>
        <w:t xml:space="preserve"> 022</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Save and close the file. Changes will take effect after next login. All UNIX users can override the system umask defaults in their /etc/profile file, ~/.profile (Korn / Bourne shell) ~/.cshrc file (C shells)</w:t>
      </w:r>
      <w:proofErr w:type="gramStart"/>
      <w:r w:rsidRPr="00D76776">
        <w:rPr>
          <w:rFonts w:ascii="Verdana" w:hAnsi="Verdana" w:cs="Calibri"/>
          <w:color w:val="0000FF"/>
          <w:sz w:val="16"/>
          <w:szCs w:val="16"/>
        </w:rPr>
        <w:t>,</w:t>
      </w:r>
      <w:proofErr w:type="gramEnd"/>
      <w:r w:rsidRPr="00D76776">
        <w:rPr>
          <w:rFonts w:ascii="Verdana" w:hAnsi="Verdana" w:cs="Calibri"/>
          <w:color w:val="0000FF"/>
          <w:sz w:val="16"/>
          <w:szCs w:val="16"/>
        </w:rPr>
        <w:t xml:space="preserve"> ~/.bash_profile (Bash shell) or ~/.login file (defines the user's environment at login).</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lastRenderedPageBreak/>
        <w:t>63</w:t>
      </w:r>
      <w:proofErr w:type="gramStart"/>
      <w:r w:rsidRPr="00D76776">
        <w:rPr>
          <w:rFonts w:ascii="Verdana" w:hAnsi="Verdana" w:cs="Calibri"/>
          <w:color w:val="0000FF"/>
          <w:sz w:val="16"/>
          <w:szCs w:val="16"/>
        </w:rPr>
        <w:t>.how</w:t>
      </w:r>
      <w:proofErr w:type="gramEnd"/>
      <w:r w:rsidRPr="00D76776">
        <w:rPr>
          <w:rFonts w:ascii="Verdana" w:hAnsi="Verdana" w:cs="Calibri"/>
          <w:color w:val="0000FF"/>
          <w:sz w:val="16"/>
          <w:szCs w:val="16"/>
        </w:rPr>
        <w:t xml:space="preserve"> to display the list of specific  port ?</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Ans. netstat -ntlp | grep &lt;service daemon name&gt;</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68</w:t>
      </w:r>
      <w:proofErr w:type="gramStart"/>
      <w:r w:rsidRPr="00D76776">
        <w:rPr>
          <w:rFonts w:ascii="Verdana" w:hAnsi="Verdana" w:cs="Calibri"/>
          <w:color w:val="0000FF"/>
          <w:sz w:val="16"/>
          <w:szCs w:val="16"/>
        </w:rPr>
        <w:t>.what</w:t>
      </w:r>
      <w:proofErr w:type="gramEnd"/>
      <w:r w:rsidRPr="00D76776">
        <w:rPr>
          <w:rFonts w:ascii="Verdana" w:hAnsi="Verdana" w:cs="Calibri"/>
          <w:color w:val="0000FF"/>
          <w:sz w:val="16"/>
          <w:szCs w:val="16"/>
        </w:rPr>
        <w:t xml:space="preserve"> is SFTP?</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Ans.secure file transfer protocol, a network protocol for secure file transfer over a secure shell.</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69</w:t>
      </w:r>
      <w:proofErr w:type="gramStart"/>
      <w:r w:rsidRPr="00D76776">
        <w:rPr>
          <w:rFonts w:ascii="Verdana" w:hAnsi="Verdana" w:cs="Calibri"/>
          <w:color w:val="0000FF"/>
          <w:sz w:val="16"/>
          <w:szCs w:val="16"/>
        </w:rPr>
        <w:t>.Top</w:t>
      </w:r>
      <w:proofErr w:type="gramEnd"/>
      <w:r w:rsidRPr="00D76776">
        <w:rPr>
          <w:rFonts w:ascii="Verdana" w:hAnsi="Verdana" w:cs="Calibri"/>
          <w:color w:val="0000FF"/>
          <w:sz w:val="16"/>
          <w:szCs w:val="16"/>
        </w:rPr>
        <w:t xml:space="preserve"> responding slowly..</w:t>
      </w:r>
      <w:proofErr w:type="gramStart"/>
      <w:r w:rsidRPr="00D76776">
        <w:rPr>
          <w:rFonts w:ascii="Verdana" w:hAnsi="Verdana" w:cs="Calibri"/>
          <w:color w:val="0000FF"/>
          <w:sz w:val="16"/>
          <w:szCs w:val="16"/>
        </w:rPr>
        <w:t>other</w:t>
      </w:r>
      <w:proofErr w:type="gramEnd"/>
      <w:r w:rsidRPr="00D76776">
        <w:rPr>
          <w:rFonts w:ascii="Verdana" w:hAnsi="Verdana" w:cs="Calibri"/>
          <w:color w:val="0000FF"/>
          <w:sz w:val="16"/>
          <w:szCs w:val="16"/>
        </w:rPr>
        <w:t xml:space="preserve"> option to check load average?</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Ans. vmstat</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71</w:t>
      </w:r>
      <w:proofErr w:type="gramStart"/>
      <w:r w:rsidRPr="00D76776">
        <w:rPr>
          <w:rFonts w:ascii="Verdana" w:hAnsi="Verdana" w:cs="Calibri"/>
          <w:color w:val="0000FF"/>
          <w:sz w:val="16"/>
          <w:szCs w:val="16"/>
        </w:rPr>
        <w:t>.Difference</w:t>
      </w:r>
      <w:proofErr w:type="gramEnd"/>
      <w:r w:rsidRPr="00D76776">
        <w:rPr>
          <w:rFonts w:ascii="Verdana" w:hAnsi="Verdana" w:cs="Calibri"/>
          <w:color w:val="0000FF"/>
          <w:sz w:val="16"/>
          <w:szCs w:val="16"/>
        </w:rPr>
        <w:t xml:space="preserve"> between crontab and at ?</w:t>
      </w:r>
    </w:p>
    <w:p w:rsidR="00D76776" w:rsidRPr="00D76776" w:rsidRDefault="00D76776" w:rsidP="00D76776">
      <w:pPr>
        <w:shd w:val="clear" w:color="auto" w:fill="FFFFFF"/>
        <w:spacing w:after="0"/>
        <w:jc w:val="both"/>
        <w:rPr>
          <w:rFonts w:ascii="Calibri" w:hAnsi="Calibri" w:cs="Calibri"/>
          <w:color w:val="333333"/>
          <w:sz w:val="16"/>
          <w:szCs w:val="16"/>
        </w:rPr>
      </w:pPr>
      <w:proofErr w:type="gramStart"/>
      <w:r w:rsidRPr="00D76776">
        <w:rPr>
          <w:rFonts w:ascii="Verdana" w:hAnsi="Verdana" w:cs="Calibri"/>
          <w:color w:val="0000FF"/>
          <w:sz w:val="16"/>
          <w:szCs w:val="16"/>
        </w:rPr>
        <w:t>list</w:t>
      </w:r>
      <w:proofErr w:type="gramEnd"/>
      <w:r w:rsidRPr="00D76776">
        <w:rPr>
          <w:rFonts w:ascii="Verdana" w:hAnsi="Verdana" w:cs="Calibri"/>
          <w:color w:val="0000FF"/>
          <w:sz w:val="16"/>
          <w:szCs w:val="16"/>
        </w:rPr>
        <w:t xml:space="preserve"> crontab entry?</w:t>
      </w:r>
    </w:p>
    <w:p w:rsidR="00D76776" w:rsidRPr="00D76776" w:rsidRDefault="00D76776" w:rsidP="00D76776">
      <w:pPr>
        <w:shd w:val="clear" w:color="auto" w:fill="FFFFFF"/>
        <w:spacing w:after="0"/>
        <w:jc w:val="both"/>
        <w:rPr>
          <w:rFonts w:ascii="Verdana" w:hAnsi="Verdana" w:cs="Times New Roman"/>
          <w:b/>
          <w:bCs/>
          <w:color w:val="333333"/>
          <w:sz w:val="16"/>
          <w:szCs w:val="16"/>
        </w:rPr>
      </w:pPr>
      <w:r w:rsidRPr="00D76776">
        <w:rPr>
          <w:rFonts w:ascii="Verdana" w:hAnsi="Verdana"/>
          <w:color w:val="0000FF"/>
          <w:sz w:val="16"/>
          <w:szCs w:val="16"/>
        </w:rPr>
        <w:t xml:space="preserve">Ans.Cron command is used to schedule the task daily at the same time </w:t>
      </w:r>
      <w:proofErr w:type="gramStart"/>
      <w:r w:rsidRPr="00D76776">
        <w:rPr>
          <w:rFonts w:ascii="Verdana" w:hAnsi="Verdana"/>
          <w:color w:val="0000FF"/>
          <w:sz w:val="16"/>
          <w:szCs w:val="16"/>
        </w:rPr>
        <w:t>repeatedly ,</w:t>
      </w:r>
      <w:proofErr w:type="gramEnd"/>
      <w:r w:rsidRPr="00D76776">
        <w:rPr>
          <w:sz w:val="16"/>
          <w:szCs w:val="16"/>
        </w:rPr>
        <w:br/>
      </w:r>
      <w:r w:rsidRPr="00D76776">
        <w:rPr>
          <w:rFonts w:ascii="Verdana" w:hAnsi="Verdana"/>
          <w:color w:val="0000FF"/>
          <w:sz w:val="16"/>
          <w:szCs w:val="16"/>
        </w:rPr>
        <w:t>"at" command is used toschedule the task only once i.e to run only one time</w:t>
      </w:r>
      <w:r w:rsidRPr="00D76776">
        <w:rPr>
          <w:sz w:val="16"/>
          <w:szCs w:val="16"/>
        </w:rPr>
        <w:br/>
      </w:r>
    </w:p>
    <w:tbl>
      <w:tblPr>
        <w:tblW w:w="0" w:type="auto"/>
        <w:tblCellSpacing w:w="75" w:type="dxa"/>
        <w:tblCellMar>
          <w:left w:w="0" w:type="dxa"/>
          <w:right w:w="0" w:type="dxa"/>
        </w:tblCellMar>
        <w:tblLook w:val="04A0" w:firstRow="1" w:lastRow="0" w:firstColumn="1" w:lastColumn="0" w:noHBand="0" w:noVBand="1"/>
      </w:tblPr>
      <w:tblGrid>
        <w:gridCol w:w="1110"/>
      </w:tblGrid>
      <w:tr w:rsidR="00D76776" w:rsidRPr="00D76776" w:rsidTr="00D76776">
        <w:trPr>
          <w:tblCellSpacing w:w="75" w:type="dxa"/>
        </w:trPr>
        <w:tc>
          <w:tcPr>
            <w:tcW w:w="0" w:type="auto"/>
            <w:vAlign w:val="center"/>
            <w:hideMark/>
          </w:tcPr>
          <w:p w:rsidR="00D76776" w:rsidRPr="00D76776" w:rsidRDefault="00D76776" w:rsidP="00D76776">
            <w:pPr>
              <w:spacing w:after="0"/>
              <w:rPr>
                <w:sz w:val="16"/>
                <w:szCs w:val="16"/>
              </w:rPr>
            </w:pPr>
            <w:r w:rsidRPr="00D76776">
              <w:rPr>
                <w:rFonts w:ascii="Verdana" w:hAnsi="Verdana"/>
                <w:color w:val="0000FF"/>
                <w:sz w:val="16"/>
                <w:szCs w:val="16"/>
              </w:rPr>
              <w:t>Crontab -l</w:t>
            </w:r>
          </w:p>
        </w:tc>
      </w:tr>
    </w:tbl>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72</w:t>
      </w:r>
      <w:proofErr w:type="gramStart"/>
      <w:r w:rsidRPr="00D76776">
        <w:rPr>
          <w:rFonts w:ascii="Verdana" w:hAnsi="Verdana" w:cs="Calibri"/>
          <w:color w:val="0000FF"/>
          <w:sz w:val="16"/>
          <w:szCs w:val="16"/>
        </w:rPr>
        <w:t>.what</w:t>
      </w:r>
      <w:proofErr w:type="gramEnd"/>
      <w:r w:rsidRPr="00D76776">
        <w:rPr>
          <w:rFonts w:ascii="Verdana" w:hAnsi="Verdana" w:cs="Calibri"/>
          <w:color w:val="0000FF"/>
          <w:sz w:val="16"/>
          <w:szCs w:val="16"/>
        </w:rPr>
        <w:t xml:space="preserve"> is MTA?</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Ans. Mail Trannsfer Agent</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73</w:t>
      </w:r>
      <w:proofErr w:type="gramStart"/>
      <w:r w:rsidRPr="00D76776">
        <w:rPr>
          <w:rFonts w:ascii="Verdana" w:hAnsi="Verdana" w:cs="Calibri"/>
          <w:color w:val="0000FF"/>
          <w:sz w:val="16"/>
          <w:szCs w:val="16"/>
        </w:rPr>
        <w:t>.while</w:t>
      </w:r>
      <w:proofErr w:type="gramEnd"/>
      <w:r w:rsidRPr="00D76776">
        <w:rPr>
          <w:rFonts w:ascii="Verdana" w:hAnsi="Verdana" w:cs="Calibri"/>
          <w:color w:val="0000FF"/>
          <w:sz w:val="16"/>
          <w:szCs w:val="16"/>
        </w:rPr>
        <w:t xml:space="preserve"> install rpm package, progress reports already use , but  no package name doesn't exist in rpm  list ?</w:t>
      </w: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Ans. rpm --reinstall &lt;package name&gt;</w:t>
      </w:r>
    </w:p>
    <w:p w:rsidR="00D76776" w:rsidRPr="00D76776" w:rsidRDefault="00D76776" w:rsidP="00D76776">
      <w:pPr>
        <w:shd w:val="clear" w:color="auto" w:fill="FFFFFF"/>
        <w:spacing w:after="0"/>
        <w:jc w:val="both"/>
        <w:rPr>
          <w:rFonts w:ascii="Calibri" w:hAnsi="Calibri" w:cs="Calibri"/>
          <w:color w:val="333333"/>
          <w:sz w:val="16"/>
          <w:szCs w:val="16"/>
        </w:rPr>
      </w:pPr>
    </w:p>
    <w:p w:rsidR="00D76776" w:rsidRPr="00D76776" w:rsidRDefault="00D76776" w:rsidP="00D76776">
      <w:pPr>
        <w:shd w:val="clear" w:color="auto" w:fill="FFFFFF"/>
        <w:spacing w:after="0"/>
        <w:jc w:val="both"/>
        <w:rPr>
          <w:rFonts w:ascii="Calibri" w:hAnsi="Calibri" w:cs="Calibri"/>
          <w:color w:val="333333"/>
          <w:sz w:val="16"/>
          <w:szCs w:val="16"/>
        </w:rPr>
      </w:pPr>
      <w:r w:rsidRPr="00D76776">
        <w:rPr>
          <w:rFonts w:ascii="Verdana" w:hAnsi="Verdana" w:cs="Calibri"/>
          <w:color w:val="0000FF"/>
          <w:sz w:val="16"/>
          <w:szCs w:val="16"/>
        </w:rPr>
        <w:t>74</w:t>
      </w:r>
      <w:proofErr w:type="gramStart"/>
      <w:r w:rsidRPr="00D76776">
        <w:rPr>
          <w:rFonts w:ascii="Verdana" w:hAnsi="Verdana" w:cs="Calibri"/>
          <w:color w:val="0000FF"/>
          <w:sz w:val="16"/>
          <w:szCs w:val="16"/>
        </w:rPr>
        <w:t>.create</w:t>
      </w:r>
      <w:proofErr w:type="gramEnd"/>
      <w:r w:rsidRPr="00D76776">
        <w:rPr>
          <w:rFonts w:ascii="Verdana" w:hAnsi="Verdana" w:cs="Calibri"/>
          <w:color w:val="0000FF"/>
          <w:sz w:val="16"/>
          <w:szCs w:val="16"/>
        </w:rPr>
        <w:t xml:space="preserve"> user in different directory?</w:t>
      </w:r>
    </w:p>
    <w:p w:rsidR="00D76776" w:rsidRDefault="00D76776" w:rsidP="00D76776">
      <w:pPr>
        <w:shd w:val="clear" w:color="auto" w:fill="FFFFFF"/>
        <w:spacing w:after="0"/>
        <w:jc w:val="both"/>
        <w:rPr>
          <w:rFonts w:ascii="Verdana" w:hAnsi="Verdana" w:cs="Calibri"/>
          <w:color w:val="0000FF"/>
          <w:sz w:val="16"/>
          <w:szCs w:val="16"/>
        </w:rPr>
      </w:pPr>
      <w:r w:rsidRPr="00D76776">
        <w:rPr>
          <w:rFonts w:ascii="Verdana" w:hAnsi="Verdana" w:cs="Calibri"/>
          <w:color w:val="0000FF"/>
          <w:sz w:val="16"/>
          <w:szCs w:val="16"/>
        </w:rPr>
        <w:t>Ans.useradd -m -</w:t>
      </w:r>
      <w:proofErr w:type="gramStart"/>
      <w:r w:rsidRPr="00D76776">
        <w:rPr>
          <w:rFonts w:ascii="Verdana" w:hAnsi="Verdana" w:cs="Calibri"/>
          <w:color w:val="0000FF"/>
          <w:sz w:val="16"/>
          <w:szCs w:val="16"/>
        </w:rPr>
        <w:t>d  /</w:t>
      </w:r>
      <w:proofErr w:type="gramEnd"/>
      <w:r w:rsidRPr="00D76776">
        <w:rPr>
          <w:rFonts w:ascii="Verdana" w:hAnsi="Verdana" w:cs="Calibri"/>
          <w:color w:val="0000FF"/>
          <w:sz w:val="16"/>
          <w:szCs w:val="16"/>
        </w:rPr>
        <w:t>newdir/&lt;username&gt;  username</w:t>
      </w:r>
    </w:p>
    <w:p w:rsidR="00D76776" w:rsidRDefault="00D76776" w:rsidP="00D76776">
      <w:pPr>
        <w:shd w:val="clear" w:color="auto" w:fill="FFFFFF"/>
        <w:spacing w:after="0"/>
        <w:jc w:val="both"/>
        <w:rPr>
          <w:rFonts w:ascii="Verdana" w:hAnsi="Verdana" w:cs="Calibri"/>
          <w:color w:val="0000FF"/>
          <w:sz w:val="16"/>
          <w:szCs w:val="16"/>
        </w:rPr>
      </w:pPr>
    </w:p>
    <w:p w:rsidR="00D76776" w:rsidRPr="006D76F3" w:rsidRDefault="00D76776" w:rsidP="006D76F3">
      <w:pPr>
        <w:pStyle w:val="Heading2"/>
        <w:pBdr>
          <w:bottom w:val="single" w:sz="12" w:space="0" w:color="AABBBB"/>
        </w:pBdr>
        <w:spacing w:before="0" w:beforeAutospacing="0" w:after="0" w:afterAutospacing="0"/>
        <w:rPr>
          <w:rFonts w:ascii="Tahoma" w:hAnsi="Tahoma" w:cs="Tahoma"/>
          <w:b w:val="0"/>
          <w:bCs w:val="0"/>
          <w:color w:val="555555"/>
          <w:spacing w:val="-15"/>
          <w:sz w:val="16"/>
          <w:szCs w:val="16"/>
        </w:rPr>
      </w:pPr>
      <w:r w:rsidRPr="006D76F3">
        <w:rPr>
          <w:rStyle w:val="mw-headline"/>
          <w:rFonts w:ascii="Tahoma" w:hAnsi="Tahoma" w:cs="Tahoma"/>
          <w:b w:val="0"/>
          <w:bCs w:val="0"/>
          <w:color w:val="555555"/>
          <w:spacing w:val="-15"/>
          <w:sz w:val="16"/>
          <w:szCs w:val="16"/>
        </w:rPr>
        <w:t>Device Mapper Multipathing</w:t>
      </w:r>
    </w:p>
    <w:p w:rsidR="00D76776" w:rsidRPr="006D76F3" w:rsidRDefault="00D76776" w:rsidP="006D76F3">
      <w:pPr>
        <w:pStyle w:val="Heading3"/>
        <w:spacing w:line="360" w:lineRule="atLeast"/>
        <w:rPr>
          <w:rFonts w:ascii="Tahoma" w:hAnsi="Tahoma" w:cs="Tahoma"/>
          <w:b w:val="0"/>
          <w:bCs w:val="0"/>
          <w:color w:val="333333"/>
          <w:sz w:val="16"/>
          <w:szCs w:val="16"/>
        </w:rPr>
      </w:pPr>
      <w:r w:rsidRPr="006D76F3">
        <w:rPr>
          <w:rFonts w:ascii="Tahoma" w:hAnsi="Tahoma" w:cs="Tahoma"/>
          <w:b w:val="0"/>
          <w:bCs w:val="0"/>
          <w:color w:val="333333"/>
          <w:sz w:val="16"/>
          <w:szCs w:val="16"/>
        </w:rPr>
        <w:t>Procedure for configuring the system with DM-Multipath:</w:t>
      </w:r>
    </w:p>
    <w:p w:rsidR="00D76776" w:rsidRPr="006D76F3" w:rsidRDefault="00D76776" w:rsidP="006D76F3">
      <w:pPr>
        <w:pStyle w:val="Heading3"/>
        <w:keepNext w:val="0"/>
        <w:keepLines w:val="0"/>
        <w:numPr>
          <w:ilvl w:val="0"/>
          <w:numId w:val="27"/>
        </w:numPr>
        <w:spacing w:before="100" w:beforeAutospacing="1" w:line="240" w:lineRule="auto"/>
        <w:rPr>
          <w:rFonts w:ascii="Tahoma" w:hAnsi="Tahoma" w:cs="Tahoma"/>
          <w:b w:val="0"/>
          <w:bCs w:val="0"/>
          <w:color w:val="333333"/>
          <w:sz w:val="16"/>
          <w:szCs w:val="16"/>
        </w:rPr>
      </w:pPr>
      <w:r w:rsidRPr="006D76F3">
        <w:rPr>
          <w:rFonts w:ascii="Tahoma" w:hAnsi="Tahoma" w:cs="Tahoma"/>
          <w:b w:val="0"/>
          <w:bCs w:val="0"/>
          <w:color w:val="333333"/>
          <w:sz w:val="16"/>
          <w:szCs w:val="16"/>
        </w:rPr>
        <w:t>Install </w:t>
      </w:r>
      <w:r w:rsidRPr="006D76F3">
        <w:rPr>
          <w:rFonts w:ascii="Tahoma" w:hAnsi="Tahoma" w:cs="Tahoma"/>
          <w:b w:val="0"/>
          <w:bCs w:val="0"/>
          <w:i/>
          <w:iCs/>
          <w:color w:val="333333"/>
          <w:sz w:val="16"/>
          <w:szCs w:val="16"/>
        </w:rPr>
        <w:t>device-mapper-multipath</w:t>
      </w:r>
      <w:r w:rsidRPr="006D76F3">
        <w:rPr>
          <w:rFonts w:ascii="Tahoma" w:hAnsi="Tahoma" w:cs="Tahoma"/>
          <w:b w:val="0"/>
          <w:bCs w:val="0"/>
          <w:color w:val="333333"/>
          <w:sz w:val="16"/>
          <w:szCs w:val="16"/>
        </w:rPr>
        <w:t> rpm</w:t>
      </w:r>
    </w:p>
    <w:p w:rsidR="00D76776" w:rsidRPr="006D76F3" w:rsidRDefault="00D76776" w:rsidP="006D76F3">
      <w:pPr>
        <w:pStyle w:val="Heading3"/>
        <w:keepNext w:val="0"/>
        <w:keepLines w:val="0"/>
        <w:numPr>
          <w:ilvl w:val="0"/>
          <w:numId w:val="27"/>
        </w:numPr>
        <w:spacing w:before="100" w:beforeAutospacing="1" w:line="240" w:lineRule="auto"/>
        <w:rPr>
          <w:rFonts w:ascii="Tahoma" w:hAnsi="Tahoma" w:cs="Tahoma"/>
          <w:b w:val="0"/>
          <w:bCs w:val="0"/>
          <w:color w:val="333333"/>
          <w:sz w:val="16"/>
          <w:szCs w:val="16"/>
        </w:rPr>
      </w:pPr>
      <w:r w:rsidRPr="006D76F3">
        <w:rPr>
          <w:rFonts w:ascii="Tahoma" w:hAnsi="Tahoma" w:cs="Tahoma"/>
          <w:b w:val="0"/>
          <w:bCs w:val="0"/>
          <w:color w:val="333333"/>
          <w:sz w:val="16"/>
          <w:szCs w:val="16"/>
        </w:rPr>
        <w:t>Edit the multipath.conf configuration file:</w:t>
      </w:r>
    </w:p>
    <w:p w:rsidR="00D76776" w:rsidRPr="006D76F3" w:rsidRDefault="00D76776" w:rsidP="006D76F3">
      <w:pPr>
        <w:pStyle w:val="Heading3"/>
        <w:keepNext w:val="0"/>
        <w:keepLines w:val="0"/>
        <w:numPr>
          <w:ilvl w:val="1"/>
          <w:numId w:val="27"/>
        </w:numPr>
        <w:spacing w:before="100" w:beforeAutospacing="1" w:line="240" w:lineRule="auto"/>
        <w:rPr>
          <w:rFonts w:ascii="Tahoma" w:hAnsi="Tahoma" w:cs="Tahoma"/>
          <w:b w:val="0"/>
          <w:bCs w:val="0"/>
          <w:color w:val="333333"/>
          <w:sz w:val="16"/>
          <w:szCs w:val="16"/>
        </w:rPr>
      </w:pPr>
      <w:proofErr w:type="gramStart"/>
      <w:r w:rsidRPr="006D76F3">
        <w:rPr>
          <w:rFonts w:ascii="Tahoma" w:hAnsi="Tahoma" w:cs="Tahoma"/>
          <w:b w:val="0"/>
          <w:bCs w:val="0"/>
          <w:color w:val="333333"/>
          <w:sz w:val="16"/>
          <w:szCs w:val="16"/>
        </w:rPr>
        <w:t>comment</w:t>
      </w:r>
      <w:proofErr w:type="gramEnd"/>
      <w:r w:rsidRPr="006D76F3">
        <w:rPr>
          <w:rFonts w:ascii="Tahoma" w:hAnsi="Tahoma" w:cs="Tahoma"/>
          <w:b w:val="0"/>
          <w:bCs w:val="0"/>
          <w:color w:val="333333"/>
          <w:sz w:val="16"/>
          <w:szCs w:val="16"/>
        </w:rPr>
        <w:t xml:space="preserve"> out the default blacklist</w:t>
      </w:r>
    </w:p>
    <w:p w:rsidR="00D76776" w:rsidRPr="006D76F3" w:rsidRDefault="00D76776" w:rsidP="006D76F3">
      <w:pPr>
        <w:pStyle w:val="Heading3"/>
        <w:keepNext w:val="0"/>
        <w:keepLines w:val="0"/>
        <w:numPr>
          <w:ilvl w:val="1"/>
          <w:numId w:val="27"/>
        </w:numPr>
        <w:spacing w:before="100" w:beforeAutospacing="1" w:line="240" w:lineRule="auto"/>
        <w:rPr>
          <w:rFonts w:ascii="Tahoma" w:hAnsi="Tahoma" w:cs="Tahoma"/>
          <w:b w:val="0"/>
          <w:bCs w:val="0"/>
          <w:color w:val="333333"/>
          <w:sz w:val="16"/>
          <w:szCs w:val="16"/>
        </w:rPr>
      </w:pPr>
      <w:proofErr w:type="gramStart"/>
      <w:r w:rsidRPr="006D76F3">
        <w:rPr>
          <w:rFonts w:ascii="Tahoma" w:hAnsi="Tahoma" w:cs="Tahoma"/>
          <w:b w:val="0"/>
          <w:bCs w:val="0"/>
          <w:color w:val="333333"/>
          <w:sz w:val="16"/>
          <w:szCs w:val="16"/>
        </w:rPr>
        <w:t>change</w:t>
      </w:r>
      <w:proofErr w:type="gramEnd"/>
      <w:r w:rsidRPr="006D76F3">
        <w:rPr>
          <w:rFonts w:ascii="Tahoma" w:hAnsi="Tahoma" w:cs="Tahoma"/>
          <w:b w:val="0"/>
          <w:bCs w:val="0"/>
          <w:color w:val="333333"/>
          <w:sz w:val="16"/>
          <w:szCs w:val="16"/>
        </w:rPr>
        <w:t xml:space="preserve"> any of the existing defaults as needed</w:t>
      </w:r>
    </w:p>
    <w:p w:rsidR="00D76776" w:rsidRPr="006D76F3" w:rsidRDefault="00D76776" w:rsidP="006D76F3">
      <w:pPr>
        <w:pStyle w:val="Heading3"/>
        <w:keepNext w:val="0"/>
        <w:keepLines w:val="0"/>
        <w:numPr>
          <w:ilvl w:val="0"/>
          <w:numId w:val="27"/>
        </w:numPr>
        <w:spacing w:before="100" w:beforeAutospacing="1" w:line="240" w:lineRule="auto"/>
        <w:rPr>
          <w:rFonts w:ascii="Tahoma" w:hAnsi="Tahoma" w:cs="Tahoma"/>
          <w:b w:val="0"/>
          <w:bCs w:val="0"/>
          <w:color w:val="333333"/>
          <w:sz w:val="16"/>
          <w:szCs w:val="16"/>
        </w:rPr>
      </w:pPr>
      <w:r w:rsidRPr="006D76F3">
        <w:rPr>
          <w:rFonts w:ascii="Tahoma" w:hAnsi="Tahoma" w:cs="Tahoma"/>
          <w:b w:val="0"/>
          <w:bCs w:val="0"/>
          <w:color w:val="333333"/>
          <w:sz w:val="16"/>
          <w:szCs w:val="16"/>
        </w:rPr>
        <w:t>Start the multipath daemons</w:t>
      </w:r>
    </w:p>
    <w:p w:rsidR="00D76776" w:rsidRPr="006D76F3" w:rsidRDefault="00D76776" w:rsidP="006D76F3">
      <w:pPr>
        <w:pStyle w:val="Heading3"/>
        <w:keepNext w:val="0"/>
        <w:keepLines w:val="0"/>
        <w:numPr>
          <w:ilvl w:val="0"/>
          <w:numId w:val="27"/>
        </w:numPr>
        <w:spacing w:before="100" w:beforeAutospacing="1" w:line="240" w:lineRule="auto"/>
        <w:rPr>
          <w:rFonts w:ascii="Tahoma" w:hAnsi="Tahoma" w:cs="Tahoma"/>
          <w:b w:val="0"/>
          <w:bCs w:val="0"/>
          <w:color w:val="333333"/>
          <w:sz w:val="16"/>
          <w:szCs w:val="16"/>
        </w:rPr>
      </w:pPr>
      <w:r w:rsidRPr="006D76F3">
        <w:rPr>
          <w:rFonts w:ascii="Tahoma" w:hAnsi="Tahoma" w:cs="Tahoma"/>
          <w:b w:val="0"/>
          <w:bCs w:val="0"/>
          <w:color w:val="333333"/>
          <w:sz w:val="16"/>
          <w:szCs w:val="16"/>
        </w:rPr>
        <w:t>Create the multipath device with the </w:t>
      </w:r>
      <w:r w:rsidRPr="006D76F3">
        <w:rPr>
          <w:rFonts w:ascii="Tahoma" w:hAnsi="Tahoma" w:cs="Tahoma"/>
          <w:b w:val="0"/>
          <w:bCs w:val="0"/>
          <w:i/>
          <w:iCs/>
          <w:color w:val="333333"/>
          <w:sz w:val="16"/>
          <w:szCs w:val="16"/>
        </w:rPr>
        <w:t>multipath</w:t>
      </w:r>
    </w:p>
    <w:p w:rsidR="00D76776" w:rsidRPr="006D76F3" w:rsidRDefault="00D76776" w:rsidP="006D76F3">
      <w:pPr>
        <w:pStyle w:val="Heading3"/>
        <w:spacing w:before="240"/>
        <w:ind w:left="120"/>
        <w:rPr>
          <w:rFonts w:ascii="Tahoma" w:hAnsi="Tahoma" w:cs="Tahoma"/>
          <w:b w:val="0"/>
          <w:bCs w:val="0"/>
          <w:color w:val="555555"/>
          <w:sz w:val="16"/>
          <w:szCs w:val="16"/>
        </w:rPr>
      </w:pPr>
      <w:r w:rsidRPr="006D76F3">
        <w:rPr>
          <w:rStyle w:val="mw-headline"/>
          <w:rFonts w:ascii="Tahoma" w:hAnsi="Tahoma" w:cs="Tahoma"/>
          <w:b w:val="0"/>
          <w:bCs w:val="0"/>
          <w:color w:val="555555"/>
          <w:sz w:val="16"/>
          <w:szCs w:val="16"/>
        </w:rPr>
        <w:t>Install Device Mapper Multipath</w:t>
      </w:r>
    </w:p>
    <w:p w:rsidR="00D76776" w:rsidRPr="006D76F3" w:rsidRDefault="00D76776" w:rsidP="006D76F3">
      <w:pPr>
        <w:pStyle w:val="HTMLPreformatted"/>
        <w:outlineLvl w:val="3"/>
        <w:rPr>
          <w:color w:val="333333"/>
          <w:sz w:val="16"/>
          <w:szCs w:val="16"/>
        </w:rPr>
      </w:pPr>
      <w:r w:rsidRPr="006D76F3">
        <w:rPr>
          <w:color w:val="333333"/>
          <w:sz w:val="16"/>
          <w:szCs w:val="16"/>
        </w:rPr>
        <w:t xml:space="preserve"># </w:t>
      </w:r>
      <w:proofErr w:type="gramStart"/>
      <w:r w:rsidRPr="006D76F3">
        <w:rPr>
          <w:color w:val="333333"/>
          <w:sz w:val="16"/>
          <w:szCs w:val="16"/>
        </w:rPr>
        <w:t>rpm</w:t>
      </w:r>
      <w:proofErr w:type="gramEnd"/>
      <w:r w:rsidRPr="006D76F3">
        <w:rPr>
          <w:color w:val="333333"/>
          <w:sz w:val="16"/>
          <w:szCs w:val="16"/>
        </w:rPr>
        <w:t xml:space="preserve"> -ivh device-mapper-multipath-0.4.7-8.el5.i386.rpm</w:t>
      </w:r>
    </w:p>
    <w:p w:rsidR="00D76776" w:rsidRPr="006D76F3" w:rsidRDefault="00D76776" w:rsidP="006D76F3">
      <w:pPr>
        <w:pStyle w:val="HTMLPreformatted"/>
        <w:outlineLvl w:val="3"/>
        <w:rPr>
          <w:color w:val="333333"/>
          <w:sz w:val="16"/>
          <w:szCs w:val="16"/>
        </w:rPr>
      </w:pPr>
      <w:proofErr w:type="gramStart"/>
      <w:r w:rsidRPr="006D76F3">
        <w:rPr>
          <w:color w:val="333333"/>
          <w:sz w:val="16"/>
          <w:szCs w:val="16"/>
        </w:rPr>
        <w:t>warning</w:t>
      </w:r>
      <w:proofErr w:type="gramEnd"/>
      <w:r w:rsidRPr="006D76F3">
        <w:rPr>
          <w:color w:val="333333"/>
          <w:sz w:val="16"/>
          <w:szCs w:val="16"/>
        </w:rPr>
        <w:t>: device-mapper-multipath-0.4.7-8.el5.i386.rpm: Header V3 DSA signature:</w:t>
      </w:r>
    </w:p>
    <w:p w:rsidR="00D76776" w:rsidRPr="006D76F3" w:rsidRDefault="00D76776" w:rsidP="006D76F3">
      <w:pPr>
        <w:pStyle w:val="HTMLPreformatted"/>
        <w:outlineLvl w:val="3"/>
        <w:rPr>
          <w:color w:val="333333"/>
          <w:sz w:val="16"/>
          <w:szCs w:val="16"/>
        </w:rPr>
      </w:pPr>
      <w:r w:rsidRPr="006D76F3">
        <w:rPr>
          <w:color w:val="333333"/>
          <w:sz w:val="16"/>
          <w:szCs w:val="16"/>
        </w:rPr>
        <w:t>Preparing...                ########################################### [100%]</w:t>
      </w:r>
    </w:p>
    <w:p w:rsidR="00D76776" w:rsidRPr="006D76F3" w:rsidRDefault="00D76776" w:rsidP="006D76F3">
      <w:pPr>
        <w:pStyle w:val="HTMLPreformatted"/>
        <w:outlineLvl w:val="3"/>
        <w:rPr>
          <w:color w:val="333333"/>
          <w:sz w:val="16"/>
          <w:szCs w:val="16"/>
        </w:rPr>
      </w:pPr>
      <w:r w:rsidRPr="006D76F3">
        <w:rPr>
          <w:color w:val="333333"/>
          <w:sz w:val="16"/>
          <w:szCs w:val="16"/>
        </w:rPr>
        <w:t>1</w:t>
      </w:r>
      <w:proofErr w:type="gramStart"/>
      <w:r w:rsidRPr="006D76F3">
        <w:rPr>
          <w:color w:val="333333"/>
          <w:sz w:val="16"/>
          <w:szCs w:val="16"/>
        </w:rPr>
        <w:t>:device</w:t>
      </w:r>
      <w:proofErr w:type="gramEnd"/>
      <w:r w:rsidRPr="006D76F3">
        <w:rPr>
          <w:color w:val="333333"/>
          <w:sz w:val="16"/>
          <w:szCs w:val="16"/>
        </w:rPr>
        <w:t>-mapper-multipath########################################### [100%]</w:t>
      </w:r>
    </w:p>
    <w:p w:rsidR="00D76776" w:rsidRPr="006D76F3" w:rsidRDefault="00D76776" w:rsidP="006D76F3">
      <w:pPr>
        <w:pStyle w:val="Heading3"/>
        <w:spacing w:before="240"/>
        <w:ind w:left="120"/>
        <w:rPr>
          <w:rFonts w:ascii="Tahoma" w:hAnsi="Tahoma" w:cs="Tahoma"/>
          <w:b w:val="0"/>
          <w:bCs w:val="0"/>
          <w:color w:val="555555"/>
          <w:sz w:val="16"/>
          <w:szCs w:val="16"/>
        </w:rPr>
      </w:pPr>
      <w:r w:rsidRPr="006D76F3">
        <w:rPr>
          <w:rStyle w:val="mw-headline"/>
          <w:rFonts w:ascii="Tahoma" w:hAnsi="Tahoma" w:cs="Tahoma"/>
          <w:b w:val="0"/>
          <w:bCs w:val="0"/>
          <w:color w:val="555555"/>
          <w:sz w:val="16"/>
          <w:szCs w:val="16"/>
        </w:rPr>
        <w:t>Initial Configuration</w:t>
      </w:r>
    </w:p>
    <w:p w:rsidR="00D76776" w:rsidRPr="006D76F3" w:rsidRDefault="00D76776" w:rsidP="006D76F3">
      <w:pPr>
        <w:pStyle w:val="Heading3"/>
        <w:spacing w:line="360" w:lineRule="atLeast"/>
        <w:rPr>
          <w:rFonts w:ascii="Tahoma" w:hAnsi="Tahoma" w:cs="Tahoma"/>
          <w:b w:val="0"/>
          <w:bCs w:val="0"/>
          <w:color w:val="333333"/>
          <w:sz w:val="16"/>
          <w:szCs w:val="16"/>
        </w:rPr>
      </w:pPr>
      <w:r w:rsidRPr="006D76F3">
        <w:rPr>
          <w:rFonts w:ascii="Tahoma" w:hAnsi="Tahoma" w:cs="Tahoma"/>
          <w:b w:val="0"/>
          <w:bCs w:val="0"/>
          <w:color w:val="333333"/>
          <w:sz w:val="16"/>
          <w:szCs w:val="16"/>
        </w:rPr>
        <w:t>Set </w:t>
      </w:r>
      <w:r w:rsidRPr="006D76F3">
        <w:rPr>
          <w:rFonts w:ascii="Tahoma" w:hAnsi="Tahoma" w:cs="Tahoma"/>
          <w:b w:val="0"/>
          <w:bCs w:val="0"/>
          <w:i/>
          <w:iCs/>
          <w:color w:val="333333"/>
          <w:sz w:val="16"/>
          <w:szCs w:val="16"/>
        </w:rPr>
        <w:t>user_friendly_name</w:t>
      </w:r>
      <w:r w:rsidRPr="006D76F3">
        <w:rPr>
          <w:rFonts w:ascii="Tahoma" w:hAnsi="Tahoma" w:cs="Tahoma"/>
          <w:b w:val="0"/>
          <w:bCs w:val="0"/>
          <w:color w:val="333333"/>
          <w:sz w:val="16"/>
          <w:szCs w:val="16"/>
        </w:rPr>
        <w:t>. The devices will be created as </w:t>
      </w:r>
      <w:r w:rsidRPr="006D76F3">
        <w:rPr>
          <w:rFonts w:ascii="Tahoma" w:hAnsi="Tahoma" w:cs="Tahoma"/>
          <w:b w:val="0"/>
          <w:bCs w:val="0"/>
          <w:i/>
          <w:iCs/>
          <w:color w:val="333333"/>
          <w:sz w:val="16"/>
          <w:szCs w:val="16"/>
        </w:rPr>
        <w:t>/dev/mapper/mpath[n]</w:t>
      </w:r>
      <w:r w:rsidRPr="006D76F3">
        <w:rPr>
          <w:rFonts w:ascii="Tahoma" w:hAnsi="Tahoma" w:cs="Tahoma"/>
          <w:b w:val="0"/>
          <w:bCs w:val="0"/>
          <w:color w:val="333333"/>
          <w:sz w:val="16"/>
          <w:szCs w:val="16"/>
        </w:rPr>
        <w:t>. Uncomment the blacklist.</w:t>
      </w:r>
    </w:p>
    <w:p w:rsidR="00D76776" w:rsidRPr="006D76F3" w:rsidRDefault="00D76776" w:rsidP="006D76F3">
      <w:pPr>
        <w:pStyle w:val="HTMLPreformatted"/>
        <w:outlineLvl w:val="3"/>
        <w:rPr>
          <w:color w:val="333333"/>
          <w:sz w:val="16"/>
          <w:szCs w:val="16"/>
        </w:rPr>
      </w:pPr>
      <w:r w:rsidRPr="006D76F3">
        <w:rPr>
          <w:color w:val="333333"/>
          <w:sz w:val="16"/>
          <w:szCs w:val="16"/>
        </w:rPr>
        <w:t xml:space="preserve"># </w:t>
      </w:r>
      <w:proofErr w:type="gramStart"/>
      <w:r w:rsidRPr="006D76F3">
        <w:rPr>
          <w:color w:val="333333"/>
          <w:sz w:val="16"/>
          <w:szCs w:val="16"/>
        </w:rPr>
        <w:t>vim</w:t>
      </w:r>
      <w:proofErr w:type="gramEnd"/>
      <w:r w:rsidRPr="006D76F3">
        <w:rPr>
          <w:color w:val="333333"/>
          <w:sz w:val="16"/>
          <w:szCs w:val="16"/>
        </w:rPr>
        <w:t xml:space="preserve"> /etc/multipath.conf</w:t>
      </w:r>
    </w:p>
    <w:p w:rsidR="00D76776" w:rsidRPr="006D76F3" w:rsidRDefault="00D76776" w:rsidP="006D76F3">
      <w:pPr>
        <w:pStyle w:val="HTMLPreformatted"/>
        <w:outlineLvl w:val="3"/>
        <w:rPr>
          <w:color w:val="333333"/>
          <w:sz w:val="16"/>
          <w:szCs w:val="16"/>
        </w:rPr>
      </w:pPr>
    </w:p>
    <w:p w:rsidR="00D76776" w:rsidRPr="006D76F3" w:rsidRDefault="00D76776" w:rsidP="006D76F3">
      <w:pPr>
        <w:pStyle w:val="HTMLPreformatted"/>
        <w:outlineLvl w:val="3"/>
        <w:rPr>
          <w:color w:val="333333"/>
          <w:sz w:val="16"/>
          <w:szCs w:val="16"/>
        </w:rPr>
      </w:pPr>
      <w:r w:rsidRPr="006D76F3">
        <w:rPr>
          <w:color w:val="333333"/>
          <w:sz w:val="16"/>
          <w:szCs w:val="16"/>
        </w:rPr>
        <w:t>#blacklist {</w:t>
      </w:r>
    </w:p>
    <w:p w:rsidR="00D76776" w:rsidRPr="006D76F3" w:rsidRDefault="00D76776" w:rsidP="006D76F3">
      <w:pPr>
        <w:pStyle w:val="HTMLPreformatted"/>
        <w:outlineLvl w:val="3"/>
        <w:rPr>
          <w:color w:val="333333"/>
          <w:sz w:val="16"/>
          <w:szCs w:val="16"/>
        </w:rPr>
      </w:pPr>
      <w:r w:rsidRPr="006D76F3">
        <w:rPr>
          <w:color w:val="333333"/>
          <w:sz w:val="16"/>
          <w:szCs w:val="16"/>
        </w:rPr>
        <w:t xml:space="preserve">#        </w:t>
      </w:r>
      <w:proofErr w:type="gramStart"/>
      <w:r w:rsidRPr="006D76F3">
        <w:rPr>
          <w:color w:val="333333"/>
          <w:sz w:val="16"/>
          <w:szCs w:val="16"/>
        </w:rPr>
        <w:t>devnode</w:t>
      </w:r>
      <w:proofErr w:type="gramEnd"/>
      <w:r w:rsidRPr="006D76F3">
        <w:rPr>
          <w:color w:val="333333"/>
          <w:sz w:val="16"/>
          <w:szCs w:val="16"/>
        </w:rPr>
        <w:t xml:space="preserve"> "*"</w:t>
      </w:r>
    </w:p>
    <w:p w:rsidR="00D76776" w:rsidRPr="006D76F3" w:rsidRDefault="00D76776" w:rsidP="006D76F3">
      <w:pPr>
        <w:pStyle w:val="HTMLPreformatted"/>
        <w:outlineLvl w:val="3"/>
        <w:rPr>
          <w:color w:val="333333"/>
          <w:sz w:val="16"/>
          <w:szCs w:val="16"/>
        </w:rPr>
      </w:pPr>
      <w:r w:rsidRPr="006D76F3">
        <w:rPr>
          <w:color w:val="333333"/>
          <w:sz w:val="16"/>
          <w:szCs w:val="16"/>
        </w:rPr>
        <w:t>#}</w:t>
      </w:r>
    </w:p>
    <w:p w:rsidR="00D76776" w:rsidRPr="006D76F3" w:rsidRDefault="00D76776" w:rsidP="006D76F3">
      <w:pPr>
        <w:pStyle w:val="HTMLPreformatted"/>
        <w:outlineLvl w:val="3"/>
        <w:rPr>
          <w:color w:val="333333"/>
          <w:sz w:val="16"/>
          <w:szCs w:val="16"/>
        </w:rPr>
      </w:pPr>
    </w:p>
    <w:p w:rsidR="00D76776" w:rsidRPr="006D76F3" w:rsidRDefault="00D76776" w:rsidP="006D76F3">
      <w:pPr>
        <w:pStyle w:val="HTMLPreformatted"/>
        <w:outlineLvl w:val="3"/>
        <w:rPr>
          <w:color w:val="333333"/>
          <w:sz w:val="16"/>
          <w:szCs w:val="16"/>
        </w:rPr>
      </w:pPr>
      <w:proofErr w:type="gramStart"/>
      <w:r w:rsidRPr="006D76F3">
        <w:rPr>
          <w:color w:val="333333"/>
          <w:sz w:val="16"/>
          <w:szCs w:val="16"/>
        </w:rPr>
        <w:t>defaults</w:t>
      </w:r>
      <w:proofErr w:type="gramEnd"/>
      <w:r w:rsidRPr="006D76F3">
        <w:rPr>
          <w:color w:val="333333"/>
          <w:sz w:val="16"/>
          <w:szCs w:val="16"/>
        </w:rPr>
        <w:t xml:space="preserve"> {</w:t>
      </w:r>
    </w:p>
    <w:p w:rsidR="00D76776" w:rsidRPr="006D76F3" w:rsidRDefault="00D76776" w:rsidP="006D76F3">
      <w:pPr>
        <w:pStyle w:val="HTMLPreformatted"/>
        <w:outlineLvl w:val="3"/>
        <w:rPr>
          <w:color w:val="333333"/>
          <w:sz w:val="16"/>
          <w:szCs w:val="16"/>
        </w:rPr>
      </w:pPr>
      <w:proofErr w:type="gramStart"/>
      <w:r w:rsidRPr="006D76F3">
        <w:rPr>
          <w:color w:val="333333"/>
          <w:sz w:val="16"/>
          <w:szCs w:val="16"/>
        </w:rPr>
        <w:t>user_friendly_names</w:t>
      </w:r>
      <w:proofErr w:type="gramEnd"/>
      <w:r w:rsidRPr="006D76F3">
        <w:rPr>
          <w:color w:val="333333"/>
          <w:sz w:val="16"/>
          <w:szCs w:val="16"/>
        </w:rPr>
        <w:t xml:space="preserve"> yes</w:t>
      </w:r>
    </w:p>
    <w:p w:rsidR="00D76776" w:rsidRPr="006D76F3" w:rsidRDefault="00D76776" w:rsidP="006D76F3">
      <w:pPr>
        <w:pStyle w:val="HTMLPreformatted"/>
        <w:outlineLvl w:val="3"/>
        <w:rPr>
          <w:color w:val="333333"/>
          <w:sz w:val="16"/>
          <w:szCs w:val="16"/>
        </w:rPr>
      </w:pPr>
      <w:proofErr w:type="gramStart"/>
      <w:r w:rsidRPr="006D76F3">
        <w:rPr>
          <w:color w:val="333333"/>
          <w:sz w:val="16"/>
          <w:szCs w:val="16"/>
        </w:rPr>
        <w:t>path_grouping_policy</w:t>
      </w:r>
      <w:proofErr w:type="gramEnd"/>
      <w:r w:rsidRPr="006D76F3">
        <w:rPr>
          <w:color w:val="333333"/>
          <w:sz w:val="16"/>
          <w:szCs w:val="16"/>
        </w:rPr>
        <w:t xml:space="preserve"> multibus</w:t>
      </w:r>
    </w:p>
    <w:p w:rsidR="00D76776" w:rsidRPr="006D76F3" w:rsidRDefault="00D76776" w:rsidP="006D76F3">
      <w:pPr>
        <w:pStyle w:val="HTMLPreformatted"/>
        <w:outlineLvl w:val="3"/>
        <w:rPr>
          <w:color w:val="333333"/>
          <w:sz w:val="16"/>
          <w:szCs w:val="16"/>
        </w:rPr>
      </w:pPr>
    </w:p>
    <w:p w:rsidR="00D76776" w:rsidRPr="006D76F3" w:rsidRDefault="00D76776" w:rsidP="006D76F3">
      <w:pPr>
        <w:pStyle w:val="HTMLPreformatted"/>
        <w:outlineLvl w:val="3"/>
        <w:rPr>
          <w:color w:val="333333"/>
          <w:sz w:val="16"/>
          <w:szCs w:val="16"/>
        </w:rPr>
      </w:pPr>
      <w:r w:rsidRPr="006D76F3">
        <w:rPr>
          <w:color w:val="333333"/>
          <w:sz w:val="16"/>
          <w:szCs w:val="16"/>
        </w:rPr>
        <w:t>}</w:t>
      </w:r>
    </w:p>
    <w:p w:rsidR="00D76776" w:rsidRPr="006D76F3" w:rsidRDefault="00D76776" w:rsidP="006D76F3">
      <w:pPr>
        <w:pStyle w:val="Heading3"/>
        <w:spacing w:before="0" w:line="360" w:lineRule="atLeast"/>
        <w:rPr>
          <w:rFonts w:ascii="Tahoma" w:hAnsi="Tahoma" w:cs="Tahoma"/>
          <w:b w:val="0"/>
          <w:bCs w:val="0"/>
          <w:color w:val="333333"/>
          <w:sz w:val="16"/>
          <w:szCs w:val="16"/>
        </w:rPr>
      </w:pPr>
      <w:r w:rsidRPr="006D76F3">
        <w:rPr>
          <w:rFonts w:ascii="Tahoma" w:hAnsi="Tahoma" w:cs="Tahoma"/>
          <w:b w:val="0"/>
          <w:bCs w:val="0"/>
          <w:color w:val="333333"/>
          <w:sz w:val="16"/>
          <w:szCs w:val="16"/>
        </w:rPr>
        <w:t>Load the needed modul and the startup service.</w:t>
      </w:r>
    </w:p>
    <w:p w:rsidR="00D76776" w:rsidRPr="006D76F3" w:rsidRDefault="00D76776" w:rsidP="006D76F3">
      <w:pPr>
        <w:pStyle w:val="HTMLPreformatted"/>
        <w:outlineLvl w:val="3"/>
        <w:rPr>
          <w:color w:val="333333"/>
          <w:sz w:val="16"/>
          <w:szCs w:val="16"/>
        </w:rPr>
      </w:pPr>
      <w:r w:rsidRPr="006D76F3">
        <w:rPr>
          <w:color w:val="333333"/>
          <w:sz w:val="16"/>
          <w:szCs w:val="16"/>
        </w:rPr>
        <w:t xml:space="preserve"># </w:t>
      </w:r>
      <w:proofErr w:type="gramStart"/>
      <w:r w:rsidRPr="006D76F3">
        <w:rPr>
          <w:color w:val="333333"/>
          <w:sz w:val="16"/>
          <w:szCs w:val="16"/>
        </w:rPr>
        <w:t>modprobe</w:t>
      </w:r>
      <w:proofErr w:type="gramEnd"/>
      <w:r w:rsidRPr="006D76F3">
        <w:rPr>
          <w:color w:val="333333"/>
          <w:sz w:val="16"/>
          <w:szCs w:val="16"/>
        </w:rPr>
        <w:t xml:space="preserve"> dm-multipath</w:t>
      </w:r>
    </w:p>
    <w:p w:rsidR="00D76776" w:rsidRPr="006D76F3" w:rsidRDefault="00D76776" w:rsidP="006D76F3">
      <w:pPr>
        <w:pStyle w:val="HTMLPreformatted"/>
        <w:outlineLvl w:val="3"/>
        <w:rPr>
          <w:color w:val="333333"/>
          <w:sz w:val="16"/>
          <w:szCs w:val="16"/>
        </w:rPr>
      </w:pPr>
      <w:r w:rsidRPr="006D76F3">
        <w:rPr>
          <w:color w:val="333333"/>
          <w:sz w:val="16"/>
          <w:szCs w:val="16"/>
        </w:rPr>
        <w:t># /etc/init.d/multipathd start</w:t>
      </w:r>
    </w:p>
    <w:p w:rsidR="00D76776" w:rsidRPr="006D76F3" w:rsidRDefault="00D76776" w:rsidP="006D76F3">
      <w:pPr>
        <w:pStyle w:val="HTMLPreformatted"/>
        <w:outlineLvl w:val="3"/>
        <w:rPr>
          <w:color w:val="333333"/>
          <w:sz w:val="16"/>
          <w:szCs w:val="16"/>
        </w:rPr>
      </w:pPr>
      <w:r w:rsidRPr="006D76F3">
        <w:rPr>
          <w:color w:val="333333"/>
          <w:sz w:val="16"/>
          <w:szCs w:val="16"/>
        </w:rPr>
        <w:t xml:space="preserve"># </w:t>
      </w:r>
      <w:proofErr w:type="gramStart"/>
      <w:r w:rsidRPr="006D76F3">
        <w:rPr>
          <w:color w:val="333333"/>
          <w:sz w:val="16"/>
          <w:szCs w:val="16"/>
        </w:rPr>
        <w:t>chkconfig</w:t>
      </w:r>
      <w:proofErr w:type="gramEnd"/>
      <w:r w:rsidRPr="006D76F3">
        <w:rPr>
          <w:color w:val="333333"/>
          <w:sz w:val="16"/>
          <w:szCs w:val="16"/>
        </w:rPr>
        <w:t xml:space="preserve"> multipathd on</w:t>
      </w:r>
    </w:p>
    <w:p w:rsidR="00D76776" w:rsidRPr="006D76F3" w:rsidRDefault="00D76776" w:rsidP="006D76F3">
      <w:pPr>
        <w:pStyle w:val="Heading3"/>
        <w:spacing w:before="0" w:line="360" w:lineRule="atLeast"/>
        <w:rPr>
          <w:rFonts w:ascii="Tahoma" w:hAnsi="Tahoma" w:cs="Tahoma"/>
          <w:b w:val="0"/>
          <w:bCs w:val="0"/>
          <w:color w:val="333333"/>
          <w:sz w:val="16"/>
          <w:szCs w:val="16"/>
        </w:rPr>
      </w:pPr>
      <w:r w:rsidRPr="006D76F3">
        <w:rPr>
          <w:rFonts w:ascii="Tahoma" w:hAnsi="Tahoma" w:cs="Tahoma"/>
          <w:b w:val="0"/>
          <w:bCs w:val="0"/>
          <w:color w:val="333333"/>
          <w:sz w:val="16"/>
          <w:szCs w:val="16"/>
        </w:rPr>
        <w:t>Print out the multipathed device.</w:t>
      </w:r>
    </w:p>
    <w:p w:rsidR="00D76776" w:rsidRPr="006D76F3" w:rsidRDefault="00D76776" w:rsidP="006D76F3">
      <w:pPr>
        <w:pStyle w:val="HTMLPreformatted"/>
        <w:outlineLvl w:val="3"/>
        <w:rPr>
          <w:color w:val="333333"/>
          <w:sz w:val="16"/>
          <w:szCs w:val="16"/>
        </w:rPr>
      </w:pPr>
      <w:r w:rsidRPr="006D76F3">
        <w:rPr>
          <w:color w:val="333333"/>
          <w:sz w:val="16"/>
          <w:szCs w:val="16"/>
        </w:rPr>
        <w:t xml:space="preserve"># </w:t>
      </w:r>
      <w:proofErr w:type="gramStart"/>
      <w:r w:rsidRPr="006D76F3">
        <w:rPr>
          <w:color w:val="333333"/>
          <w:sz w:val="16"/>
          <w:szCs w:val="16"/>
        </w:rPr>
        <w:t>multipath</w:t>
      </w:r>
      <w:proofErr w:type="gramEnd"/>
      <w:r w:rsidRPr="006D76F3">
        <w:rPr>
          <w:color w:val="333333"/>
          <w:sz w:val="16"/>
          <w:szCs w:val="16"/>
        </w:rPr>
        <w:t xml:space="preserve"> -v2</w:t>
      </w:r>
    </w:p>
    <w:p w:rsidR="00D76776" w:rsidRPr="006D76F3" w:rsidRDefault="00D76776" w:rsidP="006D76F3">
      <w:pPr>
        <w:pStyle w:val="HTMLPreformatted"/>
        <w:outlineLvl w:val="3"/>
        <w:rPr>
          <w:color w:val="333333"/>
          <w:sz w:val="16"/>
          <w:szCs w:val="16"/>
        </w:rPr>
      </w:pPr>
      <w:proofErr w:type="gramStart"/>
      <w:r w:rsidRPr="006D76F3">
        <w:rPr>
          <w:color w:val="333333"/>
          <w:sz w:val="16"/>
          <w:szCs w:val="16"/>
        </w:rPr>
        <w:t>or</w:t>
      </w:r>
      <w:proofErr w:type="gramEnd"/>
    </w:p>
    <w:p w:rsidR="00D76776" w:rsidRPr="006D76F3" w:rsidRDefault="00D76776" w:rsidP="006D76F3">
      <w:pPr>
        <w:pStyle w:val="HTMLPreformatted"/>
        <w:outlineLvl w:val="3"/>
        <w:rPr>
          <w:color w:val="333333"/>
          <w:sz w:val="16"/>
          <w:szCs w:val="16"/>
        </w:rPr>
      </w:pPr>
      <w:r w:rsidRPr="006D76F3">
        <w:rPr>
          <w:color w:val="333333"/>
          <w:sz w:val="16"/>
          <w:szCs w:val="16"/>
        </w:rPr>
        <w:lastRenderedPageBreak/>
        <w:t xml:space="preserve"># </w:t>
      </w:r>
      <w:proofErr w:type="gramStart"/>
      <w:r w:rsidRPr="006D76F3">
        <w:rPr>
          <w:color w:val="333333"/>
          <w:sz w:val="16"/>
          <w:szCs w:val="16"/>
        </w:rPr>
        <w:t>multipath</w:t>
      </w:r>
      <w:proofErr w:type="gramEnd"/>
      <w:r w:rsidRPr="006D76F3">
        <w:rPr>
          <w:color w:val="333333"/>
          <w:sz w:val="16"/>
          <w:szCs w:val="16"/>
        </w:rPr>
        <w:t xml:space="preserve"> -v3</w:t>
      </w:r>
    </w:p>
    <w:p w:rsidR="00D76776" w:rsidRPr="006D76F3" w:rsidRDefault="00D76776" w:rsidP="006D76F3">
      <w:pPr>
        <w:pStyle w:val="Heading3"/>
        <w:spacing w:before="240"/>
        <w:ind w:left="120"/>
        <w:rPr>
          <w:rFonts w:ascii="Tahoma" w:hAnsi="Tahoma" w:cs="Tahoma"/>
          <w:b w:val="0"/>
          <w:bCs w:val="0"/>
          <w:color w:val="555555"/>
          <w:sz w:val="16"/>
          <w:szCs w:val="16"/>
        </w:rPr>
      </w:pPr>
      <w:r w:rsidRPr="006D76F3">
        <w:rPr>
          <w:rStyle w:val="mw-headline"/>
          <w:rFonts w:ascii="Tahoma" w:hAnsi="Tahoma" w:cs="Tahoma"/>
          <w:b w:val="0"/>
          <w:bCs w:val="0"/>
          <w:color w:val="555555"/>
          <w:sz w:val="16"/>
          <w:szCs w:val="16"/>
        </w:rPr>
        <w:t>Configuration</w:t>
      </w:r>
    </w:p>
    <w:p w:rsidR="00D76776" w:rsidRPr="006D76F3" w:rsidRDefault="00D76776" w:rsidP="006D76F3">
      <w:pPr>
        <w:pStyle w:val="Heading3"/>
        <w:spacing w:line="360" w:lineRule="atLeast"/>
        <w:rPr>
          <w:rFonts w:ascii="Tahoma" w:hAnsi="Tahoma" w:cs="Tahoma"/>
          <w:b w:val="0"/>
          <w:bCs w:val="0"/>
          <w:color w:val="333333"/>
          <w:sz w:val="16"/>
          <w:szCs w:val="16"/>
        </w:rPr>
      </w:pPr>
      <w:r w:rsidRPr="006D76F3">
        <w:rPr>
          <w:rFonts w:ascii="Tahoma" w:hAnsi="Tahoma" w:cs="Tahoma"/>
          <w:b w:val="0"/>
          <w:bCs w:val="0"/>
          <w:color w:val="333333"/>
          <w:sz w:val="16"/>
          <w:szCs w:val="16"/>
        </w:rPr>
        <w:t>Configure device type in config file.</w:t>
      </w:r>
    </w:p>
    <w:p w:rsidR="00D76776" w:rsidRPr="006D76F3" w:rsidRDefault="00D76776" w:rsidP="006D76F3">
      <w:pPr>
        <w:pStyle w:val="HTMLPreformatted"/>
        <w:outlineLvl w:val="3"/>
        <w:rPr>
          <w:color w:val="333333"/>
          <w:sz w:val="16"/>
          <w:szCs w:val="16"/>
        </w:rPr>
      </w:pPr>
      <w:r w:rsidRPr="006D76F3">
        <w:rPr>
          <w:color w:val="333333"/>
          <w:sz w:val="16"/>
          <w:szCs w:val="16"/>
        </w:rPr>
        <w:t xml:space="preserve"># </w:t>
      </w:r>
      <w:proofErr w:type="gramStart"/>
      <w:r w:rsidRPr="006D76F3">
        <w:rPr>
          <w:color w:val="333333"/>
          <w:sz w:val="16"/>
          <w:szCs w:val="16"/>
        </w:rPr>
        <w:t>cat</w:t>
      </w:r>
      <w:proofErr w:type="gramEnd"/>
      <w:r w:rsidRPr="006D76F3">
        <w:rPr>
          <w:color w:val="333333"/>
          <w:sz w:val="16"/>
          <w:szCs w:val="16"/>
        </w:rPr>
        <w:t xml:space="preserve"> /sys/block/sda/device/vendor</w:t>
      </w:r>
    </w:p>
    <w:p w:rsidR="00D76776" w:rsidRPr="006D76F3" w:rsidRDefault="00D76776" w:rsidP="006D76F3">
      <w:pPr>
        <w:pStyle w:val="HTMLPreformatted"/>
        <w:outlineLvl w:val="3"/>
        <w:rPr>
          <w:color w:val="333333"/>
          <w:sz w:val="16"/>
          <w:szCs w:val="16"/>
        </w:rPr>
      </w:pPr>
      <w:r w:rsidRPr="006D76F3">
        <w:rPr>
          <w:color w:val="333333"/>
          <w:sz w:val="16"/>
          <w:szCs w:val="16"/>
        </w:rPr>
        <w:t>HP</w:t>
      </w:r>
    </w:p>
    <w:p w:rsidR="00D76776" w:rsidRPr="006D76F3" w:rsidRDefault="00D76776" w:rsidP="006D76F3">
      <w:pPr>
        <w:pStyle w:val="HTMLPreformatted"/>
        <w:outlineLvl w:val="3"/>
        <w:rPr>
          <w:color w:val="333333"/>
          <w:sz w:val="16"/>
          <w:szCs w:val="16"/>
        </w:rPr>
      </w:pPr>
    </w:p>
    <w:p w:rsidR="00D76776" w:rsidRPr="006D76F3" w:rsidRDefault="00D76776" w:rsidP="006D76F3">
      <w:pPr>
        <w:pStyle w:val="HTMLPreformatted"/>
        <w:outlineLvl w:val="3"/>
        <w:rPr>
          <w:color w:val="333333"/>
          <w:sz w:val="16"/>
          <w:szCs w:val="16"/>
        </w:rPr>
      </w:pPr>
      <w:r w:rsidRPr="006D76F3">
        <w:rPr>
          <w:color w:val="333333"/>
          <w:sz w:val="16"/>
          <w:szCs w:val="16"/>
        </w:rPr>
        <w:t xml:space="preserve"># </w:t>
      </w:r>
      <w:proofErr w:type="gramStart"/>
      <w:r w:rsidRPr="006D76F3">
        <w:rPr>
          <w:color w:val="333333"/>
          <w:sz w:val="16"/>
          <w:szCs w:val="16"/>
        </w:rPr>
        <w:t>cat</w:t>
      </w:r>
      <w:proofErr w:type="gramEnd"/>
      <w:r w:rsidRPr="006D76F3">
        <w:rPr>
          <w:color w:val="333333"/>
          <w:sz w:val="16"/>
          <w:szCs w:val="16"/>
        </w:rPr>
        <w:t xml:space="preserve"> /sys/block/sda/device/model</w:t>
      </w:r>
    </w:p>
    <w:p w:rsidR="00D76776" w:rsidRPr="006D76F3" w:rsidRDefault="00D76776" w:rsidP="006D76F3">
      <w:pPr>
        <w:pStyle w:val="HTMLPreformatted"/>
        <w:outlineLvl w:val="3"/>
        <w:rPr>
          <w:color w:val="333333"/>
          <w:sz w:val="16"/>
          <w:szCs w:val="16"/>
        </w:rPr>
      </w:pPr>
      <w:r w:rsidRPr="006D76F3">
        <w:rPr>
          <w:color w:val="333333"/>
          <w:sz w:val="16"/>
          <w:szCs w:val="16"/>
        </w:rPr>
        <w:t>HSV200</w:t>
      </w:r>
    </w:p>
    <w:p w:rsidR="00D76776" w:rsidRPr="006D76F3" w:rsidRDefault="00D76776" w:rsidP="006D76F3">
      <w:pPr>
        <w:pStyle w:val="HTMLPreformatted"/>
        <w:outlineLvl w:val="3"/>
        <w:rPr>
          <w:color w:val="333333"/>
          <w:sz w:val="16"/>
          <w:szCs w:val="16"/>
        </w:rPr>
      </w:pPr>
    </w:p>
    <w:p w:rsidR="00D76776" w:rsidRPr="006D76F3" w:rsidRDefault="00D76776" w:rsidP="006D76F3">
      <w:pPr>
        <w:pStyle w:val="HTMLPreformatted"/>
        <w:outlineLvl w:val="3"/>
        <w:rPr>
          <w:color w:val="333333"/>
          <w:sz w:val="16"/>
          <w:szCs w:val="16"/>
        </w:rPr>
      </w:pPr>
      <w:r w:rsidRPr="006D76F3">
        <w:rPr>
          <w:color w:val="333333"/>
          <w:sz w:val="16"/>
          <w:szCs w:val="16"/>
        </w:rPr>
        <w:t xml:space="preserve"># </w:t>
      </w:r>
      <w:proofErr w:type="gramStart"/>
      <w:r w:rsidRPr="006D76F3">
        <w:rPr>
          <w:color w:val="333333"/>
          <w:sz w:val="16"/>
          <w:szCs w:val="16"/>
        </w:rPr>
        <w:t>vim</w:t>
      </w:r>
      <w:proofErr w:type="gramEnd"/>
      <w:r w:rsidRPr="006D76F3">
        <w:rPr>
          <w:color w:val="333333"/>
          <w:sz w:val="16"/>
          <w:szCs w:val="16"/>
        </w:rPr>
        <w:t xml:space="preserve"> /etc/multipath.conf</w:t>
      </w:r>
    </w:p>
    <w:p w:rsidR="00D76776" w:rsidRPr="006D76F3" w:rsidRDefault="00D76776" w:rsidP="006D76F3">
      <w:pPr>
        <w:pStyle w:val="HTMLPreformatted"/>
        <w:outlineLvl w:val="3"/>
        <w:rPr>
          <w:color w:val="333333"/>
          <w:sz w:val="16"/>
          <w:szCs w:val="16"/>
        </w:rPr>
      </w:pPr>
      <w:proofErr w:type="gramStart"/>
      <w:r w:rsidRPr="006D76F3">
        <w:rPr>
          <w:color w:val="333333"/>
          <w:sz w:val="16"/>
          <w:szCs w:val="16"/>
        </w:rPr>
        <w:t>devices</w:t>
      </w:r>
      <w:proofErr w:type="gramEnd"/>
      <w:r w:rsidRPr="006D76F3">
        <w:rPr>
          <w:color w:val="333333"/>
          <w:sz w:val="16"/>
          <w:szCs w:val="16"/>
        </w:rPr>
        <w:t xml:space="preserve"> {</w:t>
      </w:r>
    </w:p>
    <w:p w:rsidR="00D76776" w:rsidRPr="006D76F3" w:rsidRDefault="00D76776" w:rsidP="006D76F3">
      <w:pPr>
        <w:pStyle w:val="HTMLPreformatted"/>
        <w:outlineLvl w:val="3"/>
        <w:rPr>
          <w:color w:val="333333"/>
          <w:sz w:val="16"/>
          <w:szCs w:val="16"/>
        </w:rPr>
      </w:pPr>
    </w:p>
    <w:p w:rsidR="00D76776" w:rsidRPr="006D76F3" w:rsidRDefault="00D76776" w:rsidP="006D76F3">
      <w:pPr>
        <w:pStyle w:val="HTMLPreformatted"/>
        <w:outlineLvl w:val="3"/>
        <w:rPr>
          <w:color w:val="333333"/>
          <w:sz w:val="16"/>
          <w:szCs w:val="16"/>
        </w:rPr>
      </w:pPr>
      <w:proofErr w:type="gramStart"/>
      <w:r w:rsidRPr="006D76F3">
        <w:rPr>
          <w:color w:val="333333"/>
          <w:sz w:val="16"/>
          <w:szCs w:val="16"/>
        </w:rPr>
        <w:t>device</w:t>
      </w:r>
      <w:proofErr w:type="gramEnd"/>
      <w:r w:rsidRPr="006D76F3">
        <w:rPr>
          <w:color w:val="333333"/>
          <w:sz w:val="16"/>
          <w:szCs w:val="16"/>
        </w:rPr>
        <w:t xml:space="preserve"> {</w:t>
      </w:r>
    </w:p>
    <w:p w:rsidR="00D76776" w:rsidRPr="006D76F3" w:rsidRDefault="00D76776" w:rsidP="006D76F3">
      <w:pPr>
        <w:pStyle w:val="HTMLPreformatted"/>
        <w:outlineLvl w:val="3"/>
        <w:rPr>
          <w:color w:val="333333"/>
          <w:sz w:val="16"/>
          <w:szCs w:val="16"/>
        </w:rPr>
      </w:pPr>
      <w:proofErr w:type="gramStart"/>
      <w:r w:rsidRPr="006D76F3">
        <w:rPr>
          <w:color w:val="333333"/>
          <w:sz w:val="16"/>
          <w:szCs w:val="16"/>
        </w:rPr>
        <w:t>vendor</w:t>
      </w:r>
      <w:proofErr w:type="gramEnd"/>
      <w:r w:rsidRPr="006D76F3">
        <w:rPr>
          <w:color w:val="333333"/>
          <w:sz w:val="16"/>
          <w:szCs w:val="16"/>
        </w:rPr>
        <w:t xml:space="preserve">                  "HP"</w:t>
      </w:r>
    </w:p>
    <w:p w:rsidR="00D76776" w:rsidRPr="006D76F3" w:rsidRDefault="00D76776" w:rsidP="006D76F3">
      <w:pPr>
        <w:pStyle w:val="HTMLPreformatted"/>
        <w:outlineLvl w:val="3"/>
        <w:rPr>
          <w:color w:val="333333"/>
          <w:sz w:val="16"/>
          <w:szCs w:val="16"/>
        </w:rPr>
      </w:pPr>
      <w:proofErr w:type="gramStart"/>
      <w:r w:rsidRPr="006D76F3">
        <w:rPr>
          <w:color w:val="333333"/>
          <w:sz w:val="16"/>
          <w:szCs w:val="16"/>
        </w:rPr>
        <w:t>product</w:t>
      </w:r>
      <w:proofErr w:type="gramEnd"/>
      <w:r w:rsidRPr="006D76F3">
        <w:rPr>
          <w:color w:val="333333"/>
          <w:sz w:val="16"/>
          <w:szCs w:val="16"/>
        </w:rPr>
        <w:t xml:space="preserve">                 "HSV200"</w:t>
      </w:r>
    </w:p>
    <w:p w:rsidR="00D76776" w:rsidRPr="006D76F3" w:rsidRDefault="00D76776" w:rsidP="006D76F3">
      <w:pPr>
        <w:pStyle w:val="HTMLPreformatted"/>
        <w:outlineLvl w:val="3"/>
        <w:rPr>
          <w:color w:val="333333"/>
          <w:sz w:val="16"/>
          <w:szCs w:val="16"/>
        </w:rPr>
      </w:pPr>
      <w:proofErr w:type="gramStart"/>
      <w:r w:rsidRPr="006D76F3">
        <w:rPr>
          <w:color w:val="333333"/>
          <w:sz w:val="16"/>
          <w:szCs w:val="16"/>
        </w:rPr>
        <w:t>path_grouping_policy</w:t>
      </w:r>
      <w:proofErr w:type="gramEnd"/>
      <w:r w:rsidRPr="006D76F3">
        <w:rPr>
          <w:color w:val="333333"/>
          <w:sz w:val="16"/>
          <w:szCs w:val="16"/>
        </w:rPr>
        <w:t xml:space="preserve">    multibus</w:t>
      </w:r>
    </w:p>
    <w:p w:rsidR="00D76776" w:rsidRPr="006D76F3" w:rsidRDefault="00D76776" w:rsidP="006D76F3">
      <w:pPr>
        <w:pStyle w:val="HTMLPreformatted"/>
        <w:outlineLvl w:val="3"/>
        <w:rPr>
          <w:color w:val="333333"/>
          <w:sz w:val="16"/>
          <w:szCs w:val="16"/>
        </w:rPr>
      </w:pPr>
      <w:r w:rsidRPr="006D76F3">
        <w:rPr>
          <w:color w:val="333333"/>
          <w:sz w:val="16"/>
          <w:szCs w:val="16"/>
        </w:rPr>
        <w:t>no_path_retry           "5"</w:t>
      </w:r>
    </w:p>
    <w:p w:rsidR="00D76776" w:rsidRPr="006D76F3" w:rsidRDefault="00D76776" w:rsidP="006D76F3">
      <w:pPr>
        <w:pStyle w:val="HTMLPreformatted"/>
        <w:outlineLvl w:val="3"/>
        <w:rPr>
          <w:color w:val="333333"/>
          <w:sz w:val="16"/>
          <w:szCs w:val="16"/>
        </w:rPr>
      </w:pPr>
      <w:r w:rsidRPr="006D76F3">
        <w:rPr>
          <w:color w:val="333333"/>
          <w:sz w:val="16"/>
          <w:szCs w:val="16"/>
        </w:rPr>
        <w:t>}</w:t>
      </w:r>
    </w:p>
    <w:p w:rsidR="00D76776" w:rsidRPr="006D76F3" w:rsidRDefault="00D76776" w:rsidP="006D76F3">
      <w:pPr>
        <w:pStyle w:val="HTMLPreformatted"/>
        <w:outlineLvl w:val="3"/>
        <w:rPr>
          <w:color w:val="333333"/>
          <w:sz w:val="16"/>
          <w:szCs w:val="16"/>
        </w:rPr>
      </w:pPr>
      <w:r w:rsidRPr="006D76F3">
        <w:rPr>
          <w:color w:val="333333"/>
          <w:sz w:val="16"/>
          <w:szCs w:val="16"/>
        </w:rPr>
        <w:t>}</w:t>
      </w:r>
    </w:p>
    <w:p w:rsidR="00D76776" w:rsidRPr="006D76F3" w:rsidRDefault="00D76776" w:rsidP="006D76F3">
      <w:pPr>
        <w:pStyle w:val="Heading3"/>
        <w:spacing w:before="0" w:line="360" w:lineRule="atLeast"/>
        <w:rPr>
          <w:rFonts w:ascii="Tahoma" w:hAnsi="Tahoma" w:cs="Tahoma"/>
          <w:b w:val="0"/>
          <w:bCs w:val="0"/>
          <w:color w:val="333333"/>
          <w:sz w:val="16"/>
          <w:szCs w:val="16"/>
        </w:rPr>
      </w:pPr>
      <w:r w:rsidRPr="006D76F3">
        <w:rPr>
          <w:rFonts w:ascii="Tahoma" w:hAnsi="Tahoma" w:cs="Tahoma"/>
          <w:b w:val="0"/>
          <w:bCs w:val="0"/>
          <w:color w:val="333333"/>
          <w:sz w:val="16"/>
          <w:szCs w:val="16"/>
        </w:rPr>
        <w:t>Configure multipath device in config file.</w:t>
      </w:r>
    </w:p>
    <w:p w:rsidR="00D76776" w:rsidRPr="006D76F3" w:rsidRDefault="00D76776" w:rsidP="006D76F3">
      <w:pPr>
        <w:pStyle w:val="HTMLPreformatted"/>
        <w:outlineLvl w:val="3"/>
        <w:rPr>
          <w:color w:val="333333"/>
          <w:sz w:val="16"/>
          <w:szCs w:val="16"/>
        </w:rPr>
      </w:pPr>
      <w:r w:rsidRPr="006D76F3">
        <w:rPr>
          <w:color w:val="333333"/>
          <w:sz w:val="16"/>
          <w:szCs w:val="16"/>
        </w:rPr>
        <w:t xml:space="preserve"># </w:t>
      </w:r>
      <w:proofErr w:type="gramStart"/>
      <w:r w:rsidRPr="006D76F3">
        <w:rPr>
          <w:color w:val="333333"/>
          <w:sz w:val="16"/>
          <w:szCs w:val="16"/>
        </w:rPr>
        <w:t>cat</w:t>
      </w:r>
      <w:proofErr w:type="gramEnd"/>
      <w:r w:rsidRPr="006D76F3">
        <w:rPr>
          <w:color w:val="333333"/>
          <w:sz w:val="16"/>
          <w:szCs w:val="16"/>
        </w:rPr>
        <w:t xml:space="preserve"> /var/lib/multipath/bindings</w:t>
      </w:r>
    </w:p>
    <w:p w:rsidR="00D76776" w:rsidRPr="006D76F3" w:rsidRDefault="00D76776" w:rsidP="006D76F3">
      <w:pPr>
        <w:pStyle w:val="HTMLPreformatted"/>
        <w:outlineLvl w:val="3"/>
        <w:rPr>
          <w:color w:val="333333"/>
          <w:sz w:val="16"/>
          <w:szCs w:val="16"/>
        </w:rPr>
      </w:pPr>
    </w:p>
    <w:p w:rsidR="00D76776" w:rsidRPr="006D76F3" w:rsidRDefault="00D76776" w:rsidP="006D76F3">
      <w:pPr>
        <w:pStyle w:val="HTMLPreformatted"/>
        <w:outlineLvl w:val="3"/>
        <w:rPr>
          <w:color w:val="333333"/>
          <w:sz w:val="16"/>
          <w:szCs w:val="16"/>
        </w:rPr>
      </w:pPr>
      <w:r w:rsidRPr="006D76F3">
        <w:rPr>
          <w:color w:val="333333"/>
          <w:sz w:val="16"/>
          <w:szCs w:val="16"/>
        </w:rPr>
        <w:t># Format:</w:t>
      </w:r>
    </w:p>
    <w:p w:rsidR="00D76776" w:rsidRPr="006D76F3" w:rsidRDefault="00D76776" w:rsidP="006D76F3">
      <w:pPr>
        <w:pStyle w:val="HTMLPreformatted"/>
        <w:outlineLvl w:val="3"/>
        <w:rPr>
          <w:color w:val="333333"/>
          <w:sz w:val="16"/>
          <w:szCs w:val="16"/>
        </w:rPr>
      </w:pPr>
      <w:r w:rsidRPr="006D76F3">
        <w:rPr>
          <w:color w:val="333333"/>
          <w:sz w:val="16"/>
          <w:szCs w:val="16"/>
        </w:rPr>
        <w:t xml:space="preserve"># </w:t>
      </w:r>
      <w:proofErr w:type="gramStart"/>
      <w:r w:rsidRPr="006D76F3">
        <w:rPr>
          <w:color w:val="333333"/>
          <w:sz w:val="16"/>
          <w:szCs w:val="16"/>
        </w:rPr>
        <w:t>alias</w:t>
      </w:r>
      <w:proofErr w:type="gramEnd"/>
      <w:r w:rsidRPr="006D76F3">
        <w:rPr>
          <w:color w:val="333333"/>
          <w:sz w:val="16"/>
          <w:szCs w:val="16"/>
        </w:rPr>
        <w:t xml:space="preserve"> wwid</w:t>
      </w:r>
    </w:p>
    <w:p w:rsidR="00D76776" w:rsidRPr="006D76F3" w:rsidRDefault="00D76776" w:rsidP="006D76F3">
      <w:pPr>
        <w:pStyle w:val="HTMLPreformatted"/>
        <w:outlineLvl w:val="3"/>
        <w:rPr>
          <w:color w:val="333333"/>
          <w:sz w:val="16"/>
          <w:szCs w:val="16"/>
        </w:rPr>
      </w:pPr>
      <w:r w:rsidRPr="006D76F3">
        <w:rPr>
          <w:color w:val="333333"/>
          <w:sz w:val="16"/>
          <w:szCs w:val="16"/>
        </w:rPr>
        <w:t>#</w:t>
      </w:r>
    </w:p>
    <w:p w:rsidR="00D76776" w:rsidRPr="006D76F3" w:rsidRDefault="00D76776" w:rsidP="006D76F3">
      <w:pPr>
        <w:pStyle w:val="HTMLPreformatted"/>
        <w:outlineLvl w:val="3"/>
        <w:rPr>
          <w:color w:val="333333"/>
          <w:sz w:val="16"/>
          <w:szCs w:val="16"/>
        </w:rPr>
      </w:pPr>
      <w:r w:rsidRPr="006D76F3">
        <w:rPr>
          <w:color w:val="333333"/>
          <w:sz w:val="16"/>
          <w:szCs w:val="16"/>
        </w:rPr>
        <w:t>mpath0 3600508b400070aac0000900000080000</w:t>
      </w:r>
    </w:p>
    <w:p w:rsidR="00D76776" w:rsidRPr="006D76F3" w:rsidRDefault="00D76776" w:rsidP="006D76F3">
      <w:pPr>
        <w:pStyle w:val="HTMLPreformatted"/>
        <w:outlineLvl w:val="3"/>
        <w:rPr>
          <w:color w:val="333333"/>
          <w:sz w:val="16"/>
          <w:szCs w:val="16"/>
        </w:rPr>
      </w:pPr>
    </w:p>
    <w:p w:rsidR="00D76776" w:rsidRPr="006D76F3" w:rsidRDefault="00D76776" w:rsidP="006D76F3">
      <w:pPr>
        <w:pStyle w:val="HTMLPreformatted"/>
        <w:outlineLvl w:val="3"/>
        <w:rPr>
          <w:color w:val="333333"/>
          <w:sz w:val="16"/>
          <w:szCs w:val="16"/>
        </w:rPr>
      </w:pPr>
      <w:r w:rsidRPr="006D76F3">
        <w:rPr>
          <w:color w:val="333333"/>
          <w:sz w:val="16"/>
          <w:szCs w:val="16"/>
        </w:rPr>
        <w:t xml:space="preserve"># </w:t>
      </w:r>
      <w:proofErr w:type="gramStart"/>
      <w:r w:rsidRPr="006D76F3">
        <w:rPr>
          <w:color w:val="333333"/>
          <w:sz w:val="16"/>
          <w:szCs w:val="16"/>
        </w:rPr>
        <w:t>vim</w:t>
      </w:r>
      <w:proofErr w:type="gramEnd"/>
      <w:r w:rsidRPr="006D76F3">
        <w:rPr>
          <w:color w:val="333333"/>
          <w:sz w:val="16"/>
          <w:szCs w:val="16"/>
        </w:rPr>
        <w:t xml:space="preserve"> /etc/multipath.conf</w:t>
      </w:r>
    </w:p>
    <w:p w:rsidR="00D76776" w:rsidRPr="006D76F3" w:rsidRDefault="00D76776" w:rsidP="006D76F3">
      <w:pPr>
        <w:pStyle w:val="HTMLPreformatted"/>
        <w:outlineLvl w:val="3"/>
        <w:rPr>
          <w:color w:val="333333"/>
          <w:sz w:val="16"/>
          <w:szCs w:val="16"/>
        </w:rPr>
      </w:pPr>
    </w:p>
    <w:p w:rsidR="00D76776" w:rsidRPr="006D76F3" w:rsidRDefault="00D76776" w:rsidP="006D76F3">
      <w:pPr>
        <w:pStyle w:val="HTMLPreformatted"/>
        <w:outlineLvl w:val="3"/>
        <w:rPr>
          <w:color w:val="333333"/>
          <w:sz w:val="16"/>
          <w:szCs w:val="16"/>
        </w:rPr>
      </w:pPr>
      <w:proofErr w:type="gramStart"/>
      <w:r w:rsidRPr="006D76F3">
        <w:rPr>
          <w:color w:val="333333"/>
          <w:sz w:val="16"/>
          <w:szCs w:val="16"/>
        </w:rPr>
        <w:t>multipaths</w:t>
      </w:r>
      <w:proofErr w:type="gramEnd"/>
      <w:r w:rsidRPr="006D76F3">
        <w:rPr>
          <w:color w:val="333333"/>
          <w:sz w:val="16"/>
          <w:szCs w:val="16"/>
        </w:rPr>
        <w:t xml:space="preserve"> {</w:t>
      </w:r>
    </w:p>
    <w:p w:rsidR="00D76776" w:rsidRPr="006D76F3" w:rsidRDefault="00D76776" w:rsidP="006D76F3">
      <w:pPr>
        <w:pStyle w:val="HTMLPreformatted"/>
        <w:outlineLvl w:val="3"/>
        <w:rPr>
          <w:color w:val="333333"/>
          <w:sz w:val="16"/>
          <w:szCs w:val="16"/>
        </w:rPr>
      </w:pPr>
    </w:p>
    <w:p w:rsidR="00D76776" w:rsidRPr="006D76F3" w:rsidRDefault="00D76776" w:rsidP="006D76F3">
      <w:pPr>
        <w:pStyle w:val="HTMLPreformatted"/>
        <w:outlineLvl w:val="3"/>
        <w:rPr>
          <w:color w:val="333333"/>
          <w:sz w:val="16"/>
          <w:szCs w:val="16"/>
        </w:rPr>
      </w:pPr>
      <w:proofErr w:type="gramStart"/>
      <w:r w:rsidRPr="006D76F3">
        <w:rPr>
          <w:color w:val="333333"/>
          <w:sz w:val="16"/>
          <w:szCs w:val="16"/>
        </w:rPr>
        <w:t>multipath</w:t>
      </w:r>
      <w:proofErr w:type="gramEnd"/>
      <w:r w:rsidRPr="006D76F3">
        <w:rPr>
          <w:color w:val="333333"/>
          <w:sz w:val="16"/>
          <w:szCs w:val="16"/>
        </w:rPr>
        <w:t xml:space="preserve"> {</w:t>
      </w:r>
    </w:p>
    <w:p w:rsidR="00D76776" w:rsidRPr="006D76F3" w:rsidRDefault="00D76776" w:rsidP="006D76F3">
      <w:pPr>
        <w:pStyle w:val="HTMLPreformatted"/>
        <w:outlineLvl w:val="3"/>
        <w:rPr>
          <w:color w:val="333333"/>
          <w:sz w:val="16"/>
          <w:szCs w:val="16"/>
        </w:rPr>
      </w:pPr>
      <w:proofErr w:type="gramStart"/>
      <w:r w:rsidRPr="006D76F3">
        <w:rPr>
          <w:color w:val="333333"/>
          <w:sz w:val="16"/>
          <w:szCs w:val="16"/>
        </w:rPr>
        <w:t>wwid</w:t>
      </w:r>
      <w:proofErr w:type="gramEnd"/>
      <w:r w:rsidRPr="006D76F3">
        <w:rPr>
          <w:color w:val="333333"/>
          <w:sz w:val="16"/>
          <w:szCs w:val="16"/>
        </w:rPr>
        <w:t xml:space="preserve">                    3600508b400070aac0000900000080000</w:t>
      </w:r>
    </w:p>
    <w:p w:rsidR="00D76776" w:rsidRPr="006D76F3" w:rsidRDefault="00D76776" w:rsidP="006D76F3">
      <w:pPr>
        <w:pStyle w:val="HTMLPreformatted"/>
        <w:outlineLvl w:val="3"/>
        <w:rPr>
          <w:color w:val="333333"/>
          <w:sz w:val="16"/>
          <w:szCs w:val="16"/>
        </w:rPr>
      </w:pPr>
      <w:proofErr w:type="gramStart"/>
      <w:r w:rsidRPr="006D76F3">
        <w:rPr>
          <w:color w:val="333333"/>
          <w:sz w:val="16"/>
          <w:szCs w:val="16"/>
        </w:rPr>
        <w:t>alias</w:t>
      </w:r>
      <w:proofErr w:type="gramEnd"/>
      <w:r w:rsidRPr="006D76F3">
        <w:rPr>
          <w:color w:val="333333"/>
          <w:sz w:val="16"/>
          <w:szCs w:val="16"/>
        </w:rPr>
        <w:t xml:space="preserve">                   mpath0</w:t>
      </w:r>
    </w:p>
    <w:p w:rsidR="00D76776" w:rsidRPr="006D76F3" w:rsidRDefault="00D76776" w:rsidP="006D76F3">
      <w:pPr>
        <w:pStyle w:val="HTMLPreformatted"/>
        <w:outlineLvl w:val="3"/>
        <w:rPr>
          <w:color w:val="333333"/>
          <w:sz w:val="16"/>
          <w:szCs w:val="16"/>
        </w:rPr>
      </w:pPr>
      <w:proofErr w:type="gramStart"/>
      <w:r w:rsidRPr="006D76F3">
        <w:rPr>
          <w:color w:val="333333"/>
          <w:sz w:val="16"/>
          <w:szCs w:val="16"/>
        </w:rPr>
        <w:t>path_grouping_policy</w:t>
      </w:r>
      <w:proofErr w:type="gramEnd"/>
      <w:r w:rsidRPr="006D76F3">
        <w:rPr>
          <w:color w:val="333333"/>
          <w:sz w:val="16"/>
          <w:szCs w:val="16"/>
        </w:rPr>
        <w:t xml:space="preserve">    multibus</w:t>
      </w:r>
    </w:p>
    <w:p w:rsidR="00D76776" w:rsidRPr="006D76F3" w:rsidRDefault="00D76776" w:rsidP="006D76F3">
      <w:pPr>
        <w:pStyle w:val="HTMLPreformatted"/>
        <w:outlineLvl w:val="3"/>
        <w:rPr>
          <w:color w:val="333333"/>
          <w:sz w:val="16"/>
          <w:szCs w:val="16"/>
        </w:rPr>
      </w:pPr>
      <w:r w:rsidRPr="006D76F3">
        <w:rPr>
          <w:color w:val="333333"/>
          <w:sz w:val="16"/>
          <w:szCs w:val="16"/>
        </w:rPr>
        <w:t>path_checker            readsector0</w:t>
      </w:r>
    </w:p>
    <w:p w:rsidR="00D76776" w:rsidRPr="006D76F3" w:rsidRDefault="00D76776" w:rsidP="006D76F3">
      <w:pPr>
        <w:pStyle w:val="HTMLPreformatted"/>
        <w:outlineLvl w:val="3"/>
        <w:rPr>
          <w:color w:val="333333"/>
          <w:sz w:val="16"/>
          <w:szCs w:val="16"/>
        </w:rPr>
      </w:pPr>
      <w:r w:rsidRPr="006D76F3">
        <w:rPr>
          <w:color w:val="333333"/>
          <w:sz w:val="16"/>
          <w:szCs w:val="16"/>
        </w:rPr>
        <w:t>path_selector           "round-robin 0"</w:t>
      </w:r>
    </w:p>
    <w:p w:rsidR="00D76776" w:rsidRPr="006D76F3" w:rsidRDefault="00D76776" w:rsidP="006D76F3">
      <w:pPr>
        <w:pStyle w:val="HTMLPreformatted"/>
        <w:outlineLvl w:val="3"/>
        <w:rPr>
          <w:color w:val="333333"/>
          <w:sz w:val="16"/>
          <w:szCs w:val="16"/>
        </w:rPr>
      </w:pPr>
      <w:proofErr w:type="gramStart"/>
      <w:r w:rsidRPr="006D76F3">
        <w:rPr>
          <w:color w:val="333333"/>
          <w:sz w:val="16"/>
          <w:szCs w:val="16"/>
        </w:rPr>
        <w:t>failback</w:t>
      </w:r>
      <w:proofErr w:type="gramEnd"/>
      <w:r w:rsidRPr="006D76F3">
        <w:rPr>
          <w:color w:val="333333"/>
          <w:sz w:val="16"/>
          <w:szCs w:val="16"/>
        </w:rPr>
        <w:t xml:space="preserve">                "5"</w:t>
      </w:r>
    </w:p>
    <w:p w:rsidR="00D76776" w:rsidRPr="006D76F3" w:rsidRDefault="00D76776" w:rsidP="006D76F3">
      <w:pPr>
        <w:pStyle w:val="HTMLPreformatted"/>
        <w:outlineLvl w:val="3"/>
        <w:rPr>
          <w:color w:val="333333"/>
          <w:sz w:val="16"/>
          <w:szCs w:val="16"/>
        </w:rPr>
      </w:pPr>
      <w:proofErr w:type="gramStart"/>
      <w:r w:rsidRPr="006D76F3">
        <w:rPr>
          <w:color w:val="333333"/>
          <w:sz w:val="16"/>
          <w:szCs w:val="16"/>
        </w:rPr>
        <w:t>rr_weight</w:t>
      </w:r>
      <w:proofErr w:type="gramEnd"/>
      <w:r w:rsidRPr="006D76F3">
        <w:rPr>
          <w:color w:val="333333"/>
          <w:sz w:val="16"/>
          <w:szCs w:val="16"/>
        </w:rPr>
        <w:t xml:space="preserve">               priorities</w:t>
      </w:r>
    </w:p>
    <w:p w:rsidR="00D76776" w:rsidRPr="006D76F3" w:rsidRDefault="00D76776" w:rsidP="006D76F3">
      <w:pPr>
        <w:pStyle w:val="HTMLPreformatted"/>
        <w:outlineLvl w:val="3"/>
        <w:rPr>
          <w:color w:val="333333"/>
          <w:sz w:val="16"/>
          <w:szCs w:val="16"/>
        </w:rPr>
      </w:pPr>
      <w:r w:rsidRPr="006D76F3">
        <w:rPr>
          <w:color w:val="333333"/>
          <w:sz w:val="16"/>
          <w:szCs w:val="16"/>
        </w:rPr>
        <w:t>no_path_retry           "5"</w:t>
      </w:r>
    </w:p>
    <w:p w:rsidR="00D76776" w:rsidRPr="006D76F3" w:rsidRDefault="00D76776" w:rsidP="006D76F3">
      <w:pPr>
        <w:pStyle w:val="HTMLPreformatted"/>
        <w:outlineLvl w:val="3"/>
        <w:rPr>
          <w:color w:val="333333"/>
          <w:sz w:val="16"/>
          <w:szCs w:val="16"/>
        </w:rPr>
      </w:pPr>
      <w:r w:rsidRPr="006D76F3">
        <w:rPr>
          <w:color w:val="333333"/>
          <w:sz w:val="16"/>
          <w:szCs w:val="16"/>
        </w:rPr>
        <w:t>}</w:t>
      </w:r>
    </w:p>
    <w:p w:rsidR="00D76776" w:rsidRPr="006D76F3" w:rsidRDefault="00D76776" w:rsidP="006D76F3">
      <w:pPr>
        <w:pStyle w:val="HTMLPreformatted"/>
        <w:outlineLvl w:val="3"/>
        <w:rPr>
          <w:color w:val="333333"/>
          <w:sz w:val="16"/>
          <w:szCs w:val="16"/>
        </w:rPr>
      </w:pPr>
      <w:r w:rsidRPr="006D76F3">
        <w:rPr>
          <w:color w:val="333333"/>
          <w:sz w:val="16"/>
          <w:szCs w:val="16"/>
        </w:rPr>
        <w:t>}</w:t>
      </w:r>
    </w:p>
    <w:p w:rsidR="00D76776" w:rsidRPr="006D76F3" w:rsidRDefault="00D76776" w:rsidP="006D76F3">
      <w:pPr>
        <w:pStyle w:val="Heading3"/>
        <w:spacing w:before="0" w:line="360" w:lineRule="atLeast"/>
        <w:rPr>
          <w:rFonts w:ascii="Tahoma" w:hAnsi="Tahoma" w:cs="Tahoma"/>
          <w:b w:val="0"/>
          <w:bCs w:val="0"/>
          <w:color w:val="333333"/>
          <w:sz w:val="16"/>
          <w:szCs w:val="16"/>
        </w:rPr>
      </w:pPr>
      <w:r w:rsidRPr="006D76F3">
        <w:rPr>
          <w:rFonts w:ascii="Tahoma" w:hAnsi="Tahoma" w:cs="Tahoma"/>
          <w:b w:val="0"/>
          <w:bCs w:val="0"/>
          <w:color w:val="333333"/>
          <w:sz w:val="16"/>
          <w:szCs w:val="16"/>
        </w:rPr>
        <w:t>Set not mutipathed devices on the blacklist. (</w:t>
      </w:r>
      <w:proofErr w:type="gramStart"/>
      <w:r w:rsidRPr="006D76F3">
        <w:rPr>
          <w:rFonts w:ascii="Tahoma" w:hAnsi="Tahoma" w:cs="Tahoma"/>
          <w:b w:val="0"/>
          <w:bCs w:val="0"/>
          <w:color w:val="333333"/>
          <w:sz w:val="16"/>
          <w:szCs w:val="16"/>
        </w:rPr>
        <w:t>f.e</w:t>
      </w:r>
      <w:proofErr w:type="gramEnd"/>
      <w:r w:rsidRPr="006D76F3">
        <w:rPr>
          <w:rFonts w:ascii="Tahoma" w:hAnsi="Tahoma" w:cs="Tahoma"/>
          <w:b w:val="0"/>
          <w:bCs w:val="0"/>
          <w:color w:val="333333"/>
          <w:sz w:val="16"/>
          <w:szCs w:val="16"/>
        </w:rPr>
        <w:t>. local Raid-Devices, Volume Groups)</w:t>
      </w:r>
    </w:p>
    <w:p w:rsidR="00D76776" w:rsidRPr="006D76F3" w:rsidRDefault="00D76776" w:rsidP="006D76F3">
      <w:pPr>
        <w:pStyle w:val="HTMLPreformatted"/>
        <w:outlineLvl w:val="3"/>
        <w:rPr>
          <w:color w:val="333333"/>
          <w:sz w:val="16"/>
          <w:szCs w:val="16"/>
        </w:rPr>
      </w:pPr>
      <w:r w:rsidRPr="006D76F3">
        <w:rPr>
          <w:color w:val="333333"/>
          <w:sz w:val="16"/>
          <w:szCs w:val="16"/>
        </w:rPr>
        <w:t xml:space="preserve"># </w:t>
      </w:r>
      <w:proofErr w:type="gramStart"/>
      <w:r w:rsidRPr="006D76F3">
        <w:rPr>
          <w:color w:val="333333"/>
          <w:sz w:val="16"/>
          <w:szCs w:val="16"/>
        </w:rPr>
        <w:t>vim</w:t>
      </w:r>
      <w:proofErr w:type="gramEnd"/>
      <w:r w:rsidRPr="006D76F3">
        <w:rPr>
          <w:color w:val="333333"/>
          <w:sz w:val="16"/>
          <w:szCs w:val="16"/>
        </w:rPr>
        <w:t xml:space="preserve"> /etc/multipath.conf</w:t>
      </w:r>
    </w:p>
    <w:p w:rsidR="00D76776" w:rsidRPr="006D76F3" w:rsidRDefault="00D76776" w:rsidP="006D76F3">
      <w:pPr>
        <w:pStyle w:val="HTMLPreformatted"/>
        <w:outlineLvl w:val="3"/>
        <w:rPr>
          <w:color w:val="333333"/>
          <w:sz w:val="16"/>
          <w:szCs w:val="16"/>
        </w:rPr>
      </w:pPr>
    </w:p>
    <w:p w:rsidR="00D76776" w:rsidRPr="006D76F3" w:rsidRDefault="00D76776" w:rsidP="006D76F3">
      <w:pPr>
        <w:pStyle w:val="HTMLPreformatted"/>
        <w:outlineLvl w:val="3"/>
        <w:rPr>
          <w:color w:val="333333"/>
          <w:sz w:val="16"/>
          <w:szCs w:val="16"/>
        </w:rPr>
      </w:pPr>
      <w:r w:rsidRPr="006D76F3">
        <w:rPr>
          <w:color w:val="333333"/>
          <w:sz w:val="16"/>
          <w:szCs w:val="16"/>
        </w:rPr>
        <w:t>devnode_blacklist {</w:t>
      </w:r>
    </w:p>
    <w:p w:rsidR="00D76776" w:rsidRPr="006D76F3" w:rsidRDefault="00D76776" w:rsidP="006D76F3">
      <w:pPr>
        <w:pStyle w:val="HTMLPreformatted"/>
        <w:outlineLvl w:val="3"/>
        <w:rPr>
          <w:color w:val="333333"/>
          <w:sz w:val="16"/>
          <w:szCs w:val="16"/>
        </w:rPr>
      </w:pPr>
    </w:p>
    <w:p w:rsidR="00D76776" w:rsidRPr="006D76F3" w:rsidRDefault="00D76776" w:rsidP="006D76F3">
      <w:pPr>
        <w:pStyle w:val="HTMLPreformatted"/>
        <w:outlineLvl w:val="3"/>
        <w:rPr>
          <w:color w:val="333333"/>
          <w:sz w:val="16"/>
          <w:szCs w:val="16"/>
        </w:rPr>
      </w:pPr>
      <w:proofErr w:type="gramStart"/>
      <w:r w:rsidRPr="006D76F3">
        <w:rPr>
          <w:color w:val="333333"/>
          <w:sz w:val="16"/>
          <w:szCs w:val="16"/>
        </w:rPr>
        <w:t>devnode</w:t>
      </w:r>
      <w:proofErr w:type="gramEnd"/>
      <w:r w:rsidRPr="006D76F3">
        <w:rPr>
          <w:color w:val="333333"/>
          <w:sz w:val="16"/>
          <w:szCs w:val="16"/>
        </w:rPr>
        <w:t xml:space="preserve"> "^cciss!c[0-9]d[0-9]*"</w:t>
      </w:r>
    </w:p>
    <w:p w:rsidR="00D76776" w:rsidRPr="006D76F3" w:rsidRDefault="00D76776" w:rsidP="006D76F3">
      <w:pPr>
        <w:pStyle w:val="HTMLPreformatted"/>
        <w:outlineLvl w:val="3"/>
        <w:rPr>
          <w:color w:val="333333"/>
          <w:sz w:val="16"/>
          <w:szCs w:val="16"/>
        </w:rPr>
      </w:pPr>
      <w:proofErr w:type="gramStart"/>
      <w:r w:rsidRPr="006D76F3">
        <w:rPr>
          <w:color w:val="333333"/>
          <w:sz w:val="16"/>
          <w:szCs w:val="16"/>
        </w:rPr>
        <w:t>devnode</w:t>
      </w:r>
      <w:proofErr w:type="gramEnd"/>
      <w:r w:rsidRPr="006D76F3">
        <w:rPr>
          <w:color w:val="333333"/>
          <w:sz w:val="16"/>
          <w:szCs w:val="16"/>
        </w:rPr>
        <w:t xml:space="preserve"> "^vg*"</w:t>
      </w:r>
    </w:p>
    <w:p w:rsidR="00D76776" w:rsidRPr="006D76F3" w:rsidRDefault="00D76776" w:rsidP="006D76F3">
      <w:pPr>
        <w:pStyle w:val="HTMLPreformatted"/>
        <w:outlineLvl w:val="3"/>
        <w:rPr>
          <w:color w:val="333333"/>
          <w:sz w:val="16"/>
          <w:szCs w:val="16"/>
        </w:rPr>
      </w:pPr>
      <w:r w:rsidRPr="006D76F3">
        <w:rPr>
          <w:color w:val="333333"/>
          <w:sz w:val="16"/>
          <w:szCs w:val="16"/>
        </w:rPr>
        <w:t>}</w:t>
      </w:r>
    </w:p>
    <w:p w:rsidR="00D76776" w:rsidRPr="006D76F3" w:rsidRDefault="00D76776" w:rsidP="006D76F3">
      <w:pPr>
        <w:pStyle w:val="Heading3"/>
        <w:spacing w:before="0" w:line="360" w:lineRule="atLeast"/>
        <w:rPr>
          <w:rFonts w:ascii="Tahoma" w:hAnsi="Tahoma" w:cs="Tahoma"/>
          <w:b w:val="0"/>
          <w:bCs w:val="0"/>
          <w:color w:val="333333"/>
          <w:sz w:val="16"/>
          <w:szCs w:val="16"/>
        </w:rPr>
      </w:pPr>
      <w:r w:rsidRPr="006D76F3">
        <w:rPr>
          <w:rFonts w:ascii="Tahoma" w:hAnsi="Tahoma" w:cs="Tahoma"/>
          <w:b w:val="0"/>
          <w:bCs w:val="0"/>
          <w:color w:val="333333"/>
          <w:sz w:val="16"/>
          <w:szCs w:val="16"/>
        </w:rPr>
        <w:t>Show Configured Multipaths.</w:t>
      </w:r>
    </w:p>
    <w:p w:rsidR="00D76776" w:rsidRPr="006D76F3" w:rsidRDefault="00D76776" w:rsidP="006D76F3">
      <w:pPr>
        <w:pStyle w:val="HTMLPreformatted"/>
        <w:outlineLvl w:val="3"/>
        <w:rPr>
          <w:color w:val="333333"/>
          <w:sz w:val="16"/>
          <w:szCs w:val="16"/>
        </w:rPr>
      </w:pPr>
      <w:r w:rsidRPr="006D76F3">
        <w:rPr>
          <w:color w:val="333333"/>
          <w:sz w:val="16"/>
          <w:szCs w:val="16"/>
        </w:rPr>
        <w:t xml:space="preserve"># </w:t>
      </w:r>
      <w:proofErr w:type="gramStart"/>
      <w:r w:rsidRPr="006D76F3">
        <w:rPr>
          <w:color w:val="333333"/>
          <w:sz w:val="16"/>
          <w:szCs w:val="16"/>
        </w:rPr>
        <w:t>dmsetup</w:t>
      </w:r>
      <w:proofErr w:type="gramEnd"/>
      <w:r w:rsidRPr="006D76F3">
        <w:rPr>
          <w:color w:val="333333"/>
          <w:sz w:val="16"/>
          <w:szCs w:val="16"/>
        </w:rPr>
        <w:t xml:space="preserve"> ls --target=multipath</w:t>
      </w:r>
    </w:p>
    <w:p w:rsidR="00D76776" w:rsidRPr="006D76F3" w:rsidRDefault="00D76776" w:rsidP="006D76F3">
      <w:pPr>
        <w:pStyle w:val="HTMLPreformatted"/>
        <w:outlineLvl w:val="3"/>
        <w:rPr>
          <w:color w:val="333333"/>
          <w:sz w:val="16"/>
          <w:szCs w:val="16"/>
        </w:rPr>
      </w:pPr>
      <w:proofErr w:type="gramStart"/>
      <w:r w:rsidRPr="006D76F3">
        <w:rPr>
          <w:color w:val="333333"/>
          <w:sz w:val="16"/>
          <w:szCs w:val="16"/>
        </w:rPr>
        <w:t>mpath0  (</w:t>
      </w:r>
      <w:proofErr w:type="gramEnd"/>
      <w:r w:rsidRPr="006D76F3">
        <w:rPr>
          <w:color w:val="333333"/>
          <w:sz w:val="16"/>
          <w:szCs w:val="16"/>
        </w:rPr>
        <w:t>253, 1)</w:t>
      </w:r>
    </w:p>
    <w:p w:rsidR="00D76776" w:rsidRPr="006D76F3" w:rsidRDefault="00D76776" w:rsidP="006D76F3">
      <w:pPr>
        <w:pStyle w:val="HTMLPreformatted"/>
        <w:outlineLvl w:val="3"/>
        <w:rPr>
          <w:color w:val="333333"/>
          <w:sz w:val="16"/>
          <w:szCs w:val="16"/>
        </w:rPr>
      </w:pPr>
    </w:p>
    <w:p w:rsidR="00D76776" w:rsidRPr="006D76F3" w:rsidRDefault="00D76776" w:rsidP="006D76F3">
      <w:pPr>
        <w:pStyle w:val="HTMLPreformatted"/>
        <w:outlineLvl w:val="3"/>
        <w:rPr>
          <w:color w:val="333333"/>
          <w:sz w:val="16"/>
          <w:szCs w:val="16"/>
        </w:rPr>
      </w:pPr>
      <w:r w:rsidRPr="006D76F3">
        <w:rPr>
          <w:color w:val="333333"/>
          <w:sz w:val="16"/>
          <w:szCs w:val="16"/>
        </w:rPr>
        <w:t xml:space="preserve"># </w:t>
      </w:r>
      <w:proofErr w:type="gramStart"/>
      <w:r w:rsidRPr="006D76F3">
        <w:rPr>
          <w:color w:val="333333"/>
          <w:sz w:val="16"/>
          <w:szCs w:val="16"/>
        </w:rPr>
        <w:t>multipath</w:t>
      </w:r>
      <w:proofErr w:type="gramEnd"/>
      <w:r w:rsidRPr="006D76F3">
        <w:rPr>
          <w:color w:val="333333"/>
          <w:sz w:val="16"/>
          <w:szCs w:val="16"/>
        </w:rPr>
        <w:t xml:space="preserve"> -ll</w:t>
      </w:r>
    </w:p>
    <w:p w:rsidR="00D76776" w:rsidRPr="006D76F3" w:rsidRDefault="00D76776" w:rsidP="006D76F3">
      <w:pPr>
        <w:pStyle w:val="HTMLPreformatted"/>
        <w:outlineLvl w:val="3"/>
        <w:rPr>
          <w:color w:val="333333"/>
          <w:sz w:val="16"/>
          <w:szCs w:val="16"/>
        </w:rPr>
      </w:pPr>
    </w:p>
    <w:p w:rsidR="00D76776" w:rsidRPr="006D76F3" w:rsidRDefault="00D76776" w:rsidP="006D76F3">
      <w:pPr>
        <w:pStyle w:val="HTMLPreformatted"/>
        <w:outlineLvl w:val="3"/>
        <w:rPr>
          <w:color w:val="333333"/>
          <w:sz w:val="16"/>
          <w:szCs w:val="16"/>
        </w:rPr>
      </w:pPr>
      <w:r w:rsidRPr="006D76F3">
        <w:rPr>
          <w:color w:val="333333"/>
          <w:sz w:val="16"/>
          <w:szCs w:val="16"/>
        </w:rPr>
        <w:t>mpath0 (3600508b400070aac0000900000080000) dm-1 HP</w:t>
      </w:r>
      <w:proofErr w:type="gramStart"/>
      <w:r w:rsidRPr="006D76F3">
        <w:rPr>
          <w:color w:val="333333"/>
          <w:sz w:val="16"/>
          <w:szCs w:val="16"/>
        </w:rPr>
        <w:t>,HSV200</w:t>
      </w:r>
      <w:proofErr w:type="gramEnd"/>
    </w:p>
    <w:p w:rsidR="00D76776" w:rsidRPr="006D76F3" w:rsidRDefault="00D76776" w:rsidP="006D76F3">
      <w:pPr>
        <w:pStyle w:val="HTMLPreformatted"/>
        <w:outlineLvl w:val="3"/>
        <w:rPr>
          <w:color w:val="333333"/>
          <w:sz w:val="16"/>
          <w:szCs w:val="16"/>
        </w:rPr>
      </w:pPr>
      <w:r w:rsidRPr="006D76F3">
        <w:rPr>
          <w:color w:val="333333"/>
          <w:sz w:val="16"/>
          <w:szCs w:val="16"/>
        </w:rPr>
        <w:t>[</w:t>
      </w:r>
      <w:proofErr w:type="gramStart"/>
      <w:r w:rsidRPr="006D76F3">
        <w:rPr>
          <w:color w:val="333333"/>
          <w:sz w:val="16"/>
          <w:szCs w:val="16"/>
        </w:rPr>
        <w:t>size=</w:t>
      </w:r>
      <w:proofErr w:type="gramEnd"/>
      <w:r w:rsidRPr="006D76F3">
        <w:rPr>
          <w:color w:val="333333"/>
          <w:sz w:val="16"/>
          <w:szCs w:val="16"/>
        </w:rPr>
        <w:t>10G][</w:t>
      </w:r>
      <w:proofErr w:type="gramStart"/>
      <w:r w:rsidRPr="006D76F3">
        <w:rPr>
          <w:color w:val="333333"/>
          <w:sz w:val="16"/>
          <w:szCs w:val="16"/>
        </w:rPr>
        <w:t>features=</w:t>
      </w:r>
      <w:proofErr w:type="gramEnd"/>
      <w:r w:rsidRPr="006D76F3">
        <w:rPr>
          <w:color w:val="333333"/>
          <w:sz w:val="16"/>
          <w:szCs w:val="16"/>
        </w:rPr>
        <w:t>1 queue_if_no_path][</w:t>
      </w:r>
      <w:proofErr w:type="gramStart"/>
      <w:r w:rsidRPr="006D76F3">
        <w:rPr>
          <w:color w:val="333333"/>
          <w:sz w:val="16"/>
          <w:szCs w:val="16"/>
        </w:rPr>
        <w:t>hwhandler=</w:t>
      </w:r>
      <w:proofErr w:type="gramEnd"/>
      <w:r w:rsidRPr="006D76F3">
        <w:rPr>
          <w:color w:val="333333"/>
          <w:sz w:val="16"/>
          <w:szCs w:val="16"/>
        </w:rPr>
        <w:t>0]</w:t>
      </w:r>
    </w:p>
    <w:p w:rsidR="00D76776" w:rsidRPr="006D76F3" w:rsidRDefault="00D76776" w:rsidP="006D76F3">
      <w:pPr>
        <w:pStyle w:val="HTMLPreformatted"/>
        <w:outlineLvl w:val="3"/>
        <w:rPr>
          <w:color w:val="333333"/>
          <w:sz w:val="16"/>
          <w:szCs w:val="16"/>
        </w:rPr>
      </w:pPr>
      <w:r w:rsidRPr="006D76F3">
        <w:rPr>
          <w:color w:val="333333"/>
          <w:sz w:val="16"/>
          <w:szCs w:val="16"/>
        </w:rPr>
        <w:t>\_ round-robin 0 [prio=4</w:t>
      </w:r>
      <w:proofErr w:type="gramStart"/>
      <w:r w:rsidRPr="006D76F3">
        <w:rPr>
          <w:color w:val="333333"/>
          <w:sz w:val="16"/>
          <w:szCs w:val="16"/>
        </w:rPr>
        <w:t>][</w:t>
      </w:r>
      <w:proofErr w:type="gramEnd"/>
      <w:r w:rsidRPr="006D76F3">
        <w:rPr>
          <w:color w:val="333333"/>
          <w:sz w:val="16"/>
          <w:szCs w:val="16"/>
        </w:rPr>
        <w:t>active]</w:t>
      </w:r>
    </w:p>
    <w:p w:rsidR="00D76776" w:rsidRPr="006D76F3" w:rsidRDefault="00D76776" w:rsidP="006D76F3">
      <w:pPr>
        <w:pStyle w:val="HTMLPreformatted"/>
        <w:outlineLvl w:val="3"/>
        <w:rPr>
          <w:color w:val="333333"/>
          <w:sz w:val="16"/>
          <w:szCs w:val="16"/>
        </w:rPr>
      </w:pPr>
      <w:r w:rsidRPr="006D76F3">
        <w:rPr>
          <w:color w:val="333333"/>
          <w:sz w:val="16"/>
          <w:szCs w:val="16"/>
        </w:rPr>
        <w:t>\_ 0:0:0:1 sda 8:0   [active</w:t>
      </w:r>
      <w:proofErr w:type="gramStart"/>
      <w:r w:rsidRPr="006D76F3">
        <w:rPr>
          <w:color w:val="333333"/>
          <w:sz w:val="16"/>
          <w:szCs w:val="16"/>
        </w:rPr>
        <w:t>][</w:t>
      </w:r>
      <w:proofErr w:type="gramEnd"/>
      <w:r w:rsidRPr="006D76F3">
        <w:rPr>
          <w:color w:val="333333"/>
          <w:sz w:val="16"/>
          <w:szCs w:val="16"/>
        </w:rPr>
        <w:t>ready]</w:t>
      </w:r>
    </w:p>
    <w:p w:rsidR="00D76776" w:rsidRPr="006D76F3" w:rsidRDefault="00D76776" w:rsidP="006D76F3">
      <w:pPr>
        <w:pStyle w:val="HTMLPreformatted"/>
        <w:outlineLvl w:val="3"/>
        <w:rPr>
          <w:color w:val="333333"/>
          <w:sz w:val="16"/>
          <w:szCs w:val="16"/>
        </w:rPr>
      </w:pPr>
      <w:r w:rsidRPr="006D76F3">
        <w:rPr>
          <w:color w:val="333333"/>
          <w:sz w:val="16"/>
          <w:szCs w:val="16"/>
        </w:rPr>
        <w:t xml:space="preserve">\_ 0:0:1:1 sdb </w:t>
      </w:r>
      <w:proofErr w:type="gramStart"/>
      <w:r w:rsidRPr="006D76F3">
        <w:rPr>
          <w:color w:val="333333"/>
          <w:sz w:val="16"/>
          <w:szCs w:val="16"/>
        </w:rPr>
        <w:t>8:16  [</w:t>
      </w:r>
      <w:proofErr w:type="gramEnd"/>
      <w:r w:rsidRPr="006D76F3">
        <w:rPr>
          <w:color w:val="333333"/>
          <w:sz w:val="16"/>
          <w:szCs w:val="16"/>
        </w:rPr>
        <w:t>active][ready]</w:t>
      </w:r>
    </w:p>
    <w:p w:rsidR="00D76776" w:rsidRPr="006D76F3" w:rsidRDefault="00D76776" w:rsidP="006D76F3">
      <w:pPr>
        <w:pStyle w:val="HTMLPreformatted"/>
        <w:outlineLvl w:val="3"/>
        <w:rPr>
          <w:color w:val="333333"/>
          <w:sz w:val="16"/>
          <w:szCs w:val="16"/>
        </w:rPr>
      </w:pPr>
      <w:r w:rsidRPr="006D76F3">
        <w:rPr>
          <w:color w:val="333333"/>
          <w:sz w:val="16"/>
          <w:szCs w:val="16"/>
        </w:rPr>
        <w:t xml:space="preserve">\_ 1:0:0:1 sdc </w:t>
      </w:r>
      <w:proofErr w:type="gramStart"/>
      <w:r w:rsidRPr="006D76F3">
        <w:rPr>
          <w:color w:val="333333"/>
          <w:sz w:val="16"/>
          <w:szCs w:val="16"/>
        </w:rPr>
        <w:t>8:32  [</w:t>
      </w:r>
      <w:proofErr w:type="gramEnd"/>
      <w:r w:rsidRPr="006D76F3">
        <w:rPr>
          <w:color w:val="333333"/>
          <w:sz w:val="16"/>
          <w:szCs w:val="16"/>
        </w:rPr>
        <w:t>active][ready]</w:t>
      </w:r>
    </w:p>
    <w:p w:rsidR="00D76776" w:rsidRPr="006D76F3" w:rsidRDefault="00D76776" w:rsidP="006D76F3">
      <w:pPr>
        <w:pStyle w:val="HTMLPreformatted"/>
        <w:outlineLvl w:val="3"/>
        <w:rPr>
          <w:color w:val="333333"/>
          <w:sz w:val="16"/>
          <w:szCs w:val="16"/>
        </w:rPr>
      </w:pPr>
      <w:r w:rsidRPr="006D76F3">
        <w:rPr>
          <w:color w:val="333333"/>
          <w:sz w:val="16"/>
          <w:szCs w:val="16"/>
        </w:rPr>
        <w:t xml:space="preserve">\_ 1:0:1:1 sdd </w:t>
      </w:r>
      <w:proofErr w:type="gramStart"/>
      <w:r w:rsidRPr="006D76F3">
        <w:rPr>
          <w:color w:val="333333"/>
          <w:sz w:val="16"/>
          <w:szCs w:val="16"/>
        </w:rPr>
        <w:t>8:48  [</w:t>
      </w:r>
      <w:proofErr w:type="gramEnd"/>
      <w:r w:rsidRPr="006D76F3">
        <w:rPr>
          <w:color w:val="333333"/>
          <w:sz w:val="16"/>
          <w:szCs w:val="16"/>
        </w:rPr>
        <w:t>active][ready]</w:t>
      </w:r>
    </w:p>
    <w:p w:rsidR="00D76776" w:rsidRPr="006D76F3" w:rsidRDefault="00D76776" w:rsidP="006D76F3">
      <w:pPr>
        <w:pStyle w:val="Heading3"/>
        <w:spacing w:before="240"/>
        <w:ind w:left="120"/>
        <w:rPr>
          <w:rFonts w:ascii="Tahoma" w:hAnsi="Tahoma" w:cs="Tahoma"/>
          <w:b w:val="0"/>
          <w:bCs w:val="0"/>
          <w:color w:val="555555"/>
          <w:sz w:val="16"/>
          <w:szCs w:val="16"/>
        </w:rPr>
      </w:pPr>
      <w:r w:rsidRPr="006D76F3">
        <w:rPr>
          <w:rStyle w:val="mw-headline"/>
          <w:rFonts w:ascii="Tahoma" w:hAnsi="Tahoma" w:cs="Tahoma"/>
          <w:b w:val="0"/>
          <w:bCs w:val="0"/>
          <w:color w:val="555555"/>
          <w:sz w:val="16"/>
          <w:szCs w:val="16"/>
        </w:rPr>
        <w:lastRenderedPageBreak/>
        <w:t>Format and mount Device</w:t>
      </w:r>
    </w:p>
    <w:p w:rsidR="00D76776" w:rsidRPr="006D76F3" w:rsidRDefault="00D76776" w:rsidP="006D76F3">
      <w:pPr>
        <w:pStyle w:val="Heading3"/>
        <w:spacing w:line="360" w:lineRule="atLeast"/>
        <w:rPr>
          <w:rFonts w:ascii="Tahoma" w:hAnsi="Tahoma" w:cs="Tahoma"/>
          <w:b w:val="0"/>
          <w:bCs w:val="0"/>
          <w:color w:val="333333"/>
          <w:sz w:val="16"/>
          <w:szCs w:val="16"/>
        </w:rPr>
      </w:pPr>
      <w:r w:rsidRPr="006D76F3">
        <w:rPr>
          <w:rFonts w:ascii="Tahoma" w:hAnsi="Tahoma" w:cs="Tahoma"/>
          <w:b w:val="0"/>
          <w:bCs w:val="0"/>
          <w:color w:val="333333"/>
          <w:sz w:val="16"/>
          <w:szCs w:val="16"/>
        </w:rPr>
        <w:t>Fdisk cannot be used with /dev/mapper</w:t>
      </w:r>
      <w:proofErr w:type="gramStart"/>
      <w:r w:rsidRPr="006D76F3">
        <w:rPr>
          <w:rFonts w:ascii="Tahoma" w:hAnsi="Tahoma" w:cs="Tahoma"/>
          <w:b w:val="0"/>
          <w:bCs w:val="0"/>
          <w:color w:val="333333"/>
          <w:sz w:val="16"/>
          <w:szCs w:val="16"/>
        </w:rPr>
        <w:t>/[</w:t>
      </w:r>
      <w:proofErr w:type="gramEnd"/>
      <w:r w:rsidRPr="006D76F3">
        <w:rPr>
          <w:rFonts w:ascii="Tahoma" w:hAnsi="Tahoma" w:cs="Tahoma"/>
          <w:b w:val="0"/>
          <w:bCs w:val="0"/>
          <w:color w:val="333333"/>
          <w:sz w:val="16"/>
          <w:szCs w:val="16"/>
        </w:rPr>
        <w:t>dev_name] devices. Use fdisk on the underlying disks and execute the following command when device-mapper multipath maps the device to create a /dev/mapper/mpath[n] device for the partition.</w:t>
      </w:r>
    </w:p>
    <w:p w:rsidR="00D76776" w:rsidRPr="006D76F3" w:rsidRDefault="00D76776" w:rsidP="006D76F3">
      <w:pPr>
        <w:pStyle w:val="HTMLPreformatted"/>
        <w:outlineLvl w:val="3"/>
        <w:rPr>
          <w:color w:val="333333"/>
          <w:sz w:val="16"/>
          <w:szCs w:val="16"/>
        </w:rPr>
      </w:pPr>
      <w:r w:rsidRPr="006D76F3">
        <w:rPr>
          <w:color w:val="333333"/>
          <w:sz w:val="16"/>
          <w:szCs w:val="16"/>
        </w:rPr>
        <w:t xml:space="preserve"># </w:t>
      </w:r>
      <w:proofErr w:type="gramStart"/>
      <w:r w:rsidRPr="006D76F3">
        <w:rPr>
          <w:color w:val="333333"/>
          <w:sz w:val="16"/>
          <w:szCs w:val="16"/>
        </w:rPr>
        <w:t>fdisk</w:t>
      </w:r>
      <w:proofErr w:type="gramEnd"/>
      <w:r w:rsidRPr="006D76F3">
        <w:rPr>
          <w:color w:val="333333"/>
          <w:sz w:val="16"/>
          <w:szCs w:val="16"/>
        </w:rPr>
        <w:t xml:space="preserve"> /dev/sda</w:t>
      </w:r>
    </w:p>
    <w:p w:rsidR="00D76776" w:rsidRPr="006D76F3" w:rsidRDefault="00D76776" w:rsidP="006D76F3">
      <w:pPr>
        <w:pStyle w:val="HTMLPreformatted"/>
        <w:outlineLvl w:val="3"/>
        <w:rPr>
          <w:color w:val="333333"/>
          <w:sz w:val="16"/>
          <w:szCs w:val="16"/>
        </w:rPr>
      </w:pPr>
    </w:p>
    <w:p w:rsidR="00D76776" w:rsidRPr="006D76F3" w:rsidRDefault="00D76776" w:rsidP="006D76F3">
      <w:pPr>
        <w:pStyle w:val="HTMLPreformatted"/>
        <w:outlineLvl w:val="3"/>
        <w:rPr>
          <w:color w:val="333333"/>
          <w:sz w:val="16"/>
          <w:szCs w:val="16"/>
        </w:rPr>
      </w:pPr>
      <w:r w:rsidRPr="006D76F3">
        <w:rPr>
          <w:color w:val="333333"/>
          <w:sz w:val="16"/>
          <w:szCs w:val="16"/>
        </w:rPr>
        <w:t xml:space="preserve"># </w:t>
      </w:r>
      <w:proofErr w:type="gramStart"/>
      <w:r w:rsidRPr="006D76F3">
        <w:rPr>
          <w:color w:val="333333"/>
          <w:sz w:val="16"/>
          <w:szCs w:val="16"/>
        </w:rPr>
        <w:t>kpartx</w:t>
      </w:r>
      <w:proofErr w:type="gramEnd"/>
      <w:r w:rsidRPr="006D76F3">
        <w:rPr>
          <w:color w:val="333333"/>
          <w:sz w:val="16"/>
          <w:szCs w:val="16"/>
        </w:rPr>
        <w:t xml:space="preserve"> -a /dev/mapper/mpath0</w:t>
      </w:r>
    </w:p>
    <w:p w:rsidR="00D76776" w:rsidRPr="006D76F3" w:rsidRDefault="00D76776" w:rsidP="006D76F3">
      <w:pPr>
        <w:pStyle w:val="HTMLPreformatted"/>
        <w:outlineLvl w:val="3"/>
        <w:rPr>
          <w:color w:val="333333"/>
          <w:sz w:val="16"/>
          <w:szCs w:val="16"/>
        </w:rPr>
      </w:pPr>
    </w:p>
    <w:p w:rsidR="00D76776" w:rsidRPr="006D76F3" w:rsidRDefault="00D76776" w:rsidP="006D76F3">
      <w:pPr>
        <w:pStyle w:val="HTMLPreformatted"/>
        <w:outlineLvl w:val="3"/>
        <w:rPr>
          <w:color w:val="333333"/>
          <w:sz w:val="16"/>
          <w:szCs w:val="16"/>
        </w:rPr>
      </w:pPr>
      <w:r w:rsidRPr="006D76F3">
        <w:rPr>
          <w:color w:val="333333"/>
          <w:sz w:val="16"/>
          <w:szCs w:val="16"/>
        </w:rPr>
        <w:t xml:space="preserve"># </w:t>
      </w:r>
      <w:proofErr w:type="gramStart"/>
      <w:r w:rsidRPr="006D76F3">
        <w:rPr>
          <w:color w:val="333333"/>
          <w:sz w:val="16"/>
          <w:szCs w:val="16"/>
        </w:rPr>
        <w:t>ls</w:t>
      </w:r>
      <w:proofErr w:type="gramEnd"/>
      <w:r w:rsidRPr="006D76F3">
        <w:rPr>
          <w:color w:val="333333"/>
          <w:sz w:val="16"/>
          <w:szCs w:val="16"/>
        </w:rPr>
        <w:t xml:space="preserve"> /dev/mapper/*</w:t>
      </w:r>
    </w:p>
    <w:p w:rsidR="00D76776" w:rsidRPr="006D76F3" w:rsidRDefault="00D76776" w:rsidP="006D76F3">
      <w:pPr>
        <w:pStyle w:val="HTMLPreformatted"/>
        <w:outlineLvl w:val="3"/>
        <w:rPr>
          <w:color w:val="333333"/>
          <w:sz w:val="16"/>
          <w:szCs w:val="16"/>
        </w:rPr>
      </w:pPr>
      <w:proofErr w:type="gramStart"/>
      <w:r w:rsidRPr="006D76F3">
        <w:rPr>
          <w:color w:val="333333"/>
          <w:sz w:val="16"/>
          <w:szCs w:val="16"/>
        </w:rPr>
        <w:t>mpath0  mpath0p1</w:t>
      </w:r>
      <w:proofErr w:type="gramEnd"/>
    </w:p>
    <w:p w:rsidR="00D76776" w:rsidRPr="006D76F3" w:rsidRDefault="00D76776" w:rsidP="006D76F3">
      <w:pPr>
        <w:pStyle w:val="HTMLPreformatted"/>
        <w:outlineLvl w:val="3"/>
        <w:rPr>
          <w:color w:val="333333"/>
          <w:sz w:val="16"/>
          <w:szCs w:val="16"/>
        </w:rPr>
      </w:pPr>
    </w:p>
    <w:p w:rsidR="00D76776" w:rsidRPr="006D76F3" w:rsidRDefault="00D76776" w:rsidP="006D76F3">
      <w:pPr>
        <w:pStyle w:val="HTMLPreformatted"/>
        <w:outlineLvl w:val="3"/>
        <w:rPr>
          <w:color w:val="333333"/>
          <w:sz w:val="16"/>
          <w:szCs w:val="16"/>
        </w:rPr>
      </w:pPr>
      <w:r w:rsidRPr="006D76F3">
        <w:rPr>
          <w:color w:val="333333"/>
          <w:sz w:val="16"/>
          <w:szCs w:val="16"/>
        </w:rPr>
        <w:t># mkfs.ext3 /dev/mapper/mpath0p1</w:t>
      </w:r>
    </w:p>
    <w:p w:rsidR="00D76776" w:rsidRPr="006D76F3" w:rsidRDefault="00D76776" w:rsidP="006D76F3">
      <w:pPr>
        <w:pStyle w:val="HTMLPreformatted"/>
        <w:outlineLvl w:val="3"/>
        <w:rPr>
          <w:color w:val="333333"/>
          <w:sz w:val="16"/>
          <w:szCs w:val="16"/>
        </w:rPr>
      </w:pPr>
    </w:p>
    <w:p w:rsidR="00D76776" w:rsidRPr="006D76F3" w:rsidRDefault="00D76776" w:rsidP="006D76F3">
      <w:pPr>
        <w:pStyle w:val="HTMLPreformatted"/>
        <w:outlineLvl w:val="3"/>
        <w:rPr>
          <w:color w:val="333333"/>
          <w:sz w:val="16"/>
          <w:szCs w:val="16"/>
        </w:rPr>
      </w:pPr>
      <w:r w:rsidRPr="006D76F3">
        <w:rPr>
          <w:color w:val="333333"/>
          <w:sz w:val="16"/>
          <w:szCs w:val="16"/>
        </w:rPr>
        <w:t xml:space="preserve"># </w:t>
      </w:r>
      <w:proofErr w:type="gramStart"/>
      <w:r w:rsidRPr="006D76F3">
        <w:rPr>
          <w:color w:val="333333"/>
          <w:sz w:val="16"/>
          <w:szCs w:val="16"/>
        </w:rPr>
        <w:t>mount</w:t>
      </w:r>
      <w:proofErr w:type="gramEnd"/>
      <w:r w:rsidRPr="006D76F3">
        <w:rPr>
          <w:color w:val="333333"/>
          <w:sz w:val="16"/>
          <w:szCs w:val="16"/>
        </w:rPr>
        <w:t xml:space="preserve"> /dev/mapper/mpath0p1 /mnt/san</w:t>
      </w:r>
    </w:p>
    <w:p w:rsidR="00D76776" w:rsidRPr="006D76F3" w:rsidRDefault="00D76776" w:rsidP="006D76F3">
      <w:pPr>
        <w:pStyle w:val="Heading3"/>
        <w:spacing w:before="0" w:line="360" w:lineRule="atLeast"/>
        <w:rPr>
          <w:rFonts w:ascii="Tahoma" w:hAnsi="Tahoma" w:cs="Tahoma"/>
          <w:b w:val="0"/>
          <w:bCs w:val="0"/>
          <w:color w:val="333333"/>
          <w:sz w:val="16"/>
          <w:szCs w:val="16"/>
        </w:rPr>
      </w:pPr>
      <w:r w:rsidRPr="006D76F3">
        <w:rPr>
          <w:rFonts w:ascii="Tahoma" w:hAnsi="Tahoma" w:cs="Tahoma"/>
          <w:b w:val="0"/>
          <w:bCs w:val="0"/>
          <w:color w:val="333333"/>
          <w:sz w:val="16"/>
          <w:szCs w:val="16"/>
        </w:rPr>
        <w:t>After that </w:t>
      </w:r>
      <w:r w:rsidRPr="006D76F3">
        <w:rPr>
          <w:rFonts w:ascii="Tahoma" w:hAnsi="Tahoma" w:cs="Tahoma"/>
          <w:b w:val="0"/>
          <w:bCs w:val="0"/>
          <w:i/>
          <w:iCs/>
          <w:color w:val="333333"/>
          <w:sz w:val="16"/>
          <w:szCs w:val="16"/>
        </w:rPr>
        <w:t>/dev/mapper/mpath0p1</w:t>
      </w:r>
      <w:r w:rsidRPr="006D76F3">
        <w:rPr>
          <w:rFonts w:ascii="Tahoma" w:hAnsi="Tahoma" w:cs="Tahoma"/>
          <w:b w:val="0"/>
          <w:bCs w:val="0"/>
          <w:color w:val="333333"/>
          <w:sz w:val="16"/>
          <w:szCs w:val="16"/>
        </w:rPr>
        <w:t> is the first partition on the multipathed device.</w:t>
      </w:r>
    </w:p>
    <w:p w:rsidR="00D76776" w:rsidRPr="006D76F3" w:rsidRDefault="00D76776" w:rsidP="006D76F3">
      <w:pPr>
        <w:pStyle w:val="Heading2"/>
        <w:pBdr>
          <w:bottom w:val="single" w:sz="12" w:space="0" w:color="AABBBB"/>
        </w:pBdr>
        <w:spacing w:before="0" w:beforeAutospacing="0" w:after="0" w:afterAutospacing="0"/>
        <w:rPr>
          <w:rFonts w:ascii="Tahoma" w:hAnsi="Tahoma" w:cs="Tahoma"/>
          <w:b w:val="0"/>
          <w:bCs w:val="0"/>
          <w:color w:val="555555"/>
          <w:spacing w:val="-15"/>
          <w:sz w:val="16"/>
          <w:szCs w:val="16"/>
        </w:rPr>
      </w:pPr>
      <w:r w:rsidRPr="006D76F3">
        <w:rPr>
          <w:rStyle w:val="mw-headline"/>
          <w:rFonts w:ascii="Tahoma" w:hAnsi="Tahoma" w:cs="Tahoma"/>
          <w:b w:val="0"/>
          <w:bCs w:val="0"/>
          <w:color w:val="555555"/>
          <w:spacing w:val="-15"/>
          <w:sz w:val="16"/>
          <w:szCs w:val="16"/>
        </w:rPr>
        <w:t>Multipathing with mdadm on Linux</w:t>
      </w:r>
    </w:p>
    <w:p w:rsidR="00D76776" w:rsidRPr="006D76F3" w:rsidRDefault="00D76776" w:rsidP="006D76F3">
      <w:pPr>
        <w:pStyle w:val="Heading3"/>
        <w:spacing w:line="360" w:lineRule="atLeast"/>
        <w:rPr>
          <w:rFonts w:ascii="Tahoma" w:hAnsi="Tahoma" w:cs="Tahoma"/>
          <w:b w:val="0"/>
          <w:bCs w:val="0"/>
          <w:color w:val="333333"/>
          <w:sz w:val="16"/>
          <w:szCs w:val="16"/>
        </w:rPr>
      </w:pPr>
      <w:r w:rsidRPr="006D76F3">
        <w:rPr>
          <w:rFonts w:ascii="Tahoma" w:hAnsi="Tahoma" w:cs="Tahoma"/>
          <w:b w:val="0"/>
          <w:bCs w:val="0"/>
          <w:color w:val="333333"/>
          <w:sz w:val="16"/>
          <w:szCs w:val="16"/>
        </w:rPr>
        <w:t>The md multipathing solution is only a failover solution what means that only one path is used at one time and no load balancing is made.</w:t>
      </w:r>
      <w:r w:rsidRPr="006D76F3">
        <w:rPr>
          <w:rFonts w:ascii="Tahoma" w:hAnsi="Tahoma" w:cs="Tahoma"/>
          <w:b w:val="0"/>
          <w:bCs w:val="0"/>
          <w:color w:val="333333"/>
          <w:sz w:val="16"/>
          <w:szCs w:val="16"/>
        </w:rPr>
        <w:br/>
        <w:t>Start the MD Multipathing Service</w:t>
      </w:r>
    </w:p>
    <w:p w:rsidR="00D76776" w:rsidRPr="006D76F3" w:rsidRDefault="00D76776" w:rsidP="006D76F3">
      <w:pPr>
        <w:pStyle w:val="HTMLPreformatted"/>
        <w:outlineLvl w:val="3"/>
        <w:rPr>
          <w:color w:val="333333"/>
          <w:sz w:val="16"/>
          <w:szCs w:val="16"/>
        </w:rPr>
      </w:pPr>
      <w:r w:rsidRPr="006D76F3">
        <w:rPr>
          <w:color w:val="333333"/>
          <w:sz w:val="16"/>
          <w:szCs w:val="16"/>
        </w:rPr>
        <w:t xml:space="preserve"># </w:t>
      </w:r>
      <w:proofErr w:type="gramStart"/>
      <w:r w:rsidRPr="006D76F3">
        <w:rPr>
          <w:color w:val="333333"/>
          <w:sz w:val="16"/>
          <w:szCs w:val="16"/>
        </w:rPr>
        <w:t>chkconfig</w:t>
      </w:r>
      <w:proofErr w:type="gramEnd"/>
      <w:r w:rsidRPr="006D76F3">
        <w:rPr>
          <w:color w:val="333333"/>
          <w:sz w:val="16"/>
          <w:szCs w:val="16"/>
        </w:rPr>
        <w:t xml:space="preserve"> mdmpd on</w:t>
      </w:r>
    </w:p>
    <w:p w:rsidR="00D76776" w:rsidRPr="006D76F3" w:rsidRDefault="00D76776" w:rsidP="006D76F3">
      <w:pPr>
        <w:pStyle w:val="HTMLPreformatted"/>
        <w:outlineLvl w:val="3"/>
        <w:rPr>
          <w:color w:val="333333"/>
          <w:sz w:val="16"/>
          <w:szCs w:val="16"/>
        </w:rPr>
      </w:pPr>
    </w:p>
    <w:p w:rsidR="00D76776" w:rsidRPr="006D76F3" w:rsidRDefault="00D76776" w:rsidP="006D76F3">
      <w:pPr>
        <w:pStyle w:val="HTMLPreformatted"/>
        <w:outlineLvl w:val="3"/>
        <w:rPr>
          <w:color w:val="333333"/>
          <w:sz w:val="16"/>
          <w:szCs w:val="16"/>
        </w:rPr>
      </w:pPr>
      <w:r w:rsidRPr="006D76F3">
        <w:rPr>
          <w:color w:val="333333"/>
          <w:sz w:val="16"/>
          <w:szCs w:val="16"/>
        </w:rPr>
        <w:t># /etc/init.d/mdmpd start</w:t>
      </w:r>
    </w:p>
    <w:p w:rsidR="00D76776" w:rsidRPr="006D76F3" w:rsidRDefault="00D76776" w:rsidP="006D76F3">
      <w:pPr>
        <w:pStyle w:val="Heading3"/>
        <w:spacing w:before="0" w:line="360" w:lineRule="atLeast"/>
        <w:rPr>
          <w:rFonts w:ascii="Tahoma" w:hAnsi="Tahoma" w:cs="Tahoma"/>
          <w:b w:val="0"/>
          <w:bCs w:val="0"/>
          <w:color w:val="333333"/>
          <w:sz w:val="16"/>
          <w:szCs w:val="16"/>
        </w:rPr>
      </w:pPr>
      <w:r w:rsidRPr="006D76F3">
        <w:rPr>
          <w:rFonts w:ascii="Tahoma" w:hAnsi="Tahoma" w:cs="Tahoma"/>
          <w:b w:val="0"/>
          <w:bCs w:val="0"/>
          <w:color w:val="333333"/>
          <w:sz w:val="16"/>
          <w:szCs w:val="16"/>
        </w:rPr>
        <w:t>On the first Node (if it is a shared device</w:t>
      </w:r>
      <w:proofErr w:type="gramStart"/>
      <w:r w:rsidRPr="006D76F3">
        <w:rPr>
          <w:rFonts w:ascii="Tahoma" w:hAnsi="Tahoma" w:cs="Tahoma"/>
          <w:b w:val="0"/>
          <w:bCs w:val="0"/>
          <w:color w:val="333333"/>
          <w:sz w:val="16"/>
          <w:szCs w:val="16"/>
        </w:rPr>
        <w:t>)</w:t>
      </w:r>
      <w:proofErr w:type="gramEnd"/>
      <w:r w:rsidRPr="006D76F3">
        <w:rPr>
          <w:rFonts w:ascii="Tahoma" w:hAnsi="Tahoma" w:cs="Tahoma"/>
          <w:b w:val="0"/>
          <w:bCs w:val="0"/>
          <w:color w:val="333333"/>
          <w:sz w:val="16"/>
          <w:szCs w:val="16"/>
        </w:rPr>
        <w:br/>
        <w:t>Make Label on Disk</w:t>
      </w:r>
    </w:p>
    <w:p w:rsidR="00D76776" w:rsidRPr="006D76F3" w:rsidRDefault="00D76776" w:rsidP="006D76F3">
      <w:pPr>
        <w:pStyle w:val="HTMLPreformatted"/>
        <w:outlineLvl w:val="3"/>
        <w:rPr>
          <w:color w:val="333333"/>
          <w:sz w:val="16"/>
          <w:szCs w:val="16"/>
        </w:rPr>
      </w:pPr>
      <w:r w:rsidRPr="006D76F3">
        <w:rPr>
          <w:color w:val="333333"/>
          <w:sz w:val="16"/>
          <w:szCs w:val="16"/>
        </w:rPr>
        <w:t xml:space="preserve"># </w:t>
      </w:r>
      <w:proofErr w:type="gramStart"/>
      <w:r w:rsidRPr="006D76F3">
        <w:rPr>
          <w:color w:val="333333"/>
          <w:sz w:val="16"/>
          <w:szCs w:val="16"/>
        </w:rPr>
        <w:t>fdisk</w:t>
      </w:r>
      <w:proofErr w:type="gramEnd"/>
      <w:r w:rsidRPr="006D76F3">
        <w:rPr>
          <w:color w:val="333333"/>
          <w:sz w:val="16"/>
          <w:szCs w:val="16"/>
        </w:rPr>
        <w:t xml:space="preserve"> /dev/sda</w:t>
      </w:r>
    </w:p>
    <w:p w:rsidR="00D76776" w:rsidRPr="006D76F3" w:rsidRDefault="00D76776" w:rsidP="006D76F3">
      <w:pPr>
        <w:pStyle w:val="HTMLPreformatted"/>
        <w:outlineLvl w:val="3"/>
        <w:rPr>
          <w:color w:val="333333"/>
          <w:sz w:val="16"/>
          <w:szCs w:val="16"/>
        </w:rPr>
      </w:pPr>
      <w:r w:rsidRPr="006D76F3">
        <w:rPr>
          <w:color w:val="333333"/>
          <w:sz w:val="16"/>
          <w:szCs w:val="16"/>
        </w:rPr>
        <w:t>Disk /dev/sdt: 42.9 GB, 42949672960 bytes</w:t>
      </w:r>
    </w:p>
    <w:p w:rsidR="00D76776" w:rsidRPr="006D76F3" w:rsidRDefault="00D76776" w:rsidP="006D76F3">
      <w:pPr>
        <w:pStyle w:val="HTMLPreformatted"/>
        <w:outlineLvl w:val="3"/>
        <w:rPr>
          <w:color w:val="333333"/>
          <w:sz w:val="16"/>
          <w:szCs w:val="16"/>
        </w:rPr>
      </w:pPr>
      <w:r w:rsidRPr="006D76F3">
        <w:rPr>
          <w:color w:val="333333"/>
          <w:sz w:val="16"/>
          <w:szCs w:val="16"/>
        </w:rPr>
        <w:t>64 heads, 32 sectors/track, 40960 cylinders</w:t>
      </w:r>
    </w:p>
    <w:p w:rsidR="00D76776" w:rsidRPr="006D76F3" w:rsidRDefault="00D76776" w:rsidP="006D76F3">
      <w:pPr>
        <w:pStyle w:val="HTMLPreformatted"/>
        <w:outlineLvl w:val="3"/>
        <w:rPr>
          <w:color w:val="333333"/>
          <w:sz w:val="16"/>
          <w:szCs w:val="16"/>
        </w:rPr>
      </w:pPr>
      <w:r w:rsidRPr="006D76F3">
        <w:rPr>
          <w:color w:val="333333"/>
          <w:sz w:val="16"/>
          <w:szCs w:val="16"/>
        </w:rPr>
        <w:t>Units = cylinders of 2048 * 512 = 1048576 bytes</w:t>
      </w:r>
    </w:p>
    <w:p w:rsidR="00D76776" w:rsidRPr="006D76F3" w:rsidRDefault="00D76776" w:rsidP="006D76F3">
      <w:pPr>
        <w:pStyle w:val="HTMLPreformatted"/>
        <w:outlineLvl w:val="3"/>
        <w:rPr>
          <w:color w:val="333333"/>
          <w:sz w:val="16"/>
          <w:szCs w:val="16"/>
        </w:rPr>
      </w:pPr>
    </w:p>
    <w:p w:rsidR="00D76776" w:rsidRPr="006D76F3" w:rsidRDefault="00D76776" w:rsidP="006D76F3">
      <w:pPr>
        <w:pStyle w:val="HTMLPreformatted"/>
        <w:outlineLvl w:val="3"/>
        <w:rPr>
          <w:color w:val="333333"/>
          <w:sz w:val="16"/>
          <w:szCs w:val="16"/>
        </w:rPr>
      </w:pPr>
      <w:r w:rsidRPr="006D76F3">
        <w:rPr>
          <w:color w:val="333333"/>
          <w:sz w:val="16"/>
          <w:szCs w:val="16"/>
        </w:rPr>
        <w:t xml:space="preserve">Device Boot      Start         End      Blocks   </w:t>
      </w:r>
      <w:proofErr w:type="gramStart"/>
      <w:r w:rsidRPr="006D76F3">
        <w:rPr>
          <w:color w:val="333333"/>
          <w:sz w:val="16"/>
          <w:szCs w:val="16"/>
        </w:rPr>
        <w:t>Id  System</w:t>
      </w:r>
      <w:proofErr w:type="gramEnd"/>
    </w:p>
    <w:p w:rsidR="00D76776" w:rsidRPr="006D76F3" w:rsidRDefault="00D76776" w:rsidP="006D76F3">
      <w:pPr>
        <w:pStyle w:val="HTMLPreformatted"/>
        <w:outlineLvl w:val="3"/>
        <w:rPr>
          <w:color w:val="333333"/>
          <w:sz w:val="16"/>
          <w:szCs w:val="16"/>
        </w:rPr>
      </w:pPr>
      <w:r w:rsidRPr="006D76F3">
        <w:rPr>
          <w:color w:val="333333"/>
          <w:sz w:val="16"/>
          <w:szCs w:val="16"/>
        </w:rPr>
        <w:t xml:space="preserve">/dev/sdt1               1       40960    41943024   </w:t>
      </w:r>
      <w:proofErr w:type="gramStart"/>
      <w:r w:rsidRPr="006D76F3">
        <w:rPr>
          <w:color w:val="333333"/>
          <w:sz w:val="16"/>
          <w:szCs w:val="16"/>
        </w:rPr>
        <w:t>fd  Linux</w:t>
      </w:r>
      <w:proofErr w:type="gramEnd"/>
      <w:r w:rsidRPr="006D76F3">
        <w:rPr>
          <w:color w:val="333333"/>
          <w:sz w:val="16"/>
          <w:szCs w:val="16"/>
        </w:rPr>
        <w:t xml:space="preserve"> raid autodetect</w:t>
      </w:r>
    </w:p>
    <w:p w:rsidR="00D76776" w:rsidRPr="006D76F3" w:rsidRDefault="00D76776" w:rsidP="006D76F3">
      <w:pPr>
        <w:pStyle w:val="HTMLPreformatted"/>
        <w:outlineLvl w:val="3"/>
        <w:rPr>
          <w:color w:val="333333"/>
          <w:sz w:val="16"/>
          <w:szCs w:val="16"/>
        </w:rPr>
      </w:pPr>
    </w:p>
    <w:p w:rsidR="00D76776" w:rsidRPr="006D76F3" w:rsidRDefault="00D76776" w:rsidP="006D76F3">
      <w:pPr>
        <w:pStyle w:val="HTMLPreformatted"/>
        <w:outlineLvl w:val="3"/>
        <w:rPr>
          <w:color w:val="333333"/>
          <w:sz w:val="16"/>
          <w:szCs w:val="16"/>
        </w:rPr>
      </w:pPr>
      <w:r w:rsidRPr="006D76F3">
        <w:rPr>
          <w:color w:val="333333"/>
          <w:sz w:val="16"/>
          <w:szCs w:val="16"/>
        </w:rPr>
        <w:t xml:space="preserve"># </w:t>
      </w:r>
      <w:proofErr w:type="gramStart"/>
      <w:r w:rsidRPr="006D76F3">
        <w:rPr>
          <w:color w:val="333333"/>
          <w:sz w:val="16"/>
          <w:szCs w:val="16"/>
        </w:rPr>
        <w:t>partprobe</w:t>
      </w:r>
      <w:proofErr w:type="gramEnd"/>
    </w:p>
    <w:p w:rsidR="00D76776" w:rsidRPr="006D76F3" w:rsidRDefault="00D76776" w:rsidP="006D76F3">
      <w:pPr>
        <w:pStyle w:val="Heading3"/>
        <w:spacing w:before="0" w:line="360" w:lineRule="atLeast"/>
        <w:rPr>
          <w:rFonts w:ascii="Tahoma" w:hAnsi="Tahoma" w:cs="Tahoma"/>
          <w:b w:val="0"/>
          <w:bCs w:val="0"/>
          <w:color w:val="333333"/>
          <w:sz w:val="16"/>
          <w:szCs w:val="16"/>
        </w:rPr>
      </w:pPr>
      <w:r w:rsidRPr="006D76F3">
        <w:rPr>
          <w:rFonts w:ascii="Tahoma" w:hAnsi="Tahoma" w:cs="Tahoma"/>
          <w:b w:val="0"/>
          <w:bCs w:val="0"/>
          <w:color w:val="333333"/>
          <w:sz w:val="16"/>
          <w:szCs w:val="16"/>
        </w:rPr>
        <w:t>Bind multiple paths together</w:t>
      </w:r>
    </w:p>
    <w:p w:rsidR="00D76776" w:rsidRPr="006D76F3" w:rsidRDefault="00D76776" w:rsidP="006D76F3">
      <w:pPr>
        <w:pStyle w:val="HTMLPreformatted"/>
        <w:outlineLvl w:val="3"/>
        <w:rPr>
          <w:color w:val="333333"/>
          <w:sz w:val="16"/>
          <w:szCs w:val="16"/>
        </w:rPr>
      </w:pPr>
      <w:r w:rsidRPr="006D76F3">
        <w:rPr>
          <w:color w:val="333333"/>
          <w:sz w:val="16"/>
          <w:szCs w:val="16"/>
        </w:rPr>
        <w:t xml:space="preserve"># </w:t>
      </w:r>
      <w:proofErr w:type="gramStart"/>
      <w:r w:rsidRPr="006D76F3">
        <w:rPr>
          <w:color w:val="333333"/>
          <w:sz w:val="16"/>
          <w:szCs w:val="16"/>
        </w:rPr>
        <w:t>mdadm</w:t>
      </w:r>
      <w:proofErr w:type="gramEnd"/>
      <w:r w:rsidRPr="006D76F3">
        <w:rPr>
          <w:color w:val="333333"/>
          <w:sz w:val="16"/>
          <w:szCs w:val="16"/>
        </w:rPr>
        <w:t xml:space="preserve"> --create /dev/md4 --level=multipath --raid-devices=4 /dev/sdq1 /dev/sdr1 /dev/sds1 /dev/sdt1</w:t>
      </w:r>
    </w:p>
    <w:p w:rsidR="00D76776" w:rsidRPr="006D76F3" w:rsidRDefault="00D76776" w:rsidP="006D76F3">
      <w:pPr>
        <w:pStyle w:val="Heading3"/>
        <w:spacing w:before="0" w:line="360" w:lineRule="atLeast"/>
        <w:rPr>
          <w:rFonts w:ascii="Tahoma" w:hAnsi="Tahoma" w:cs="Tahoma"/>
          <w:b w:val="0"/>
          <w:bCs w:val="0"/>
          <w:color w:val="333333"/>
          <w:sz w:val="16"/>
          <w:szCs w:val="16"/>
        </w:rPr>
      </w:pPr>
      <w:r w:rsidRPr="006D76F3">
        <w:rPr>
          <w:rFonts w:ascii="Tahoma" w:hAnsi="Tahoma" w:cs="Tahoma"/>
          <w:b w:val="0"/>
          <w:bCs w:val="0"/>
          <w:color w:val="333333"/>
          <w:sz w:val="16"/>
          <w:szCs w:val="16"/>
        </w:rPr>
        <w:t>Get UUID</w:t>
      </w:r>
    </w:p>
    <w:p w:rsidR="00D76776" w:rsidRPr="006D76F3" w:rsidRDefault="00D76776" w:rsidP="006D76F3">
      <w:pPr>
        <w:pStyle w:val="HTMLPreformatted"/>
        <w:outlineLvl w:val="3"/>
        <w:rPr>
          <w:color w:val="333333"/>
          <w:sz w:val="16"/>
          <w:szCs w:val="16"/>
        </w:rPr>
      </w:pPr>
      <w:r w:rsidRPr="006D76F3">
        <w:rPr>
          <w:color w:val="333333"/>
          <w:sz w:val="16"/>
          <w:szCs w:val="16"/>
        </w:rPr>
        <w:t xml:space="preserve"># </w:t>
      </w:r>
      <w:proofErr w:type="gramStart"/>
      <w:r w:rsidRPr="006D76F3">
        <w:rPr>
          <w:color w:val="333333"/>
          <w:sz w:val="16"/>
          <w:szCs w:val="16"/>
        </w:rPr>
        <w:t>mdadm</w:t>
      </w:r>
      <w:proofErr w:type="gramEnd"/>
      <w:r w:rsidRPr="006D76F3">
        <w:rPr>
          <w:color w:val="333333"/>
          <w:sz w:val="16"/>
          <w:szCs w:val="16"/>
        </w:rPr>
        <w:t xml:space="preserve"> --detail /dev/md4</w:t>
      </w:r>
    </w:p>
    <w:p w:rsidR="00D76776" w:rsidRPr="006D76F3" w:rsidRDefault="00D76776" w:rsidP="006D76F3">
      <w:pPr>
        <w:pStyle w:val="HTMLPreformatted"/>
        <w:outlineLvl w:val="3"/>
        <w:rPr>
          <w:color w:val="333333"/>
          <w:sz w:val="16"/>
          <w:szCs w:val="16"/>
        </w:rPr>
      </w:pPr>
      <w:proofErr w:type="gramStart"/>
      <w:r w:rsidRPr="006D76F3">
        <w:rPr>
          <w:color w:val="333333"/>
          <w:sz w:val="16"/>
          <w:szCs w:val="16"/>
        </w:rPr>
        <w:t>UUID :</w:t>
      </w:r>
      <w:proofErr w:type="gramEnd"/>
      <w:r w:rsidRPr="006D76F3">
        <w:rPr>
          <w:color w:val="333333"/>
          <w:sz w:val="16"/>
          <w:szCs w:val="16"/>
        </w:rPr>
        <w:t xml:space="preserve"> b13031b5:64c5868f:1e68b273:cb36724e</w:t>
      </w:r>
    </w:p>
    <w:p w:rsidR="00D76776" w:rsidRPr="006D76F3" w:rsidRDefault="00D76776" w:rsidP="006D76F3">
      <w:pPr>
        <w:pStyle w:val="Heading3"/>
        <w:spacing w:before="0" w:line="360" w:lineRule="atLeast"/>
        <w:rPr>
          <w:rFonts w:ascii="Tahoma" w:hAnsi="Tahoma" w:cs="Tahoma"/>
          <w:b w:val="0"/>
          <w:bCs w:val="0"/>
          <w:color w:val="333333"/>
          <w:sz w:val="16"/>
          <w:szCs w:val="16"/>
        </w:rPr>
      </w:pPr>
      <w:r w:rsidRPr="006D76F3">
        <w:rPr>
          <w:rFonts w:ascii="Tahoma" w:hAnsi="Tahoma" w:cs="Tahoma"/>
          <w:b w:val="0"/>
          <w:bCs w:val="0"/>
          <w:color w:val="333333"/>
          <w:sz w:val="16"/>
          <w:szCs w:val="16"/>
        </w:rPr>
        <w:t>Set md configuration in config file</w:t>
      </w:r>
    </w:p>
    <w:p w:rsidR="00D76776" w:rsidRPr="006D76F3" w:rsidRDefault="00D76776" w:rsidP="006D76F3">
      <w:pPr>
        <w:pStyle w:val="HTMLPreformatted"/>
        <w:outlineLvl w:val="3"/>
        <w:rPr>
          <w:color w:val="333333"/>
          <w:sz w:val="16"/>
          <w:szCs w:val="16"/>
        </w:rPr>
      </w:pPr>
      <w:r w:rsidRPr="006D76F3">
        <w:rPr>
          <w:color w:val="333333"/>
          <w:sz w:val="16"/>
          <w:szCs w:val="16"/>
        </w:rPr>
        <w:t xml:space="preserve"># </w:t>
      </w:r>
      <w:proofErr w:type="gramStart"/>
      <w:r w:rsidRPr="006D76F3">
        <w:rPr>
          <w:color w:val="333333"/>
          <w:sz w:val="16"/>
          <w:szCs w:val="16"/>
        </w:rPr>
        <w:t>vim</w:t>
      </w:r>
      <w:proofErr w:type="gramEnd"/>
      <w:r w:rsidRPr="006D76F3">
        <w:rPr>
          <w:color w:val="333333"/>
          <w:sz w:val="16"/>
          <w:szCs w:val="16"/>
        </w:rPr>
        <w:t xml:space="preserve"> /etc/mdadm.conf</w:t>
      </w:r>
    </w:p>
    <w:p w:rsidR="00D76776" w:rsidRPr="006D76F3" w:rsidRDefault="00D76776" w:rsidP="006D76F3">
      <w:pPr>
        <w:pStyle w:val="HTMLPreformatted"/>
        <w:outlineLvl w:val="3"/>
        <w:rPr>
          <w:color w:val="333333"/>
          <w:sz w:val="16"/>
          <w:szCs w:val="16"/>
        </w:rPr>
      </w:pPr>
    </w:p>
    <w:p w:rsidR="00D76776" w:rsidRPr="006D76F3" w:rsidRDefault="00D76776" w:rsidP="006D76F3">
      <w:pPr>
        <w:pStyle w:val="HTMLPreformatted"/>
        <w:outlineLvl w:val="3"/>
        <w:rPr>
          <w:color w:val="333333"/>
          <w:sz w:val="16"/>
          <w:szCs w:val="16"/>
        </w:rPr>
      </w:pPr>
      <w:r w:rsidRPr="006D76F3">
        <w:rPr>
          <w:color w:val="333333"/>
          <w:sz w:val="16"/>
          <w:szCs w:val="16"/>
        </w:rPr>
        <w:t># Multiple Paths to RAC SAN</w:t>
      </w:r>
    </w:p>
    <w:p w:rsidR="00D76776" w:rsidRPr="006D76F3" w:rsidRDefault="00D76776" w:rsidP="006D76F3">
      <w:pPr>
        <w:pStyle w:val="HTMLPreformatted"/>
        <w:outlineLvl w:val="3"/>
        <w:rPr>
          <w:color w:val="333333"/>
          <w:sz w:val="16"/>
          <w:szCs w:val="16"/>
        </w:rPr>
      </w:pPr>
      <w:r w:rsidRPr="006D76F3">
        <w:rPr>
          <w:color w:val="333333"/>
          <w:sz w:val="16"/>
          <w:szCs w:val="16"/>
        </w:rPr>
        <w:t>DEVICE /dev/</w:t>
      </w:r>
      <w:proofErr w:type="gramStart"/>
      <w:r w:rsidRPr="006D76F3">
        <w:rPr>
          <w:color w:val="333333"/>
          <w:sz w:val="16"/>
          <w:szCs w:val="16"/>
        </w:rPr>
        <w:t>sd[</w:t>
      </w:r>
      <w:proofErr w:type="gramEnd"/>
      <w:r w:rsidRPr="006D76F3">
        <w:rPr>
          <w:color w:val="333333"/>
          <w:sz w:val="16"/>
          <w:szCs w:val="16"/>
        </w:rPr>
        <w:t>qrst]1</w:t>
      </w:r>
    </w:p>
    <w:p w:rsidR="00D76776" w:rsidRPr="006D76F3" w:rsidRDefault="00D76776" w:rsidP="006D76F3">
      <w:pPr>
        <w:pStyle w:val="HTMLPreformatted"/>
        <w:outlineLvl w:val="3"/>
        <w:rPr>
          <w:color w:val="333333"/>
          <w:sz w:val="16"/>
          <w:szCs w:val="16"/>
        </w:rPr>
      </w:pPr>
      <w:r w:rsidRPr="006D76F3">
        <w:rPr>
          <w:color w:val="333333"/>
          <w:sz w:val="16"/>
          <w:szCs w:val="16"/>
        </w:rPr>
        <w:t>ARRAY /dev/md4 uuid=b13031b5:64c5868f:1e68b273:cb36724e</w:t>
      </w:r>
    </w:p>
    <w:p w:rsidR="00D76776" w:rsidRPr="006D76F3" w:rsidRDefault="00D76776" w:rsidP="006D76F3">
      <w:pPr>
        <w:pStyle w:val="HTMLPreformatted"/>
        <w:outlineLvl w:val="3"/>
        <w:rPr>
          <w:color w:val="333333"/>
          <w:sz w:val="16"/>
          <w:szCs w:val="16"/>
        </w:rPr>
      </w:pPr>
    </w:p>
    <w:p w:rsidR="00D76776" w:rsidRPr="006D76F3" w:rsidRDefault="00D76776" w:rsidP="006D76F3">
      <w:pPr>
        <w:pStyle w:val="HTMLPreformatted"/>
        <w:outlineLvl w:val="3"/>
        <w:rPr>
          <w:color w:val="333333"/>
          <w:sz w:val="16"/>
          <w:szCs w:val="16"/>
        </w:rPr>
      </w:pPr>
      <w:r w:rsidRPr="006D76F3">
        <w:rPr>
          <w:color w:val="333333"/>
          <w:sz w:val="16"/>
          <w:szCs w:val="16"/>
        </w:rPr>
        <w:t xml:space="preserve"># </w:t>
      </w:r>
      <w:proofErr w:type="gramStart"/>
      <w:r w:rsidRPr="006D76F3">
        <w:rPr>
          <w:color w:val="333333"/>
          <w:sz w:val="16"/>
          <w:szCs w:val="16"/>
        </w:rPr>
        <w:t>cat</w:t>
      </w:r>
      <w:proofErr w:type="gramEnd"/>
      <w:r w:rsidRPr="006D76F3">
        <w:rPr>
          <w:color w:val="333333"/>
          <w:sz w:val="16"/>
          <w:szCs w:val="16"/>
        </w:rPr>
        <w:t xml:space="preserve"> /proc/mdstat</w:t>
      </w:r>
    </w:p>
    <w:p w:rsidR="00D76776" w:rsidRPr="006D76F3" w:rsidRDefault="00D76776" w:rsidP="006D76F3">
      <w:pPr>
        <w:pStyle w:val="Heading3"/>
        <w:spacing w:before="0" w:line="360" w:lineRule="atLeast"/>
        <w:rPr>
          <w:rFonts w:ascii="Tahoma" w:hAnsi="Tahoma" w:cs="Tahoma"/>
          <w:b w:val="0"/>
          <w:bCs w:val="0"/>
          <w:color w:val="333333"/>
          <w:sz w:val="16"/>
          <w:szCs w:val="16"/>
        </w:rPr>
      </w:pPr>
      <w:r w:rsidRPr="006D76F3">
        <w:rPr>
          <w:rFonts w:ascii="Tahoma" w:hAnsi="Tahoma" w:cs="Tahoma"/>
          <w:b w:val="0"/>
          <w:bCs w:val="0"/>
          <w:color w:val="333333"/>
          <w:sz w:val="16"/>
          <w:szCs w:val="16"/>
        </w:rPr>
        <w:t>On the second Node (Copy the </w:t>
      </w:r>
      <w:r w:rsidRPr="006D76F3">
        <w:rPr>
          <w:rFonts w:ascii="Tahoma" w:hAnsi="Tahoma" w:cs="Tahoma"/>
          <w:b w:val="0"/>
          <w:bCs w:val="0"/>
          <w:i/>
          <w:iCs/>
          <w:color w:val="333333"/>
          <w:sz w:val="16"/>
          <w:szCs w:val="16"/>
        </w:rPr>
        <w:t>/etc/mdadm.conf</w:t>
      </w:r>
      <w:r w:rsidRPr="006D76F3">
        <w:rPr>
          <w:rFonts w:ascii="Tahoma" w:hAnsi="Tahoma" w:cs="Tahoma"/>
          <w:b w:val="0"/>
          <w:bCs w:val="0"/>
          <w:color w:val="333333"/>
          <w:sz w:val="16"/>
          <w:szCs w:val="16"/>
        </w:rPr>
        <w:t> from the first node)</w:t>
      </w:r>
    </w:p>
    <w:p w:rsidR="00D76776" w:rsidRPr="006D76F3" w:rsidRDefault="00D76776" w:rsidP="006D76F3">
      <w:pPr>
        <w:pStyle w:val="HTMLPreformatted"/>
        <w:outlineLvl w:val="3"/>
        <w:rPr>
          <w:color w:val="333333"/>
          <w:sz w:val="16"/>
          <w:szCs w:val="16"/>
        </w:rPr>
      </w:pPr>
      <w:r w:rsidRPr="006D76F3">
        <w:rPr>
          <w:color w:val="333333"/>
          <w:sz w:val="16"/>
          <w:szCs w:val="16"/>
        </w:rPr>
        <w:t xml:space="preserve"># </w:t>
      </w:r>
      <w:proofErr w:type="gramStart"/>
      <w:r w:rsidRPr="006D76F3">
        <w:rPr>
          <w:color w:val="333333"/>
          <w:sz w:val="16"/>
          <w:szCs w:val="16"/>
        </w:rPr>
        <w:t>mdadm</w:t>
      </w:r>
      <w:proofErr w:type="gramEnd"/>
      <w:r w:rsidRPr="006D76F3">
        <w:rPr>
          <w:color w:val="333333"/>
          <w:sz w:val="16"/>
          <w:szCs w:val="16"/>
        </w:rPr>
        <w:t xml:space="preserve"> -As</w:t>
      </w:r>
    </w:p>
    <w:p w:rsidR="00D76776" w:rsidRPr="006D76F3" w:rsidRDefault="00D76776" w:rsidP="006D76F3">
      <w:pPr>
        <w:pStyle w:val="HTMLPreformatted"/>
        <w:outlineLvl w:val="3"/>
        <w:rPr>
          <w:color w:val="333333"/>
          <w:sz w:val="16"/>
          <w:szCs w:val="16"/>
        </w:rPr>
      </w:pPr>
    </w:p>
    <w:p w:rsidR="00D76776" w:rsidRPr="006D76F3" w:rsidRDefault="00D76776" w:rsidP="006D76F3">
      <w:pPr>
        <w:pStyle w:val="HTMLPreformatted"/>
        <w:outlineLvl w:val="3"/>
        <w:rPr>
          <w:color w:val="333333"/>
          <w:sz w:val="16"/>
          <w:szCs w:val="16"/>
        </w:rPr>
      </w:pPr>
      <w:r w:rsidRPr="006D76F3">
        <w:rPr>
          <w:color w:val="333333"/>
          <w:sz w:val="16"/>
          <w:szCs w:val="16"/>
        </w:rPr>
        <w:t xml:space="preserve"># </w:t>
      </w:r>
      <w:proofErr w:type="gramStart"/>
      <w:r w:rsidRPr="006D76F3">
        <w:rPr>
          <w:color w:val="333333"/>
          <w:sz w:val="16"/>
          <w:szCs w:val="16"/>
        </w:rPr>
        <w:t>cat</w:t>
      </w:r>
      <w:proofErr w:type="gramEnd"/>
      <w:r w:rsidRPr="006D76F3">
        <w:rPr>
          <w:color w:val="333333"/>
          <w:sz w:val="16"/>
          <w:szCs w:val="16"/>
        </w:rPr>
        <w:t xml:space="preserve"> /proc/mdstat</w:t>
      </w:r>
    </w:p>
    <w:p w:rsidR="00D76776" w:rsidRPr="006D76F3" w:rsidRDefault="00D76776" w:rsidP="006D76F3">
      <w:pPr>
        <w:pStyle w:val="Heading3"/>
        <w:spacing w:before="240"/>
        <w:ind w:left="120"/>
        <w:rPr>
          <w:rFonts w:ascii="Tahoma" w:hAnsi="Tahoma" w:cs="Tahoma"/>
          <w:b w:val="0"/>
          <w:bCs w:val="0"/>
          <w:color w:val="555555"/>
          <w:sz w:val="16"/>
          <w:szCs w:val="16"/>
        </w:rPr>
      </w:pPr>
      <w:r w:rsidRPr="006D76F3">
        <w:rPr>
          <w:rStyle w:val="mw-headline"/>
          <w:rFonts w:ascii="Tahoma" w:hAnsi="Tahoma" w:cs="Tahoma"/>
          <w:b w:val="0"/>
          <w:bCs w:val="0"/>
          <w:color w:val="555555"/>
          <w:sz w:val="16"/>
          <w:szCs w:val="16"/>
        </w:rPr>
        <w:t>Restore a failed path</w:t>
      </w:r>
    </w:p>
    <w:p w:rsidR="00D76776" w:rsidRPr="006D76F3" w:rsidRDefault="00D76776" w:rsidP="006D76F3">
      <w:pPr>
        <w:pStyle w:val="HTMLPreformatted"/>
        <w:outlineLvl w:val="3"/>
        <w:rPr>
          <w:color w:val="333333"/>
          <w:sz w:val="16"/>
          <w:szCs w:val="16"/>
        </w:rPr>
      </w:pPr>
      <w:r w:rsidRPr="006D76F3">
        <w:rPr>
          <w:color w:val="333333"/>
          <w:sz w:val="16"/>
          <w:szCs w:val="16"/>
        </w:rPr>
        <w:t xml:space="preserve"># </w:t>
      </w:r>
      <w:proofErr w:type="gramStart"/>
      <w:r w:rsidRPr="006D76F3">
        <w:rPr>
          <w:color w:val="333333"/>
          <w:sz w:val="16"/>
          <w:szCs w:val="16"/>
        </w:rPr>
        <w:t>mdadm</w:t>
      </w:r>
      <w:proofErr w:type="gramEnd"/>
      <w:r w:rsidRPr="006D76F3">
        <w:rPr>
          <w:color w:val="333333"/>
          <w:sz w:val="16"/>
          <w:szCs w:val="16"/>
        </w:rPr>
        <w:t xml:space="preserve"> /dev/md1 -f /dev/sdt1 -r /dev/sdt1 -a /dev/sdt1</w:t>
      </w:r>
    </w:p>
    <w:p w:rsidR="00D76776" w:rsidRPr="006D76F3" w:rsidRDefault="00D76776" w:rsidP="006D76F3">
      <w:pPr>
        <w:shd w:val="clear" w:color="auto" w:fill="FFFFFF"/>
        <w:spacing w:after="0"/>
        <w:jc w:val="both"/>
        <w:rPr>
          <w:rFonts w:ascii="Calibri" w:hAnsi="Calibri" w:cs="Calibri"/>
          <w:color w:val="333333"/>
          <w:sz w:val="16"/>
          <w:szCs w:val="16"/>
        </w:rPr>
      </w:pPr>
    </w:p>
    <w:p w:rsidR="006D76F3" w:rsidRPr="006D76F3" w:rsidRDefault="006D76F3" w:rsidP="006D76F3">
      <w:pPr>
        <w:shd w:val="clear" w:color="auto" w:fill="FFFFFF"/>
        <w:spacing w:after="0"/>
        <w:jc w:val="both"/>
        <w:rPr>
          <w:rFonts w:ascii="Calibri" w:hAnsi="Calibri" w:cs="Calibri"/>
          <w:color w:val="333333"/>
          <w:sz w:val="16"/>
          <w:szCs w:val="16"/>
        </w:rPr>
      </w:pPr>
    </w:p>
    <w:p w:rsidR="006D76F3" w:rsidRPr="006D76F3" w:rsidRDefault="006D76F3" w:rsidP="006D76F3">
      <w:pPr>
        <w:pStyle w:val="Heading3"/>
        <w:rPr>
          <w:sz w:val="16"/>
          <w:szCs w:val="16"/>
        </w:rPr>
      </w:pPr>
      <w:proofErr w:type="gramStart"/>
      <w:r w:rsidRPr="006D76F3">
        <w:rPr>
          <w:sz w:val="16"/>
          <w:szCs w:val="16"/>
        </w:rPr>
        <w:t>difference</w:t>
      </w:r>
      <w:proofErr w:type="gramEnd"/>
      <w:r w:rsidRPr="006D76F3">
        <w:rPr>
          <w:sz w:val="16"/>
          <w:szCs w:val="16"/>
        </w:rPr>
        <w:t xml:space="preserve"> between ext2,ext3 and ext4 </w:t>
      </w:r>
    </w:p>
    <w:p w:rsidR="006D76F3" w:rsidRPr="006D76F3" w:rsidRDefault="006D76F3" w:rsidP="006D76F3">
      <w:pPr>
        <w:shd w:val="clear" w:color="auto" w:fill="FAFAFA"/>
        <w:spacing w:after="0"/>
        <w:jc w:val="both"/>
        <w:rPr>
          <w:sz w:val="16"/>
          <w:szCs w:val="16"/>
        </w:rPr>
      </w:pPr>
      <w:r w:rsidRPr="006D76F3">
        <w:rPr>
          <w:rFonts w:cs="Tahoma"/>
          <w:color w:val="333333"/>
          <w:sz w:val="16"/>
          <w:szCs w:val="16"/>
          <w:shd w:val="clear" w:color="auto" w:fill="F2F6F8"/>
        </w:rPr>
        <w:t xml:space="preserve">Ext3 file system is </w:t>
      </w:r>
      <w:r w:rsidRPr="006D76F3">
        <w:rPr>
          <w:rStyle w:val="ilad"/>
          <w:rFonts w:cs="Tahoma"/>
          <w:color w:val="333333"/>
          <w:sz w:val="16"/>
          <w:szCs w:val="16"/>
          <w:shd w:val="clear" w:color="auto" w:fill="F2F6F8"/>
        </w:rPr>
        <w:t>nothing but</w:t>
      </w:r>
      <w:r w:rsidRPr="006D76F3">
        <w:rPr>
          <w:rFonts w:cs="Tahoma"/>
          <w:color w:val="333333"/>
          <w:sz w:val="16"/>
          <w:szCs w:val="16"/>
          <w:shd w:val="clear" w:color="auto" w:fill="F2F6F8"/>
        </w:rPr>
        <w:t xml:space="preserve"> next version of ext2 file system with journaling support.</w:t>
      </w:r>
    </w:p>
    <w:p w:rsidR="006D76F3" w:rsidRPr="006D76F3" w:rsidRDefault="006D76F3" w:rsidP="006D76F3">
      <w:pPr>
        <w:shd w:val="clear" w:color="auto" w:fill="FAFAFA"/>
        <w:spacing w:after="0"/>
        <w:jc w:val="both"/>
        <w:rPr>
          <w:sz w:val="16"/>
          <w:szCs w:val="16"/>
        </w:rPr>
      </w:pPr>
      <w:r w:rsidRPr="006D76F3">
        <w:rPr>
          <w:rFonts w:cs="Tahoma"/>
          <w:color w:val="333333"/>
          <w:sz w:val="16"/>
          <w:szCs w:val="16"/>
          <w:shd w:val="clear" w:color="auto" w:fill="F2F6F8"/>
        </w:rPr>
        <w:t xml:space="preserve"> Ext3 has been structurally implemented same as ext2 so they have same data </w:t>
      </w:r>
      <w:r w:rsidRPr="006D76F3">
        <w:rPr>
          <w:rStyle w:val="ilad"/>
          <w:rFonts w:cs="Tahoma"/>
          <w:color w:val="333333"/>
          <w:sz w:val="16"/>
          <w:szCs w:val="16"/>
          <w:shd w:val="clear" w:color="auto" w:fill="F2F6F8"/>
        </w:rPr>
        <w:t>structures</w:t>
      </w:r>
      <w:r w:rsidRPr="006D76F3">
        <w:rPr>
          <w:rFonts w:cs="Tahoma"/>
          <w:color w:val="333333"/>
          <w:sz w:val="16"/>
          <w:szCs w:val="16"/>
          <w:shd w:val="clear" w:color="auto" w:fill="F2F6F8"/>
        </w:rPr>
        <w:t>.</w:t>
      </w:r>
    </w:p>
    <w:p w:rsidR="006D76F3" w:rsidRPr="006D76F3" w:rsidRDefault="006D76F3" w:rsidP="006D76F3">
      <w:pPr>
        <w:shd w:val="clear" w:color="auto" w:fill="FAFAFA"/>
        <w:spacing w:after="0"/>
        <w:jc w:val="both"/>
        <w:rPr>
          <w:sz w:val="16"/>
          <w:szCs w:val="16"/>
        </w:rPr>
      </w:pPr>
      <w:r w:rsidRPr="006D76F3">
        <w:rPr>
          <w:rFonts w:cs="Tahoma"/>
          <w:color w:val="333333"/>
          <w:sz w:val="16"/>
          <w:szCs w:val="16"/>
          <w:shd w:val="clear" w:color="auto" w:fill="F2F6F8"/>
        </w:rPr>
        <w:t> </w:t>
      </w:r>
      <w:r w:rsidRPr="006D76F3">
        <w:rPr>
          <w:rFonts w:cs="Tahoma"/>
          <w:sz w:val="16"/>
          <w:szCs w:val="16"/>
          <w:shd w:val="clear" w:color="auto" w:fill="F2F6F8"/>
        </w:rPr>
        <w:t>The most important difference between Ext2 and Ext3 is that Ext3 supports journaling which allows fast recovery from disk problems.</w:t>
      </w:r>
    </w:p>
    <w:p w:rsidR="006D76F3" w:rsidRPr="006D76F3" w:rsidRDefault="006D76F3" w:rsidP="006D76F3">
      <w:pPr>
        <w:shd w:val="clear" w:color="auto" w:fill="FAFAFA"/>
        <w:spacing w:after="0"/>
        <w:jc w:val="both"/>
        <w:rPr>
          <w:sz w:val="16"/>
          <w:szCs w:val="16"/>
        </w:rPr>
      </w:pPr>
      <w:r w:rsidRPr="006D76F3">
        <w:rPr>
          <w:rFonts w:cs="Tahoma"/>
          <w:sz w:val="16"/>
          <w:szCs w:val="16"/>
          <w:shd w:val="clear" w:color="auto" w:fill="F2F6F8"/>
        </w:rPr>
        <w:lastRenderedPageBreak/>
        <w:t xml:space="preserve"> You also get reliability and a </w:t>
      </w:r>
      <w:r w:rsidRPr="006D76F3">
        <w:rPr>
          <w:rStyle w:val="ilad"/>
          <w:rFonts w:cs="Tahoma"/>
          <w:sz w:val="16"/>
          <w:szCs w:val="16"/>
          <w:shd w:val="clear" w:color="auto" w:fill="F2F6F8"/>
        </w:rPr>
        <w:t>better performance</w:t>
      </w:r>
      <w:r w:rsidRPr="006D76F3">
        <w:rPr>
          <w:rFonts w:cs="Tahoma"/>
          <w:sz w:val="16"/>
          <w:szCs w:val="16"/>
          <w:shd w:val="clear" w:color="auto" w:fill="F2F6F8"/>
        </w:rPr>
        <w:t xml:space="preserve"> with ext3. Ext3 is designed to take care of both metadata and data.</w:t>
      </w:r>
    </w:p>
    <w:p w:rsidR="006D76F3" w:rsidRPr="006D76F3" w:rsidRDefault="006D76F3" w:rsidP="006D76F3">
      <w:pPr>
        <w:shd w:val="clear" w:color="auto" w:fill="FAFAFA"/>
        <w:spacing w:after="0"/>
        <w:jc w:val="both"/>
        <w:rPr>
          <w:sz w:val="16"/>
          <w:szCs w:val="16"/>
        </w:rPr>
      </w:pPr>
      <w:r w:rsidRPr="006D76F3">
        <w:rPr>
          <w:rFonts w:cs="Tahoma"/>
          <w:color w:val="333333"/>
          <w:sz w:val="16"/>
          <w:szCs w:val="16"/>
          <w:shd w:val="clear" w:color="auto" w:fill="F2F6F8"/>
        </w:rPr>
        <w:t xml:space="preserve">The main </w:t>
      </w:r>
      <w:r w:rsidRPr="006D76F3">
        <w:rPr>
          <w:rStyle w:val="ilad"/>
          <w:rFonts w:cs="Tahoma"/>
          <w:color w:val="333333"/>
          <w:sz w:val="16"/>
          <w:szCs w:val="16"/>
          <w:shd w:val="clear" w:color="auto" w:fill="F2F6F8"/>
        </w:rPr>
        <w:t>benefit</w:t>
      </w:r>
      <w:r w:rsidRPr="006D76F3">
        <w:rPr>
          <w:rFonts w:cs="Tahoma"/>
          <w:color w:val="333333"/>
          <w:sz w:val="16"/>
          <w:szCs w:val="16"/>
          <w:shd w:val="clear" w:color="auto" w:fill="F2F6F8"/>
        </w:rPr>
        <w:t xml:space="preserve"> of ext3 is that it allows </w:t>
      </w:r>
      <w:proofErr w:type="gramStart"/>
      <w:r w:rsidRPr="006D76F3">
        <w:rPr>
          <w:rFonts w:cs="Tahoma"/>
          <w:color w:val="333333"/>
          <w:sz w:val="16"/>
          <w:szCs w:val="16"/>
          <w:shd w:val="clear" w:color="auto" w:fill="F2F6F8"/>
        </w:rPr>
        <w:t>Journaling . </w:t>
      </w:r>
      <w:proofErr w:type="gramEnd"/>
    </w:p>
    <w:p w:rsidR="006D76F3" w:rsidRPr="006D76F3" w:rsidRDefault="006D76F3" w:rsidP="006D76F3">
      <w:pPr>
        <w:shd w:val="clear" w:color="auto" w:fill="FAFAFA"/>
        <w:spacing w:after="0"/>
        <w:jc w:val="both"/>
        <w:rPr>
          <w:sz w:val="16"/>
          <w:szCs w:val="16"/>
        </w:rPr>
      </w:pPr>
    </w:p>
    <w:p w:rsidR="006D76F3" w:rsidRPr="006D76F3" w:rsidRDefault="006D76F3" w:rsidP="006D76F3">
      <w:pPr>
        <w:shd w:val="clear" w:color="auto" w:fill="FAFAFA"/>
        <w:spacing w:after="0"/>
        <w:jc w:val="both"/>
        <w:rPr>
          <w:sz w:val="16"/>
          <w:szCs w:val="16"/>
        </w:rPr>
      </w:pPr>
      <w:r w:rsidRPr="006D76F3">
        <w:rPr>
          <w:rFonts w:cs="Tahoma"/>
          <w:color w:val="333333"/>
          <w:sz w:val="16"/>
          <w:szCs w:val="16"/>
          <w:shd w:val="clear" w:color="auto" w:fill="F2F6F8"/>
        </w:rPr>
        <w:t xml:space="preserve">Journaling has a dedicated area in </w:t>
      </w:r>
      <w:r w:rsidRPr="006D76F3">
        <w:rPr>
          <w:rStyle w:val="ilad"/>
          <w:rFonts w:cs="Tahoma"/>
          <w:color w:val="333333"/>
          <w:sz w:val="16"/>
          <w:szCs w:val="16"/>
          <w:shd w:val="clear" w:color="auto" w:fill="F2F6F8"/>
        </w:rPr>
        <w:t>the file</w:t>
      </w:r>
      <w:r w:rsidRPr="006D76F3">
        <w:rPr>
          <w:rFonts w:cs="Tahoma"/>
          <w:color w:val="333333"/>
          <w:sz w:val="16"/>
          <w:szCs w:val="16"/>
          <w:shd w:val="clear" w:color="auto" w:fill="F2F6F8"/>
        </w:rPr>
        <w:t xml:space="preserve"> system, where all the changes are tracked. When the system crashes, the possibility of file system corruption is less because of journaling.</w:t>
      </w:r>
    </w:p>
    <w:p w:rsidR="006D76F3" w:rsidRPr="006D76F3" w:rsidRDefault="006D76F3" w:rsidP="006D76F3">
      <w:pPr>
        <w:shd w:val="clear" w:color="auto" w:fill="FAFAFA"/>
        <w:spacing w:after="0"/>
        <w:jc w:val="both"/>
        <w:rPr>
          <w:sz w:val="16"/>
          <w:szCs w:val="16"/>
        </w:rPr>
      </w:pPr>
    </w:p>
    <w:p w:rsidR="006D76F3" w:rsidRPr="006D76F3" w:rsidRDefault="006D76F3" w:rsidP="006D76F3">
      <w:pPr>
        <w:shd w:val="clear" w:color="auto" w:fill="FAFAFA"/>
        <w:spacing w:after="0"/>
        <w:jc w:val="both"/>
        <w:rPr>
          <w:sz w:val="16"/>
          <w:szCs w:val="16"/>
        </w:rPr>
      </w:pPr>
      <w:r w:rsidRPr="006D76F3">
        <w:rPr>
          <w:rFonts w:cs="Tahoma"/>
          <w:color w:val="333333"/>
          <w:sz w:val="16"/>
          <w:szCs w:val="16"/>
          <w:shd w:val="clear" w:color="auto" w:fill="F2F6F8"/>
        </w:rPr>
        <w:t>There are three types of journaling available in ext3 file system.</w:t>
      </w:r>
    </w:p>
    <w:p w:rsidR="006D76F3" w:rsidRPr="006D76F3" w:rsidRDefault="006D76F3" w:rsidP="006D76F3">
      <w:pPr>
        <w:shd w:val="clear" w:color="auto" w:fill="FAFAFA"/>
        <w:spacing w:after="0"/>
        <w:jc w:val="both"/>
        <w:rPr>
          <w:sz w:val="16"/>
          <w:szCs w:val="16"/>
        </w:rPr>
      </w:pPr>
    </w:p>
    <w:p w:rsidR="006D76F3" w:rsidRPr="006D76F3" w:rsidRDefault="006D76F3" w:rsidP="006D76F3">
      <w:pPr>
        <w:shd w:val="clear" w:color="auto" w:fill="FAFAFA"/>
        <w:spacing w:after="0"/>
        <w:jc w:val="both"/>
        <w:rPr>
          <w:sz w:val="16"/>
          <w:szCs w:val="16"/>
        </w:rPr>
      </w:pPr>
      <w:r w:rsidRPr="006D76F3">
        <w:rPr>
          <w:rFonts w:cs="Tahoma"/>
          <w:color w:val="333333"/>
          <w:sz w:val="16"/>
          <w:szCs w:val="16"/>
          <w:shd w:val="clear" w:color="auto" w:fill="F2F6F8"/>
        </w:rPr>
        <w:t>Journal – Metadata and content are saved in the journal.</w:t>
      </w:r>
    </w:p>
    <w:p w:rsidR="006D76F3" w:rsidRPr="006D76F3" w:rsidRDefault="006D76F3" w:rsidP="006D76F3">
      <w:pPr>
        <w:shd w:val="clear" w:color="auto" w:fill="FAFAFA"/>
        <w:spacing w:after="0"/>
        <w:jc w:val="both"/>
        <w:rPr>
          <w:sz w:val="16"/>
          <w:szCs w:val="16"/>
        </w:rPr>
      </w:pPr>
    </w:p>
    <w:p w:rsidR="006D76F3" w:rsidRPr="006D76F3" w:rsidRDefault="006D76F3" w:rsidP="006D76F3">
      <w:pPr>
        <w:shd w:val="clear" w:color="auto" w:fill="FAFAFA"/>
        <w:spacing w:after="0"/>
        <w:jc w:val="both"/>
        <w:rPr>
          <w:sz w:val="16"/>
          <w:szCs w:val="16"/>
        </w:rPr>
      </w:pPr>
      <w:r w:rsidRPr="006D76F3">
        <w:rPr>
          <w:rFonts w:cs="Tahoma"/>
          <w:color w:val="333333"/>
          <w:sz w:val="16"/>
          <w:szCs w:val="16"/>
          <w:shd w:val="clear" w:color="auto" w:fill="F2F6F8"/>
        </w:rPr>
        <w:t>Ordered – Only metadata is saved in the journal. Metadata are journaled only after writing the content to disk. This is the default.</w:t>
      </w:r>
    </w:p>
    <w:p w:rsidR="006D76F3" w:rsidRPr="006D76F3" w:rsidRDefault="006D76F3" w:rsidP="006D76F3">
      <w:pPr>
        <w:shd w:val="clear" w:color="auto" w:fill="FAFAFA"/>
        <w:spacing w:after="0"/>
        <w:jc w:val="both"/>
        <w:rPr>
          <w:sz w:val="16"/>
          <w:szCs w:val="16"/>
        </w:rPr>
      </w:pPr>
    </w:p>
    <w:p w:rsidR="006D76F3" w:rsidRPr="006D76F3" w:rsidRDefault="006D76F3" w:rsidP="006D76F3">
      <w:pPr>
        <w:shd w:val="clear" w:color="auto" w:fill="FAFAFA"/>
        <w:spacing w:after="0"/>
        <w:jc w:val="both"/>
        <w:rPr>
          <w:sz w:val="16"/>
          <w:szCs w:val="16"/>
        </w:rPr>
      </w:pPr>
      <w:r w:rsidRPr="006D76F3">
        <w:rPr>
          <w:rFonts w:cs="Tahoma"/>
          <w:color w:val="333333"/>
          <w:sz w:val="16"/>
          <w:szCs w:val="16"/>
          <w:shd w:val="clear" w:color="auto" w:fill="F2F6F8"/>
        </w:rPr>
        <w:t>Write back – Only metadata is saved in the journal. Metadata might be journaled either before or after the content is written to the disk.</w:t>
      </w:r>
    </w:p>
    <w:p w:rsidR="006D76F3" w:rsidRPr="006D76F3" w:rsidRDefault="006D76F3" w:rsidP="006D76F3">
      <w:pPr>
        <w:shd w:val="clear" w:color="auto" w:fill="FAFAFA"/>
        <w:spacing w:after="0"/>
        <w:jc w:val="both"/>
        <w:rPr>
          <w:sz w:val="16"/>
          <w:szCs w:val="16"/>
        </w:rPr>
      </w:pPr>
      <w:proofErr w:type="gramStart"/>
      <w:r w:rsidRPr="006D76F3">
        <w:rPr>
          <w:rFonts w:cs="Tahoma"/>
          <w:color w:val="333333"/>
          <w:sz w:val="16"/>
          <w:szCs w:val="16"/>
          <w:shd w:val="clear" w:color="auto" w:fill="F2F6F8"/>
        </w:rPr>
        <w:t>you</w:t>
      </w:r>
      <w:proofErr w:type="gramEnd"/>
      <w:r w:rsidRPr="006D76F3">
        <w:rPr>
          <w:rFonts w:cs="Tahoma"/>
          <w:color w:val="333333"/>
          <w:sz w:val="16"/>
          <w:szCs w:val="16"/>
          <w:shd w:val="clear" w:color="auto" w:fill="F2F6F8"/>
        </w:rPr>
        <w:t xml:space="preserve"> can convert  ext2 to ext3 without  having any data loss</w:t>
      </w:r>
    </w:p>
    <w:p w:rsidR="006D76F3" w:rsidRPr="006D76F3" w:rsidRDefault="006D76F3" w:rsidP="006D76F3">
      <w:pPr>
        <w:shd w:val="clear" w:color="auto" w:fill="FAFAFA"/>
        <w:spacing w:after="0"/>
        <w:jc w:val="both"/>
        <w:rPr>
          <w:sz w:val="16"/>
          <w:szCs w:val="16"/>
        </w:rPr>
      </w:pPr>
    </w:p>
    <w:p w:rsidR="006D76F3" w:rsidRPr="006D76F3" w:rsidRDefault="006D76F3" w:rsidP="006D76F3">
      <w:pPr>
        <w:shd w:val="clear" w:color="auto" w:fill="FAFAFA"/>
        <w:spacing w:after="0"/>
        <w:jc w:val="both"/>
        <w:rPr>
          <w:sz w:val="16"/>
          <w:szCs w:val="16"/>
        </w:rPr>
      </w:pPr>
      <w:proofErr w:type="gramStart"/>
      <w:r w:rsidRPr="006D76F3">
        <w:rPr>
          <w:rFonts w:cs="Tahoma"/>
          <w:color w:val="333333"/>
          <w:sz w:val="16"/>
          <w:szCs w:val="16"/>
          <w:shd w:val="clear" w:color="auto" w:fill="F2F6F8"/>
        </w:rPr>
        <w:t>ext4</w:t>
      </w:r>
      <w:proofErr w:type="gramEnd"/>
    </w:p>
    <w:p w:rsidR="006D76F3" w:rsidRPr="006D76F3" w:rsidRDefault="006D76F3" w:rsidP="006D76F3">
      <w:pPr>
        <w:shd w:val="clear" w:color="auto" w:fill="FAFAFA"/>
        <w:spacing w:after="0"/>
        <w:jc w:val="both"/>
        <w:rPr>
          <w:sz w:val="16"/>
          <w:szCs w:val="16"/>
        </w:rPr>
      </w:pPr>
      <w:r w:rsidRPr="006D76F3">
        <w:rPr>
          <w:rFonts w:cs="Tahoma"/>
          <w:color w:val="333333"/>
          <w:sz w:val="16"/>
          <w:szCs w:val="16"/>
          <w:shd w:val="clear" w:color="auto" w:fill="F2F6F8"/>
        </w:rPr>
        <w:t>In ext4, it supports journaling and also has the option of turning the journaling feature “off”.</w:t>
      </w:r>
    </w:p>
    <w:p w:rsidR="006D76F3" w:rsidRPr="006D76F3" w:rsidRDefault="006D76F3" w:rsidP="006D76F3">
      <w:pPr>
        <w:shd w:val="clear" w:color="auto" w:fill="FAFAFA"/>
        <w:spacing w:after="0"/>
        <w:jc w:val="both"/>
        <w:rPr>
          <w:sz w:val="16"/>
          <w:szCs w:val="16"/>
        </w:rPr>
      </w:pPr>
      <w:r w:rsidRPr="006D76F3">
        <w:rPr>
          <w:rFonts w:cs="Tahoma"/>
          <w:color w:val="333333"/>
          <w:sz w:val="16"/>
          <w:szCs w:val="16"/>
          <w:shd w:val="clear" w:color="auto" w:fill="F2F6F8"/>
        </w:rPr>
        <w:t>Several other new features are introduced in ext4: multi block allocation, delayed allocation, Journal checksum, fast fsck and etc.</w:t>
      </w:r>
    </w:p>
    <w:p w:rsidR="006D76F3" w:rsidRPr="006D76F3" w:rsidRDefault="006D76F3" w:rsidP="006D76F3">
      <w:pPr>
        <w:shd w:val="clear" w:color="auto" w:fill="FAFAFA"/>
        <w:spacing w:after="0"/>
        <w:jc w:val="both"/>
        <w:rPr>
          <w:sz w:val="16"/>
          <w:szCs w:val="16"/>
        </w:rPr>
      </w:pPr>
    </w:p>
    <w:p w:rsidR="006D76F3" w:rsidRPr="006D76F3" w:rsidRDefault="006D76F3" w:rsidP="006D76F3">
      <w:pPr>
        <w:shd w:val="clear" w:color="auto" w:fill="FAFAFA"/>
        <w:spacing w:after="0"/>
        <w:jc w:val="both"/>
        <w:rPr>
          <w:sz w:val="16"/>
          <w:szCs w:val="16"/>
        </w:rPr>
      </w:pPr>
      <w:r w:rsidRPr="006D76F3">
        <w:rPr>
          <w:rFonts w:cs="Tahoma"/>
          <w:color w:val="333333"/>
          <w:sz w:val="16"/>
          <w:szCs w:val="16"/>
          <w:shd w:val="clear" w:color="auto" w:fill="F2F6F8"/>
        </w:rPr>
        <w:t xml:space="preserve">All </w:t>
      </w:r>
      <w:r w:rsidRPr="006D76F3">
        <w:rPr>
          <w:rStyle w:val="ilad"/>
          <w:rFonts w:cs="Tahoma"/>
          <w:color w:val="333333"/>
          <w:sz w:val="16"/>
          <w:szCs w:val="16"/>
          <w:shd w:val="clear" w:color="auto" w:fill="F2F6F8"/>
        </w:rPr>
        <w:t>you need to know</w:t>
      </w:r>
      <w:r w:rsidRPr="006D76F3">
        <w:rPr>
          <w:rFonts w:cs="Tahoma"/>
          <w:color w:val="333333"/>
          <w:sz w:val="16"/>
          <w:szCs w:val="16"/>
          <w:shd w:val="clear" w:color="auto" w:fill="F2F6F8"/>
        </w:rPr>
        <w:t xml:space="preserve"> is that these new features have improved the performance and reliability of the file system when compared to ext3.</w:t>
      </w:r>
    </w:p>
    <w:p w:rsidR="006D76F3" w:rsidRPr="006D76F3" w:rsidRDefault="006D76F3" w:rsidP="006D76F3">
      <w:pPr>
        <w:shd w:val="clear" w:color="auto" w:fill="FAFAFA"/>
        <w:spacing w:after="0"/>
        <w:jc w:val="both"/>
        <w:rPr>
          <w:sz w:val="16"/>
          <w:szCs w:val="16"/>
        </w:rPr>
      </w:pPr>
    </w:p>
    <w:p w:rsidR="006D76F3" w:rsidRPr="006D76F3" w:rsidRDefault="006D76F3" w:rsidP="006D76F3">
      <w:pPr>
        <w:shd w:val="clear" w:color="auto" w:fill="FAFAFA"/>
        <w:spacing w:after="0"/>
        <w:jc w:val="both"/>
        <w:rPr>
          <w:sz w:val="16"/>
          <w:szCs w:val="16"/>
        </w:rPr>
      </w:pPr>
      <w:proofErr w:type="gramStart"/>
      <w:r w:rsidRPr="006D76F3">
        <w:rPr>
          <w:rFonts w:cs="Tahoma"/>
          <w:color w:val="333333"/>
          <w:sz w:val="16"/>
          <w:szCs w:val="16"/>
          <w:shd w:val="clear" w:color="auto" w:fill="F2F6F8"/>
        </w:rPr>
        <w:t xml:space="preserve">Supports huge </w:t>
      </w:r>
      <w:r w:rsidRPr="006D76F3">
        <w:rPr>
          <w:rStyle w:val="ilad"/>
          <w:rFonts w:cs="Tahoma"/>
          <w:color w:val="333333"/>
          <w:sz w:val="16"/>
          <w:szCs w:val="16"/>
          <w:shd w:val="clear" w:color="auto" w:fill="F2F6F8"/>
        </w:rPr>
        <w:t>individual</w:t>
      </w:r>
      <w:r w:rsidRPr="006D76F3">
        <w:rPr>
          <w:rFonts w:cs="Tahoma"/>
          <w:color w:val="333333"/>
          <w:sz w:val="16"/>
          <w:szCs w:val="16"/>
          <w:shd w:val="clear" w:color="auto" w:fill="F2F6F8"/>
        </w:rPr>
        <w:t xml:space="preserve"> </w:t>
      </w:r>
      <w:r w:rsidRPr="006D76F3">
        <w:rPr>
          <w:rStyle w:val="ilad"/>
          <w:rFonts w:cs="Tahoma"/>
          <w:color w:val="333333"/>
          <w:sz w:val="16"/>
          <w:szCs w:val="16"/>
          <w:shd w:val="clear" w:color="auto" w:fill="F2F6F8"/>
        </w:rPr>
        <w:t>file size</w:t>
      </w:r>
      <w:r w:rsidRPr="006D76F3">
        <w:rPr>
          <w:rFonts w:cs="Tahoma"/>
          <w:color w:val="333333"/>
          <w:sz w:val="16"/>
          <w:szCs w:val="16"/>
          <w:shd w:val="clear" w:color="auto" w:fill="F2F6F8"/>
        </w:rPr>
        <w:t xml:space="preserve"> and overall file system size.</w:t>
      </w:r>
      <w:proofErr w:type="gramEnd"/>
    </w:p>
    <w:p w:rsidR="006D76F3" w:rsidRPr="006D76F3" w:rsidRDefault="006D76F3" w:rsidP="006D76F3">
      <w:pPr>
        <w:shd w:val="clear" w:color="auto" w:fill="FAFAFA"/>
        <w:spacing w:after="0"/>
        <w:jc w:val="both"/>
        <w:rPr>
          <w:sz w:val="16"/>
          <w:szCs w:val="16"/>
        </w:rPr>
      </w:pPr>
    </w:p>
    <w:p w:rsidR="006D76F3" w:rsidRPr="006D76F3" w:rsidRDefault="006D76F3" w:rsidP="006D76F3">
      <w:pPr>
        <w:pBdr>
          <w:bottom w:val="single" w:sz="6" w:space="1" w:color="auto"/>
        </w:pBdr>
        <w:shd w:val="clear" w:color="auto" w:fill="FAFAFA"/>
        <w:spacing w:after="0"/>
        <w:jc w:val="both"/>
        <w:rPr>
          <w:sz w:val="16"/>
          <w:szCs w:val="16"/>
        </w:rPr>
      </w:pPr>
      <w:r w:rsidRPr="006D76F3">
        <w:rPr>
          <w:rFonts w:cs="Tahoma"/>
          <w:color w:val="333333"/>
          <w:sz w:val="16"/>
          <w:szCs w:val="16"/>
          <w:shd w:val="clear" w:color="auto" w:fill="F2F6F8"/>
        </w:rPr>
        <w:t xml:space="preserve">You can also mount the   existing </w:t>
      </w:r>
      <w:proofErr w:type="gramStart"/>
      <w:r w:rsidRPr="006D76F3">
        <w:rPr>
          <w:rFonts w:cs="Tahoma"/>
          <w:color w:val="333333"/>
          <w:sz w:val="16"/>
          <w:szCs w:val="16"/>
          <w:shd w:val="clear" w:color="auto" w:fill="F2F6F8"/>
        </w:rPr>
        <w:t>ext3  filesystem</w:t>
      </w:r>
      <w:proofErr w:type="gramEnd"/>
      <w:r w:rsidRPr="006D76F3">
        <w:rPr>
          <w:rFonts w:cs="Tahoma"/>
          <w:color w:val="333333"/>
          <w:sz w:val="16"/>
          <w:szCs w:val="16"/>
          <w:shd w:val="clear" w:color="auto" w:fill="F2F6F8"/>
        </w:rPr>
        <w:t xml:space="preserve"> as  ext4 file system without having to  </w:t>
      </w:r>
      <w:r w:rsidRPr="006D76F3">
        <w:rPr>
          <w:rStyle w:val="ilad"/>
          <w:rFonts w:cs="Tahoma"/>
          <w:color w:val="333333"/>
          <w:sz w:val="16"/>
          <w:szCs w:val="16"/>
          <w:shd w:val="clear" w:color="auto" w:fill="F2F6F8"/>
        </w:rPr>
        <w:t>upgrade</w:t>
      </w:r>
      <w:r w:rsidRPr="006D76F3">
        <w:rPr>
          <w:rFonts w:cs="Tahoma"/>
          <w:color w:val="333333"/>
          <w:sz w:val="16"/>
          <w:szCs w:val="16"/>
          <w:shd w:val="clear" w:color="auto" w:fill="F2F6F8"/>
        </w:rPr>
        <w:t xml:space="preserve"> it</w:t>
      </w:r>
    </w:p>
    <w:p w:rsidR="006D76F3" w:rsidRPr="006D76F3" w:rsidRDefault="006D76F3" w:rsidP="006D76F3">
      <w:pPr>
        <w:shd w:val="clear" w:color="auto" w:fill="FAFAFA"/>
        <w:spacing w:after="0" w:line="240" w:lineRule="auto"/>
        <w:ind w:hanging="360"/>
        <w:jc w:val="both"/>
        <w:rPr>
          <w:rFonts w:ascii="Times New Roman" w:eastAsia="Times New Roman" w:hAnsi="Times New Roman" w:cs="Times New Roman"/>
          <w:sz w:val="16"/>
          <w:szCs w:val="16"/>
        </w:rPr>
      </w:pPr>
      <w:r w:rsidRPr="006D76F3">
        <w:rPr>
          <w:rFonts w:ascii="Wingdings" w:eastAsia="Times New Roman" w:hAnsi="Wingdings" w:cs="Times New Roman"/>
          <w:sz w:val="16"/>
          <w:szCs w:val="16"/>
        </w:rPr>
        <w:t></w:t>
      </w:r>
      <w:proofErr w:type="gramStart"/>
      <w:r w:rsidRPr="006D76F3">
        <w:rPr>
          <w:rFonts w:ascii="Times New Roman" w:eastAsia="Times New Roman" w:hAnsi="Times New Roman" w:cs="Times New Roman"/>
          <w:sz w:val="16"/>
          <w:szCs w:val="16"/>
        </w:rPr>
        <w:t xml:space="preserve">  </w:t>
      </w:r>
      <w:r w:rsidRPr="006D76F3">
        <w:rPr>
          <w:rFonts w:ascii="Times New Roman" w:eastAsia="Times New Roman" w:hAnsi="Times New Roman" w:cs="Times New Roman"/>
          <w:sz w:val="16"/>
          <w:szCs w:val="16"/>
          <w:bdr w:val="none" w:sz="0" w:space="0" w:color="auto" w:frame="1"/>
        </w:rPr>
        <w:t>How</w:t>
      </w:r>
      <w:proofErr w:type="gramEnd"/>
      <w:r w:rsidRPr="006D76F3">
        <w:rPr>
          <w:rFonts w:ascii="Times New Roman" w:eastAsia="Times New Roman" w:hAnsi="Times New Roman" w:cs="Times New Roman"/>
          <w:sz w:val="16"/>
          <w:szCs w:val="16"/>
          <w:bdr w:val="none" w:sz="0" w:space="0" w:color="auto" w:frame="1"/>
        </w:rPr>
        <w:t xml:space="preserve"> </w:t>
      </w:r>
      <w:r w:rsidRPr="006D76F3">
        <w:rPr>
          <w:rFonts w:ascii="Times New Roman" w:eastAsia="Times New Roman" w:hAnsi="Times New Roman" w:cs="Tahoma"/>
          <w:color w:val="333333"/>
          <w:sz w:val="16"/>
          <w:szCs w:val="16"/>
          <w:shd w:val="clear" w:color="auto" w:fill="F2F6F8"/>
        </w:rPr>
        <w:t>to</w:t>
      </w:r>
      <w:r w:rsidRPr="006D76F3">
        <w:rPr>
          <w:rFonts w:ascii="Times New Roman" w:eastAsia="Times New Roman" w:hAnsi="Times New Roman" w:cs="Times New Roman"/>
          <w:sz w:val="16"/>
          <w:szCs w:val="16"/>
          <w:bdr w:val="none" w:sz="0" w:space="0" w:color="auto" w:frame="1"/>
        </w:rPr>
        <w:t xml:space="preserve"> create a Volume Group (VG).</w:t>
      </w:r>
    </w:p>
    <w:p w:rsidR="006D76F3" w:rsidRPr="006D76F3" w:rsidRDefault="006D76F3" w:rsidP="006D76F3">
      <w:pPr>
        <w:spacing w:after="0" w:line="384" w:lineRule="atLeast"/>
        <w:ind w:hanging="360"/>
        <w:contextualSpacing/>
        <w:outlineLvl w:val="3"/>
        <w:rPr>
          <w:rFonts w:ascii="Times New Roman" w:eastAsia="Times New Roman" w:hAnsi="Times New Roman" w:cs="Times New Roman"/>
          <w:sz w:val="16"/>
          <w:szCs w:val="16"/>
        </w:rPr>
      </w:pPr>
      <w:r w:rsidRPr="006D76F3">
        <w:rPr>
          <w:rFonts w:ascii="Wingdings" w:eastAsia="Times New Roman" w:hAnsi="Wingdings" w:cs="Times New Roman"/>
          <w:sz w:val="16"/>
          <w:szCs w:val="16"/>
        </w:rPr>
        <w:t></w:t>
      </w:r>
      <w:proofErr w:type="gramStart"/>
      <w:r w:rsidRPr="006D76F3">
        <w:rPr>
          <w:rFonts w:ascii="Times New Roman" w:eastAsia="Times New Roman" w:hAnsi="Times New Roman" w:cs="Times New Roman"/>
          <w:sz w:val="16"/>
          <w:szCs w:val="16"/>
        </w:rPr>
        <w:t xml:space="preserve">  </w:t>
      </w:r>
      <w:r w:rsidRPr="006D76F3">
        <w:rPr>
          <w:rFonts w:ascii="Times New Roman" w:eastAsia="Times New Roman" w:hAnsi="Times New Roman" w:cs="Times New Roman"/>
          <w:sz w:val="16"/>
          <w:szCs w:val="16"/>
          <w:bdr w:val="none" w:sz="0" w:space="0" w:color="auto" w:frame="1"/>
        </w:rPr>
        <w:t>How</w:t>
      </w:r>
      <w:proofErr w:type="gramEnd"/>
      <w:r w:rsidRPr="006D76F3">
        <w:rPr>
          <w:rFonts w:ascii="Times New Roman" w:eastAsia="Times New Roman" w:hAnsi="Times New Roman" w:cs="Times New Roman"/>
          <w:sz w:val="16"/>
          <w:szCs w:val="16"/>
          <w:bdr w:val="none" w:sz="0" w:space="0" w:color="auto" w:frame="1"/>
        </w:rPr>
        <w:t xml:space="preserve"> to create a Logical Volume (LV) and mount the file system.</w:t>
      </w:r>
      <w:r w:rsidRPr="006D76F3">
        <w:rPr>
          <w:rFonts w:ascii="Times New Roman" w:eastAsia="Times New Roman" w:hAnsi="Times New Roman" w:cs="Times New Roman"/>
          <w:bCs/>
          <w:color w:val="CCCCCC"/>
          <w:sz w:val="16"/>
          <w:szCs w:val="16"/>
          <w:bdr w:val="none" w:sz="0" w:space="0" w:color="auto" w:frame="1"/>
        </w:rPr>
        <w:br/>
      </w:r>
      <w:r w:rsidRPr="006D76F3">
        <w:rPr>
          <w:rFonts w:ascii="Times New Roman" w:eastAsia="Times New Roman" w:hAnsi="Times New Roman" w:cs="Times New Roman"/>
          <w:sz w:val="16"/>
          <w:szCs w:val="16"/>
          <w:bdr w:val="none" w:sz="0" w:space="0" w:color="auto" w:frame="1"/>
        </w:rPr>
        <w:t>How to add a disk to a Volume Group</w:t>
      </w:r>
    </w:p>
    <w:p w:rsidR="006D76F3" w:rsidRPr="006D76F3" w:rsidRDefault="006D76F3" w:rsidP="006D76F3">
      <w:pPr>
        <w:spacing w:after="0" w:line="384" w:lineRule="atLeast"/>
        <w:ind w:hanging="360"/>
        <w:contextualSpacing/>
        <w:outlineLvl w:val="3"/>
        <w:rPr>
          <w:rFonts w:ascii="Times New Roman" w:eastAsia="Times New Roman" w:hAnsi="Times New Roman" w:cs="Times New Roman"/>
          <w:sz w:val="16"/>
          <w:szCs w:val="16"/>
        </w:rPr>
      </w:pPr>
      <w:r w:rsidRPr="006D76F3">
        <w:rPr>
          <w:rFonts w:ascii="Wingdings" w:eastAsia="Times New Roman" w:hAnsi="Wingdings" w:cs="Times New Roman"/>
          <w:sz w:val="16"/>
          <w:szCs w:val="16"/>
        </w:rPr>
        <w:t></w:t>
      </w:r>
      <w:proofErr w:type="gramStart"/>
      <w:r w:rsidRPr="006D76F3">
        <w:rPr>
          <w:rFonts w:ascii="Times New Roman" w:eastAsia="Times New Roman" w:hAnsi="Times New Roman" w:cs="Times New Roman"/>
          <w:sz w:val="16"/>
          <w:szCs w:val="16"/>
        </w:rPr>
        <w:t xml:space="preserve">  </w:t>
      </w:r>
      <w:r w:rsidRPr="006D76F3">
        <w:rPr>
          <w:rFonts w:ascii="Times New Roman" w:eastAsia="Times New Roman" w:hAnsi="Times New Roman" w:cs="Times New Roman"/>
          <w:sz w:val="16"/>
          <w:szCs w:val="16"/>
          <w:bdr w:val="none" w:sz="0" w:space="0" w:color="auto" w:frame="1"/>
        </w:rPr>
        <w:t>How</w:t>
      </w:r>
      <w:proofErr w:type="gramEnd"/>
      <w:r w:rsidRPr="006D76F3">
        <w:rPr>
          <w:rFonts w:ascii="Times New Roman" w:eastAsia="Times New Roman" w:hAnsi="Times New Roman" w:cs="Times New Roman"/>
          <w:sz w:val="16"/>
          <w:szCs w:val="16"/>
          <w:bdr w:val="none" w:sz="0" w:space="0" w:color="auto" w:frame="1"/>
        </w:rPr>
        <w:t xml:space="preserve"> to increase the size of a logical volume without OnlineJFS</w:t>
      </w:r>
    </w:p>
    <w:p w:rsidR="006D76F3" w:rsidRPr="006D76F3" w:rsidRDefault="006D76F3" w:rsidP="006D76F3">
      <w:pPr>
        <w:spacing w:after="0" w:line="384" w:lineRule="atLeast"/>
        <w:ind w:hanging="360"/>
        <w:contextualSpacing/>
        <w:outlineLvl w:val="3"/>
        <w:rPr>
          <w:rFonts w:ascii="Times New Roman" w:eastAsia="Times New Roman" w:hAnsi="Times New Roman" w:cs="Times New Roman"/>
          <w:sz w:val="16"/>
          <w:szCs w:val="16"/>
        </w:rPr>
      </w:pPr>
      <w:r w:rsidRPr="006D76F3">
        <w:rPr>
          <w:rFonts w:ascii="Wingdings" w:eastAsia="Times New Roman" w:hAnsi="Wingdings" w:cs="Times New Roman"/>
          <w:sz w:val="16"/>
          <w:szCs w:val="16"/>
        </w:rPr>
        <w:t></w:t>
      </w:r>
      <w:proofErr w:type="gramStart"/>
      <w:r w:rsidRPr="006D76F3">
        <w:rPr>
          <w:rFonts w:ascii="Times New Roman" w:eastAsia="Times New Roman" w:hAnsi="Times New Roman" w:cs="Times New Roman"/>
          <w:sz w:val="16"/>
          <w:szCs w:val="16"/>
        </w:rPr>
        <w:t xml:space="preserve">  </w:t>
      </w:r>
      <w:r w:rsidRPr="006D76F3">
        <w:rPr>
          <w:rFonts w:ascii="Times New Roman" w:eastAsia="Times New Roman" w:hAnsi="Times New Roman" w:cs="Times New Roman"/>
          <w:sz w:val="16"/>
          <w:szCs w:val="16"/>
          <w:bdr w:val="none" w:sz="0" w:space="0" w:color="auto" w:frame="1"/>
        </w:rPr>
        <w:t>How</w:t>
      </w:r>
      <w:proofErr w:type="gramEnd"/>
      <w:r w:rsidRPr="006D76F3">
        <w:rPr>
          <w:rFonts w:ascii="Times New Roman" w:eastAsia="Times New Roman" w:hAnsi="Times New Roman" w:cs="Times New Roman"/>
          <w:sz w:val="16"/>
          <w:szCs w:val="16"/>
          <w:bdr w:val="none" w:sz="0" w:space="0" w:color="auto" w:frame="1"/>
        </w:rPr>
        <w:t xml:space="preserve"> to remove a Logical Volume</w:t>
      </w:r>
    </w:p>
    <w:p w:rsidR="006D76F3" w:rsidRPr="006D76F3" w:rsidRDefault="006D76F3" w:rsidP="006D76F3">
      <w:pPr>
        <w:spacing w:after="0" w:line="384" w:lineRule="atLeast"/>
        <w:ind w:hanging="360"/>
        <w:contextualSpacing/>
        <w:outlineLvl w:val="3"/>
        <w:rPr>
          <w:rFonts w:ascii="Times New Roman" w:eastAsia="Times New Roman" w:hAnsi="Times New Roman" w:cs="Times New Roman"/>
          <w:sz w:val="16"/>
          <w:szCs w:val="16"/>
        </w:rPr>
      </w:pPr>
      <w:r w:rsidRPr="006D76F3">
        <w:rPr>
          <w:rFonts w:ascii="Wingdings" w:eastAsia="Times New Roman" w:hAnsi="Wingdings" w:cs="Times New Roman"/>
          <w:sz w:val="16"/>
          <w:szCs w:val="16"/>
        </w:rPr>
        <w:t></w:t>
      </w:r>
      <w:proofErr w:type="gramStart"/>
      <w:r w:rsidRPr="006D76F3">
        <w:rPr>
          <w:rFonts w:ascii="Times New Roman" w:eastAsia="Times New Roman" w:hAnsi="Times New Roman" w:cs="Times New Roman"/>
          <w:sz w:val="16"/>
          <w:szCs w:val="16"/>
        </w:rPr>
        <w:t xml:space="preserve">  </w:t>
      </w:r>
      <w:r w:rsidRPr="006D76F3">
        <w:rPr>
          <w:rFonts w:ascii="Times New Roman" w:eastAsia="Times New Roman" w:hAnsi="Times New Roman" w:cs="Times New Roman"/>
          <w:sz w:val="16"/>
          <w:szCs w:val="16"/>
          <w:bdr w:val="none" w:sz="0" w:space="0" w:color="auto" w:frame="1"/>
        </w:rPr>
        <w:t>How</w:t>
      </w:r>
      <w:proofErr w:type="gramEnd"/>
      <w:r w:rsidRPr="006D76F3">
        <w:rPr>
          <w:rFonts w:ascii="Times New Roman" w:eastAsia="Times New Roman" w:hAnsi="Times New Roman" w:cs="Times New Roman"/>
          <w:sz w:val="16"/>
          <w:szCs w:val="16"/>
          <w:bdr w:val="none" w:sz="0" w:space="0" w:color="auto" w:frame="1"/>
        </w:rPr>
        <w:t xml:space="preserve"> to reduce the size of a logical volume without OnlineJFS (advanced JFS)</w:t>
      </w:r>
    </w:p>
    <w:p w:rsidR="006D76F3" w:rsidRPr="006D76F3" w:rsidRDefault="006D76F3" w:rsidP="006D76F3">
      <w:pPr>
        <w:spacing w:after="0" w:line="384" w:lineRule="atLeast"/>
        <w:ind w:hanging="360"/>
        <w:contextualSpacing/>
        <w:outlineLvl w:val="3"/>
        <w:rPr>
          <w:rFonts w:ascii="Times New Roman" w:eastAsia="Times New Roman" w:hAnsi="Times New Roman" w:cs="Times New Roman"/>
          <w:sz w:val="16"/>
          <w:szCs w:val="16"/>
        </w:rPr>
      </w:pPr>
      <w:r w:rsidRPr="006D76F3">
        <w:rPr>
          <w:rFonts w:ascii="Wingdings" w:eastAsia="Times New Roman" w:hAnsi="Wingdings" w:cs="Times New Roman"/>
          <w:sz w:val="16"/>
          <w:szCs w:val="16"/>
        </w:rPr>
        <w:t></w:t>
      </w:r>
      <w:proofErr w:type="gramStart"/>
      <w:r w:rsidRPr="006D76F3">
        <w:rPr>
          <w:rFonts w:ascii="Times New Roman" w:eastAsia="Times New Roman" w:hAnsi="Times New Roman" w:cs="Times New Roman"/>
          <w:sz w:val="16"/>
          <w:szCs w:val="16"/>
        </w:rPr>
        <w:t xml:space="preserve">  </w:t>
      </w:r>
      <w:r w:rsidRPr="006D76F3">
        <w:rPr>
          <w:rFonts w:ascii="Times New Roman" w:eastAsia="Times New Roman" w:hAnsi="Times New Roman" w:cs="Times New Roman"/>
          <w:sz w:val="16"/>
          <w:szCs w:val="16"/>
          <w:bdr w:val="none" w:sz="0" w:space="0" w:color="auto" w:frame="1"/>
        </w:rPr>
        <w:t>How</w:t>
      </w:r>
      <w:proofErr w:type="gramEnd"/>
      <w:r w:rsidRPr="006D76F3">
        <w:rPr>
          <w:rFonts w:ascii="Times New Roman" w:eastAsia="Times New Roman" w:hAnsi="Times New Roman" w:cs="Times New Roman"/>
          <w:sz w:val="16"/>
          <w:szCs w:val="16"/>
          <w:bdr w:val="none" w:sz="0" w:space="0" w:color="auto" w:frame="1"/>
        </w:rPr>
        <w:t xml:space="preserve"> to remove a disk from a volume group</w:t>
      </w:r>
    </w:p>
    <w:p w:rsidR="006D76F3" w:rsidRPr="006D76F3" w:rsidRDefault="006D76F3" w:rsidP="006D76F3">
      <w:pPr>
        <w:spacing w:after="0" w:line="384" w:lineRule="atLeast"/>
        <w:ind w:hanging="360"/>
        <w:contextualSpacing/>
        <w:outlineLvl w:val="3"/>
        <w:rPr>
          <w:rFonts w:ascii="Times New Roman" w:eastAsia="Times New Roman" w:hAnsi="Times New Roman" w:cs="Times New Roman"/>
          <w:sz w:val="16"/>
          <w:szCs w:val="16"/>
        </w:rPr>
      </w:pPr>
      <w:r w:rsidRPr="006D76F3">
        <w:rPr>
          <w:rFonts w:ascii="Wingdings" w:eastAsia="Times New Roman" w:hAnsi="Wingdings" w:cs="Times New Roman"/>
          <w:sz w:val="16"/>
          <w:szCs w:val="16"/>
        </w:rPr>
        <w:t></w:t>
      </w:r>
      <w:proofErr w:type="gramStart"/>
      <w:r w:rsidRPr="006D76F3">
        <w:rPr>
          <w:rFonts w:ascii="Times New Roman" w:eastAsia="Times New Roman" w:hAnsi="Times New Roman" w:cs="Times New Roman"/>
          <w:sz w:val="16"/>
          <w:szCs w:val="16"/>
        </w:rPr>
        <w:t xml:space="preserve">  </w:t>
      </w:r>
      <w:r w:rsidRPr="006D76F3">
        <w:rPr>
          <w:rFonts w:ascii="Times New Roman" w:eastAsia="Times New Roman" w:hAnsi="Times New Roman" w:cs="Times New Roman"/>
          <w:sz w:val="16"/>
          <w:szCs w:val="16"/>
          <w:bdr w:val="none" w:sz="0" w:space="0" w:color="auto" w:frame="1"/>
        </w:rPr>
        <w:t>How</w:t>
      </w:r>
      <w:proofErr w:type="gramEnd"/>
      <w:r w:rsidRPr="006D76F3">
        <w:rPr>
          <w:rFonts w:ascii="Times New Roman" w:eastAsia="Times New Roman" w:hAnsi="Times New Roman" w:cs="Times New Roman"/>
          <w:sz w:val="16"/>
          <w:szCs w:val="16"/>
          <w:bdr w:val="none" w:sz="0" w:space="0" w:color="auto" w:frame="1"/>
        </w:rPr>
        <w:t xml:space="preserve"> to remove a volume group</w:t>
      </w:r>
    </w:p>
    <w:p w:rsidR="006D76F3" w:rsidRPr="006D76F3" w:rsidRDefault="006D76F3" w:rsidP="006D76F3">
      <w:pPr>
        <w:spacing w:after="0" w:line="384" w:lineRule="atLeast"/>
        <w:ind w:hanging="360"/>
        <w:contextualSpacing/>
        <w:outlineLvl w:val="3"/>
        <w:rPr>
          <w:rFonts w:ascii="Times New Roman" w:eastAsia="Times New Roman" w:hAnsi="Times New Roman" w:cs="Times New Roman"/>
          <w:sz w:val="16"/>
          <w:szCs w:val="16"/>
        </w:rPr>
      </w:pPr>
      <w:r w:rsidRPr="006D76F3">
        <w:rPr>
          <w:rFonts w:ascii="Wingdings" w:eastAsia="Times New Roman" w:hAnsi="Wingdings" w:cs="Times New Roman"/>
          <w:sz w:val="16"/>
          <w:szCs w:val="16"/>
        </w:rPr>
        <w:t></w:t>
      </w:r>
      <w:proofErr w:type="gramStart"/>
      <w:r w:rsidRPr="006D76F3">
        <w:rPr>
          <w:rFonts w:ascii="Times New Roman" w:eastAsia="Times New Roman" w:hAnsi="Times New Roman" w:cs="Times New Roman"/>
          <w:sz w:val="16"/>
          <w:szCs w:val="16"/>
        </w:rPr>
        <w:t xml:space="preserve">  </w:t>
      </w:r>
      <w:r w:rsidRPr="006D76F3">
        <w:rPr>
          <w:rFonts w:ascii="Times New Roman" w:eastAsia="Times New Roman" w:hAnsi="Times New Roman" w:cs="Times New Roman"/>
          <w:sz w:val="16"/>
          <w:szCs w:val="16"/>
          <w:bdr w:val="none" w:sz="0" w:space="0" w:color="auto" w:frame="1"/>
        </w:rPr>
        <w:t>How</w:t>
      </w:r>
      <w:proofErr w:type="gramEnd"/>
      <w:r w:rsidRPr="006D76F3">
        <w:rPr>
          <w:rFonts w:ascii="Times New Roman" w:eastAsia="Times New Roman" w:hAnsi="Times New Roman" w:cs="Times New Roman"/>
          <w:sz w:val="16"/>
          <w:szCs w:val="16"/>
          <w:bdr w:val="none" w:sz="0" w:space="0" w:color="auto" w:frame="1"/>
        </w:rPr>
        <w:t xml:space="preserve"> to increase the primary swap</w:t>
      </w:r>
    </w:p>
    <w:p w:rsidR="006D76F3" w:rsidRPr="006D76F3" w:rsidRDefault="006D76F3" w:rsidP="006D76F3">
      <w:pPr>
        <w:spacing w:after="0" w:line="384" w:lineRule="atLeast"/>
        <w:ind w:hanging="360"/>
        <w:contextualSpacing/>
        <w:outlineLvl w:val="3"/>
        <w:rPr>
          <w:rFonts w:ascii="Times New Roman" w:eastAsia="Times New Roman" w:hAnsi="Times New Roman" w:cs="Times New Roman"/>
          <w:sz w:val="16"/>
          <w:szCs w:val="16"/>
        </w:rPr>
      </w:pPr>
      <w:r w:rsidRPr="006D76F3">
        <w:rPr>
          <w:rFonts w:ascii="Wingdings" w:eastAsia="Times New Roman" w:hAnsi="Wingdings" w:cs="Times New Roman"/>
          <w:sz w:val="16"/>
          <w:szCs w:val="16"/>
        </w:rPr>
        <w:t></w:t>
      </w:r>
      <w:proofErr w:type="gramStart"/>
      <w:r w:rsidRPr="006D76F3">
        <w:rPr>
          <w:rFonts w:ascii="Times New Roman" w:eastAsia="Times New Roman" w:hAnsi="Times New Roman" w:cs="Times New Roman"/>
          <w:sz w:val="16"/>
          <w:szCs w:val="16"/>
        </w:rPr>
        <w:t xml:space="preserve">  </w:t>
      </w:r>
      <w:r w:rsidRPr="006D76F3">
        <w:rPr>
          <w:rFonts w:ascii="Times New Roman" w:eastAsia="Times New Roman" w:hAnsi="Times New Roman" w:cs="Times New Roman"/>
          <w:sz w:val="16"/>
          <w:szCs w:val="16"/>
          <w:bdr w:val="none" w:sz="0" w:space="0" w:color="auto" w:frame="1"/>
        </w:rPr>
        <w:t>How</w:t>
      </w:r>
      <w:proofErr w:type="gramEnd"/>
      <w:r w:rsidRPr="006D76F3">
        <w:rPr>
          <w:rFonts w:ascii="Times New Roman" w:eastAsia="Times New Roman" w:hAnsi="Times New Roman" w:cs="Times New Roman"/>
          <w:sz w:val="16"/>
          <w:szCs w:val="16"/>
          <w:bdr w:val="none" w:sz="0" w:space="0" w:color="auto" w:frame="1"/>
        </w:rPr>
        <w:t xml:space="preserve"> to create a secondary boot disk LVM Mirroring</w:t>
      </w:r>
    </w:p>
    <w:p w:rsidR="006D76F3" w:rsidRPr="006D76F3" w:rsidRDefault="006D76F3" w:rsidP="006D76F3">
      <w:pPr>
        <w:spacing w:after="0" w:line="384" w:lineRule="atLeast"/>
        <w:ind w:hanging="360"/>
        <w:contextualSpacing/>
        <w:outlineLvl w:val="3"/>
        <w:rPr>
          <w:rFonts w:ascii="Times New Roman" w:eastAsia="Times New Roman" w:hAnsi="Times New Roman" w:cs="Times New Roman"/>
          <w:sz w:val="16"/>
          <w:szCs w:val="16"/>
        </w:rPr>
      </w:pPr>
      <w:r w:rsidRPr="006D76F3">
        <w:rPr>
          <w:rFonts w:ascii="Wingdings" w:eastAsia="Times New Roman" w:hAnsi="Wingdings" w:cs="Times New Roman"/>
          <w:sz w:val="16"/>
          <w:szCs w:val="16"/>
        </w:rPr>
        <w:t></w:t>
      </w:r>
      <w:proofErr w:type="gramStart"/>
      <w:r w:rsidRPr="006D76F3">
        <w:rPr>
          <w:rFonts w:ascii="Times New Roman" w:eastAsia="Times New Roman" w:hAnsi="Times New Roman" w:cs="Times New Roman"/>
          <w:sz w:val="16"/>
          <w:szCs w:val="16"/>
        </w:rPr>
        <w:t xml:space="preserve">  </w:t>
      </w:r>
      <w:r w:rsidRPr="006D76F3">
        <w:rPr>
          <w:rFonts w:ascii="Times New Roman" w:eastAsia="Times New Roman" w:hAnsi="Times New Roman" w:cs="Times New Roman"/>
          <w:sz w:val="16"/>
          <w:szCs w:val="16"/>
          <w:bdr w:val="none" w:sz="0" w:space="0" w:color="auto" w:frame="1"/>
        </w:rPr>
        <w:t>How</w:t>
      </w:r>
      <w:proofErr w:type="gramEnd"/>
      <w:r w:rsidRPr="006D76F3">
        <w:rPr>
          <w:rFonts w:ascii="Times New Roman" w:eastAsia="Times New Roman" w:hAnsi="Times New Roman" w:cs="Times New Roman"/>
          <w:sz w:val="16"/>
          <w:szCs w:val="16"/>
          <w:bdr w:val="none" w:sz="0" w:space="0" w:color="auto" w:frame="1"/>
        </w:rPr>
        <w:t xml:space="preserve"> to mirror a logical volumeXII) How to unmirror a logical volume</w:t>
      </w:r>
    </w:p>
    <w:p w:rsidR="006D76F3" w:rsidRPr="006D76F3" w:rsidRDefault="006D76F3" w:rsidP="006D76F3">
      <w:pPr>
        <w:spacing w:after="0" w:line="384" w:lineRule="atLeast"/>
        <w:ind w:hanging="360"/>
        <w:contextualSpacing/>
        <w:outlineLvl w:val="3"/>
        <w:rPr>
          <w:rFonts w:ascii="Times New Roman" w:eastAsia="Times New Roman" w:hAnsi="Times New Roman" w:cs="Times New Roman"/>
          <w:sz w:val="16"/>
          <w:szCs w:val="16"/>
        </w:rPr>
      </w:pPr>
      <w:r w:rsidRPr="006D76F3">
        <w:rPr>
          <w:rFonts w:ascii="Wingdings" w:eastAsia="Times New Roman" w:hAnsi="Wingdings" w:cs="Times New Roman"/>
          <w:sz w:val="16"/>
          <w:szCs w:val="16"/>
        </w:rPr>
        <w:t></w:t>
      </w:r>
      <w:proofErr w:type="gramStart"/>
      <w:r w:rsidRPr="006D76F3">
        <w:rPr>
          <w:rFonts w:ascii="Times New Roman" w:eastAsia="Times New Roman" w:hAnsi="Times New Roman" w:cs="Times New Roman"/>
          <w:sz w:val="16"/>
          <w:szCs w:val="16"/>
        </w:rPr>
        <w:t xml:space="preserve">  </w:t>
      </w:r>
      <w:r w:rsidRPr="006D76F3">
        <w:rPr>
          <w:rFonts w:ascii="Times New Roman" w:eastAsia="Times New Roman" w:hAnsi="Times New Roman" w:cs="Times New Roman"/>
          <w:sz w:val="16"/>
          <w:szCs w:val="16"/>
          <w:bdr w:val="none" w:sz="0" w:space="0" w:color="auto" w:frame="1"/>
        </w:rPr>
        <w:t>XIII</w:t>
      </w:r>
      <w:proofErr w:type="gramEnd"/>
      <w:r w:rsidRPr="006D76F3">
        <w:rPr>
          <w:rFonts w:ascii="Times New Roman" w:eastAsia="Times New Roman" w:hAnsi="Times New Roman" w:cs="Times New Roman"/>
          <w:sz w:val="16"/>
          <w:szCs w:val="16"/>
          <w:bdr w:val="none" w:sz="0" w:space="0" w:color="auto" w:frame="1"/>
        </w:rPr>
        <w:t>) How to create a mirrored boot disk</w:t>
      </w:r>
    </w:p>
    <w:p w:rsidR="006D76F3" w:rsidRPr="006D76F3" w:rsidRDefault="006D76F3" w:rsidP="006D76F3">
      <w:pPr>
        <w:spacing w:after="0" w:line="384" w:lineRule="atLeast"/>
        <w:ind w:hanging="360"/>
        <w:contextualSpacing/>
        <w:outlineLvl w:val="3"/>
        <w:rPr>
          <w:rFonts w:ascii="Times New Roman" w:eastAsia="Times New Roman" w:hAnsi="Times New Roman" w:cs="Times New Roman"/>
          <w:sz w:val="16"/>
          <w:szCs w:val="16"/>
        </w:rPr>
      </w:pPr>
      <w:r w:rsidRPr="006D76F3">
        <w:rPr>
          <w:rFonts w:ascii="Wingdings" w:eastAsia="Times New Roman" w:hAnsi="Wingdings" w:cs="Times New Roman"/>
          <w:sz w:val="16"/>
          <w:szCs w:val="16"/>
        </w:rPr>
        <w:t></w:t>
      </w:r>
      <w:proofErr w:type="gramStart"/>
      <w:r w:rsidRPr="006D76F3">
        <w:rPr>
          <w:rFonts w:ascii="Times New Roman" w:eastAsia="Times New Roman" w:hAnsi="Times New Roman" w:cs="Times New Roman"/>
          <w:sz w:val="16"/>
          <w:szCs w:val="16"/>
        </w:rPr>
        <w:t xml:space="preserve">  </w:t>
      </w:r>
      <w:r w:rsidRPr="006D76F3">
        <w:rPr>
          <w:rFonts w:ascii="Times New Roman" w:eastAsia="Times New Roman" w:hAnsi="Times New Roman" w:cs="Times New Roman"/>
          <w:sz w:val="16"/>
          <w:szCs w:val="16"/>
          <w:bdr w:val="none" w:sz="0" w:space="0" w:color="auto" w:frame="1"/>
        </w:rPr>
        <w:t>XIV</w:t>
      </w:r>
      <w:proofErr w:type="gramEnd"/>
      <w:r w:rsidRPr="006D76F3">
        <w:rPr>
          <w:rFonts w:ascii="Times New Roman" w:eastAsia="Times New Roman" w:hAnsi="Times New Roman" w:cs="Times New Roman"/>
          <w:sz w:val="16"/>
          <w:szCs w:val="16"/>
          <w:bdr w:val="none" w:sz="0" w:space="0" w:color="auto" w:frame="1"/>
        </w:rPr>
        <w:t>) How to mirror a logical volume on a specific physical volume Physical Volume Group</w:t>
      </w:r>
    </w:p>
    <w:p w:rsidR="006D76F3" w:rsidRPr="006D76F3" w:rsidRDefault="006D76F3" w:rsidP="006D76F3">
      <w:pPr>
        <w:spacing w:after="0" w:line="384" w:lineRule="atLeast"/>
        <w:ind w:hanging="360"/>
        <w:contextualSpacing/>
        <w:outlineLvl w:val="3"/>
        <w:rPr>
          <w:rFonts w:ascii="Times New Roman" w:eastAsia="Times New Roman" w:hAnsi="Times New Roman" w:cs="Times New Roman"/>
          <w:sz w:val="16"/>
          <w:szCs w:val="16"/>
        </w:rPr>
      </w:pPr>
      <w:r w:rsidRPr="006D76F3">
        <w:rPr>
          <w:rFonts w:ascii="Wingdings" w:eastAsia="Times New Roman" w:hAnsi="Wingdings" w:cs="Times New Roman"/>
          <w:sz w:val="16"/>
          <w:szCs w:val="16"/>
        </w:rPr>
        <w:t></w:t>
      </w:r>
      <w:proofErr w:type="gramStart"/>
      <w:r w:rsidRPr="006D76F3">
        <w:rPr>
          <w:rFonts w:ascii="Times New Roman" w:eastAsia="Times New Roman" w:hAnsi="Times New Roman" w:cs="Times New Roman"/>
          <w:sz w:val="16"/>
          <w:szCs w:val="16"/>
        </w:rPr>
        <w:t xml:space="preserve">  </w:t>
      </w:r>
      <w:r w:rsidRPr="006D76F3">
        <w:rPr>
          <w:rFonts w:ascii="Times New Roman" w:eastAsia="Times New Roman" w:hAnsi="Times New Roman" w:cs="Times New Roman"/>
          <w:sz w:val="16"/>
          <w:szCs w:val="16"/>
          <w:bdr w:val="none" w:sz="0" w:space="0" w:color="auto" w:frame="1"/>
        </w:rPr>
        <w:t>XV</w:t>
      </w:r>
      <w:proofErr w:type="gramEnd"/>
      <w:r w:rsidRPr="006D76F3">
        <w:rPr>
          <w:rFonts w:ascii="Times New Roman" w:eastAsia="Times New Roman" w:hAnsi="Times New Roman" w:cs="Times New Roman"/>
          <w:sz w:val="16"/>
          <w:szCs w:val="16"/>
          <w:bdr w:val="none" w:sz="0" w:space="0" w:color="auto" w:frame="1"/>
        </w:rPr>
        <w:t>) How to create a Physical Volume Group (PVG)</w:t>
      </w:r>
    </w:p>
    <w:p w:rsidR="006D76F3" w:rsidRPr="006D76F3" w:rsidRDefault="006D76F3" w:rsidP="006D76F3">
      <w:pPr>
        <w:pBdr>
          <w:bottom w:val="single" w:sz="6" w:space="1" w:color="auto"/>
        </w:pBdr>
        <w:spacing w:after="0" w:line="384" w:lineRule="atLeast"/>
        <w:ind w:hanging="360"/>
        <w:contextualSpacing/>
        <w:outlineLvl w:val="3"/>
        <w:rPr>
          <w:rFonts w:ascii="Times New Roman" w:eastAsia="Times New Roman" w:hAnsi="Times New Roman" w:cs="Times New Roman"/>
          <w:sz w:val="16"/>
          <w:szCs w:val="16"/>
        </w:rPr>
      </w:pPr>
      <w:r w:rsidRPr="006D76F3">
        <w:rPr>
          <w:rFonts w:ascii="Wingdings" w:eastAsia="Times New Roman" w:hAnsi="Wingdings" w:cs="Times New Roman"/>
          <w:sz w:val="16"/>
          <w:szCs w:val="16"/>
        </w:rPr>
        <w:t></w:t>
      </w:r>
      <w:proofErr w:type="gramStart"/>
      <w:r w:rsidRPr="006D76F3">
        <w:rPr>
          <w:rFonts w:ascii="Times New Roman" w:eastAsia="Times New Roman" w:hAnsi="Times New Roman" w:cs="Times New Roman"/>
          <w:sz w:val="16"/>
          <w:szCs w:val="16"/>
        </w:rPr>
        <w:t xml:space="preserve">  </w:t>
      </w:r>
      <w:r w:rsidRPr="006D76F3">
        <w:rPr>
          <w:rFonts w:ascii="Times New Roman" w:eastAsia="Times New Roman" w:hAnsi="Times New Roman" w:cs="Times New Roman"/>
          <w:sz w:val="16"/>
          <w:szCs w:val="16"/>
          <w:bdr w:val="none" w:sz="0" w:space="0" w:color="auto" w:frame="1"/>
        </w:rPr>
        <w:t>XVI</w:t>
      </w:r>
      <w:proofErr w:type="gramEnd"/>
      <w:r w:rsidRPr="006D76F3">
        <w:rPr>
          <w:rFonts w:ascii="Times New Roman" w:eastAsia="Times New Roman" w:hAnsi="Times New Roman" w:cs="Times New Roman"/>
          <w:sz w:val="16"/>
          <w:szCs w:val="16"/>
          <w:bdr w:val="none" w:sz="0" w:space="0" w:color="auto" w:frame="1"/>
        </w:rPr>
        <w:t>) How to use PVG to mirror logical volumes on specific physical volumes.</w:t>
      </w:r>
    </w:p>
    <w:p w:rsidR="006D76F3" w:rsidRPr="006D76F3" w:rsidRDefault="006D76F3" w:rsidP="006D76F3">
      <w:pPr>
        <w:shd w:val="clear" w:color="auto" w:fill="FFFFFF"/>
        <w:spacing w:after="0" w:line="240" w:lineRule="auto"/>
        <w:rPr>
          <w:rFonts w:ascii="Verdana" w:eastAsia="Times New Roman" w:hAnsi="Verdana" w:cs="Times New Roman"/>
          <w:sz w:val="16"/>
          <w:szCs w:val="16"/>
        </w:rPr>
      </w:pPr>
      <w:r w:rsidRPr="006D76F3">
        <w:rPr>
          <w:rFonts w:ascii="Verdana" w:eastAsia="Times New Roman" w:hAnsi="Verdana" w:cs="Times New Roman"/>
          <w:b/>
          <w:bCs/>
          <w:sz w:val="16"/>
          <w:szCs w:val="16"/>
        </w:rPr>
        <w:t> What is LVM?</w:t>
      </w:r>
      <w:r w:rsidRPr="006D76F3">
        <w:rPr>
          <w:rFonts w:ascii="Verdana" w:eastAsia="Times New Roman" w:hAnsi="Verdana" w:cs="Times New Roman"/>
          <w:sz w:val="16"/>
          <w:szCs w:val="16"/>
        </w:rPr>
        <w:br/>
      </w:r>
      <w:r w:rsidRPr="006D76F3">
        <w:rPr>
          <w:rFonts w:ascii="Verdana" w:eastAsia="Times New Roman" w:hAnsi="Verdana" w:cs="Times New Roman"/>
          <w:sz w:val="16"/>
          <w:szCs w:val="16"/>
        </w:rPr>
        <w:br/>
        <w:t xml:space="preserve">LVM stands for Logical Volume Manager. </w:t>
      </w:r>
      <w:proofErr w:type="gramStart"/>
      <w:r w:rsidRPr="006D76F3">
        <w:rPr>
          <w:rFonts w:ascii="Verdana" w:eastAsia="Times New Roman" w:hAnsi="Verdana" w:cs="Times New Roman"/>
          <w:sz w:val="16"/>
          <w:szCs w:val="16"/>
        </w:rPr>
        <w:t>LVM,</w:t>
      </w:r>
      <w:proofErr w:type="gramEnd"/>
      <w:r w:rsidRPr="006D76F3">
        <w:rPr>
          <w:rFonts w:ascii="Verdana" w:eastAsia="Times New Roman" w:hAnsi="Verdana" w:cs="Times New Roman"/>
          <w:sz w:val="16"/>
          <w:szCs w:val="16"/>
        </w:rPr>
        <w:t xml:space="preserve"> is a storage management solution that allows administrators to divide hard drive space into physical volumes (PV), which can then be combined into logical volume groups (VG), which are then divided into logical volumes (LV) on which the filesystem and mount point are created.</w:t>
      </w:r>
    </w:p>
    <w:p w:rsidR="006D76F3" w:rsidRPr="006D76F3" w:rsidRDefault="006D76F3" w:rsidP="006D76F3">
      <w:pPr>
        <w:shd w:val="clear" w:color="auto" w:fill="FFFFFF"/>
        <w:spacing w:after="0" w:line="240" w:lineRule="auto"/>
        <w:rPr>
          <w:rFonts w:ascii="Verdana" w:eastAsia="Times New Roman" w:hAnsi="Verdana" w:cs="Times New Roman"/>
          <w:sz w:val="16"/>
          <w:szCs w:val="16"/>
        </w:rPr>
      </w:pPr>
      <w:r w:rsidRPr="006D76F3">
        <w:rPr>
          <w:rFonts w:ascii="Verdana" w:eastAsia="Times New Roman" w:hAnsi="Verdana" w:cs="Times New Roman"/>
          <w:b/>
          <w:bCs/>
          <w:sz w:val="16"/>
          <w:szCs w:val="16"/>
        </w:rPr>
        <w:t>Q: - What are the steps to create LVM?</w:t>
      </w:r>
      <w:r w:rsidRPr="006D76F3">
        <w:rPr>
          <w:rFonts w:ascii="Verdana" w:eastAsia="Times New Roman" w:hAnsi="Verdana" w:cs="Times New Roman"/>
          <w:sz w:val="16"/>
          <w:szCs w:val="16"/>
        </w:rPr>
        <w:br/>
      </w:r>
      <w:r w:rsidRPr="006D76F3">
        <w:rPr>
          <w:rFonts w:ascii="Verdana" w:eastAsia="Times New Roman" w:hAnsi="Verdana" w:cs="Times New Roman"/>
          <w:sz w:val="16"/>
          <w:szCs w:val="16"/>
        </w:rPr>
        <w:br/>
        <w:t>- Create physical volumes by “pvcreate” command</w:t>
      </w:r>
    </w:p>
    <w:p w:rsidR="006D76F3" w:rsidRPr="006D76F3" w:rsidRDefault="006D76F3" w:rsidP="006D76F3">
      <w:pPr>
        <w:shd w:val="clear" w:color="auto" w:fill="FFFFFF"/>
        <w:spacing w:after="0" w:line="240" w:lineRule="auto"/>
        <w:rPr>
          <w:rFonts w:ascii="Verdana" w:eastAsia="Times New Roman" w:hAnsi="Verdana" w:cs="Times New Roman"/>
          <w:sz w:val="16"/>
          <w:szCs w:val="16"/>
        </w:rPr>
      </w:pPr>
      <w:r w:rsidRPr="006D76F3">
        <w:rPr>
          <w:rFonts w:ascii="Verdana" w:eastAsia="Times New Roman" w:hAnsi="Verdana" w:cs="Times New Roman"/>
          <w:sz w:val="16"/>
          <w:szCs w:val="16"/>
        </w:rPr>
        <w:t>#pvcreate /dev/sda2</w:t>
      </w:r>
      <w:r w:rsidRPr="006D76F3">
        <w:rPr>
          <w:rFonts w:ascii="Verdana" w:eastAsia="Times New Roman" w:hAnsi="Verdana" w:cs="Times New Roman"/>
          <w:sz w:val="16"/>
          <w:szCs w:val="16"/>
        </w:rPr>
        <w:br/>
        <w:t>- Add physical volume to volume group by “vgcreate” command</w:t>
      </w:r>
    </w:p>
    <w:p w:rsidR="006D76F3" w:rsidRPr="006D76F3" w:rsidRDefault="006D76F3" w:rsidP="006D76F3">
      <w:pPr>
        <w:shd w:val="clear" w:color="auto" w:fill="FFFFFF"/>
        <w:spacing w:after="0" w:line="240" w:lineRule="auto"/>
        <w:rPr>
          <w:rFonts w:ascii="Verdana" w:eastAsia="Times New Roman" w:hAnsi="Verdana" w:cs="Times New Roman"/>
          <w:sz w:val="16"/>
          <w:szCs w:val="16"/>
        </w:rPr>
      </w:pPr>
      <w:r w:rsidRPr="006D76F3">
        <w:rPr>
          <w:rFonts w:ascii="Verdana" w:eastAsia="Times New Roman" w:hAnsi="Verdana" w:cs="Times New Roman"/>
          <w:sz w:val="16"/>
          <w:szCs w:val="16"/>
        </w:rPr>
        <w:t>#vgcreate VLG0 /dev/sda2</w:t>
      </w:r>
      <w:r w:rsidRPr="006D76F3">
        <w:rPr>
          <w:rFonts w:ascii="Verdana" w:eastAsia="Times New Roman" w:hAnsi="Verdana" w:cs="Times New Roman"/>
          <w:sz w:val="16"/>
          <w:szCs w:val="16"/>
        </w:rPr>
        <w:br/>
        <w:t>- Create logical volume from volume group by “lvcreate” command.</w:t>
      </w:r>
    </w:p>
    <w:p w:rsidR="006D76F3" w:rsidRPr="006D76F3" w:rsidRDefault="006D76F3" w:rsidP="006D76F3">
      <w:pPr>
        <w:shd w:val="clear" w:color="auto" w:fill="FFFFFF"/>
        <w:spacing w:after="0" w:line="240" w:lineRule="auto"/>
        <w:rPr>
          <w:rFonts w:ascii="Verdana" w:eastAsia="Times New Roman" w:hAnsi="Verdana" w:cs="Times New Roman"/>
          <w:sz w:val="16"/>
          <w:szCs w:val="16"/>
        </w:rPr>
      </w:pPr>
      <w:r w:rsidRPr="006D76F3">
        <w:rPr>
          <w:rFonts w:ascii="Verdana" w:eastAsia="Times New Roman" w:hAnsi="Verdana" w:cs="Times New Roman"/>
          <w:sz w:val="16"/>
          <w:szCs w:val="16"/>
        </w:rPr>
        <w:t>#lvcreate -L 1G -n LVM1 VLG0</w:t>
      </w:r>
      <w:r w:rsidRPr="006D76F3">
        <w:rPr>
          <w:rFonts w:ascii="Verdana" w:eastAsia="Times New Roman" w:hAnsi="Verdana" w:cs="Times New Roman"/>
          <w:sz w:val="16"/>
          <w:szCs w:val="16"/>
        </w:rPr>
        <w:br/>
        <w:t>Now create file system on /dev/sda2 partition by “mke2fs” command.</w:t>
      </w:r>
    </w:p>
    <w:p w:rsidR="006D76F3" w:rsidRPr="006D76F3" w:rsidRDefault="006D76F3" w:rsidP="006D76F3">
      <w:pPr>
        <w:shd w:val="clear" w:color="auto" w:fill="FFFFFF"/>
        <w:spacing w:after="0" w:line="240" w:lineRule="auto"/>
        <w:rPr>
          <w:rFonts w:ascii="Verdana" w:eastAsia="Times New Roman" w:hAnsi="Verdana" w:cs="Times New Roman"/>
          <w:sz w:val="16"/>
          <w:szCs w:val="16"/>
        </w:rPr>
      </w:pPr>
      <w:r w:rsidRPr="006D76F3">
        <w:rPr>
          <w:rFonts w:ascii="Verdana" w:eastAsia="Times New Roman" w:hAnsi="Verdana" w:cs="Times New Roman"/>
          <w:sz w:val="16"/>
          <w:szCs w:val="16"/>
        </w:rPr>
        <w:t>#mke2fs -j /dev/VLG0/LVM1 </w:t>
      </w:r>
    </w:p>
    <w:p w:rsidR="006D76F3" w:rsidRPr="006D76F3" w:rsidRDefault="006D76F3" w:rsidP="006D76F3">
      <w:pPr>
        <w:shd w:val="clear" w:color="auto" w:fill="FFFFFF"/>
        <w:spacing w:after="0" w:line="240" w:lineRule="auto"/>
        <w:rPr>
          <w:rFonts w:ascii="Verdana" w:eastAsia="Times New Roman" w:hAnsi="Verdana" w:cs="Times New Roman"/>
          <w:sz w:val="16"/>
          <w:szCs w:val="16"/>
        </w:rPr>
      </w:pPr>
      <w:r w:rsidRPr="006D76F3">
        <w:rPr>
          <w:rFonts w:ascii="Verdana" w:eastAsia="Times New Roman" w:hAnsi="Verdana" w:cs="Times New Roman"/>
          <w:b/>
          <w:bCs/>
          <w:sz w:val="16"/>
          <w:szCs w:val="16"/>
        </w:rPr>
        <w:lastRenderedPageBreak/>
        <w:t>Q: - What is the difference between LVM and RAID?</w:t>
      </w:r>
      <w:r w:rsidRPr="006D76F3">
        <w:rPr>
          <w:rFonts w:ascii="Verdana" w:eastAsia="Times New Roman" w:hAnsi="Verdana" w:cs="Times New Roman"/>
          <w:sz w:val="16"/>
          <w:szCs w:val="16"/>
        </w:rPr>
        <w:br/>
      </w:r>
      <w:r w:rsidRPr="006D76F3">
        <w:rPr>
          <w:rFonts w:ascii="Verdana" w:eastAsia="Times New Roman" w:hAnsi="Verdana" w:cs="Times New Roman"/>
          <w:sz w:val="16"/>
          <w:szCs w:val="16"/>
        </w:rPr>
        <w:br/>
        <w:t>RAID provides redundancy but LVM doesn’t provide Redundancy.</w:t>
      </w:r>
    </w:p>
    <w:p w:rsidR="006D76F3" w:rsidRPr="006D76F3" w:rsidRDefault="006D76F3" w:rsidP="006D76F3">
      <w:pPr>
        <w:shd w:val="clear" w:color="auto" w:fill="FFFFFF"/>
        <w:spacing w:after="0" w:line="240" w:lineRule="auto"/>
        <w:rPr>
          <w:rFonts w:ascii="Verdana" w:eastAsia="Times New Roman" w:hAnsi="Verdana" w:cs="Times New Roman"/>
          <w:sz w:val="16"/>
          <w:szCs w:val="16"/>
        </w:rPr>
      </w:pPr>
      <w:r w:rsidRPr="006D76F3">
        <w:rPr>
          <w:rFonts w:ascii="Verdana" w:eastAsia="Times New Roman" w:hAnsi="Verdana" w:cs="Times New Roman"/>
          <w:b/>
          <w:bCs/>
          <w:sz w:val="16"/>
          <w:szCs w:val="16"/>
        </w:rPr>
        <w:t>Q: - What are LVM1 and LVM2?</w:t>
      </w:r>
      <w:r w:rsidRPr="006D76F3">
        <w:rPr>
          <w:rFonts w:ascii="Verdana" w:eastAsia="Times New Roman" w:hAnsi="Verdana" w:cs="Times New Roman"/>
          <w:sz w:val="16"/>
          <w:szCs w:val="16"/>
        </w:rPr>
        <w:br/>
      </w:r>
      <w:r w:rsidRPr="006D76F3">
        <w:rPr>
          <w:rFonts w:ascii="Verdana" w:eastAsia="Times New Roman" w:hAnsi="Verdana" w:cs="Times New Roman"/>
          <w:sz w:val="16"/>
          <w:szCs w:val="16"/>
        </w:rPr>
        <w:br/>
        <w:t>LVM1 and LVM2 are the versions of LVM.</w:t>
      </w:r>
      <w:r w:rsidRPr="006D76F3">
        <w:rPr>
          <w:rFonts w:ascii="Verdana" w:eastAsia="Times New Roman" w:hAnsi="Verdana" w:cs="Times New Roman"/>
          <w:sz w:val="16"/>
          <w:szCs w:val="16"/>
        </w:rPr>
        <w:br/>
        <w:t>LVM2 uses device mapper driver contained in 2.6 kernel version.</w:t>
      </w:r>
      <w:r w:rsidRPr="006D76F3">
        <w:rPr>
          <w:rFonts w:ascii="Verdana" w:eastAsia="Times New Roman" w:hAnsi="Verdana" w:cs="Times New Roman"/>
          <w:sz w:val="16"/>
          <w:szCs w:val="16"/>
        </w:rPr>
        <w:br/>
        <w:t>LVM 1 was included in the 2.4 series kernels.</w:t>
      </w:r>
    </w:p>
    <w:p w:rsidR="006D76F3" w:rsidRPr="006D76F3" w:rsidRDefault="006D76F3" w:rsidP="006D76F3">
      <w:pPr>
        <w:shd w:val="clear" w:color="auto" w:fill="FFFFFF"/>
        <w:spacing w:after="0" w:line="240" w:lineRule="auto"/>
        <w:rPr>
          <w:rFonts w:ascii="Verdana" w:eastAsia="Times New Roman" w:hAnsi="Verdana" w:cs="Times New Roman"/>
          <w:sz w:val="16"/>
          <w:szCs w:val="16"/>
        </w:rPr>
      </w:pPr>
      <w:r w:rsidRPr="006D76F3">
        <w:rPr>
          <w:rFonts w:ascii="Verdana" w:eastAsia="Times New Roman" w:hAnsi="Verdana" w:cs="Times New Roman"/>
          <w:b/>
          <w:bCs/>
          <w:sz w:val="16"/>
          <w:szCs w:val="16"/>
        </w:rPr>
        <w:t>Q: - What is Volume group (VG)?</w:t>
      </w:r>
      <w:r w:rsidRPr="006D76F3">
        <w:rPr>
          <w:rFonts w:ascii="Verdana" w:eastAsia="Times New Roman" w:hAnsi="Verdana" w:cs="Times New Roman"/>
          <w:sz w:val="16"/>
          <w:szCs w:val="16"/>
        </w:rPr>
        <w:br/>
      </w:r>
      <w:r w:rsidRPr="006D76F3">
        <w:rPr>
          <w:rFonts w:ascii="Verdana" w:eastAsia="Times New Roman" w:hAnsi="Verdana" w:cs="Times New Roman"/>
          <w:sz w:val="16"/>
          <w:szCs w:val="16"/>
        </w:rPr>
        <w:br/>
        <w:t>The Volume Group is the highest level abstraction used within the LVM. It gathers together a collection of Logical Volumes and Physical Volumes into one administrative unit.</w:t>
      </w:r>
    </w:p>
    <w:p w:rsidR="006D76F3" w:rsidRPr="006D76F3" w:rsidRDefault="006D76F3" w:rsidP="006D76F3">
      <w:pPr>
        <w:shd w:val="clear" w:color="auto" w:fill="FFFFFF"/>
        <w:spacing w:after="0" w:line="240" w:lineRule="auto"/>
        <w:rPr>
          <w:rFonts w:ascii="Verdana" w:eastAsia="Times New Roman" w:hAnsi="Verdana" w:cs="Times New Roman"/>
          <w:sz w:val="16"/>
          <w:szCs w:val="16"/>
        </w:rPr>
      </w:pPr>
      <w:r w:rsidRPr="006D76F3">
        <w:rPr>
          <w:rFonts w:ascii="Verdana" w:eastAsia="Times New Roman" w:hAnsi="Verdana" w:cs="Times New Roman"/>
          <w:b/>
          <w:bCs/>
          <w:sz w:val="16"/>
          <w:szCs w:val="16"/>
        </w:rPr>
        <w:t>Q: - What is physical extent (PE)?</w:t>
      </w:r>
      <w:r w:rsidRPr="006D76F3">
        <w:rPr>
          <w:rFonts w:ascii="Verdana" w:eastAsia="Times New Roman" w:hAnsi="Verdana" w:cs="Times New Roman"/>
          <w:sz w:val="16"/>
          <w:szCs w:val="16"/>
        </w:rPr>
        <w:br/>
      </w:r>
      <w:r w:rsidRPr="006D76F3">
        <w:rPr>
          <w:rFonts w:ascii="Verdana" w:eastAsia="Times New Roman" w:hAnsi="Verdana" w:cs="Times New Roman"/>
          <w:sz w:val="16"/>
          <w:szCs w:val="16"/>
        </w:rPr>
        <w:br/>
        <w:t>Each physical volume is divided chunks of data, known as physical extents; these extents have the same size as the logical extents for the volume group.</w:t>
      </w:r>
    </w:p>
    <w:p w:rsidR="006D76F3" w:rsidRPr="006D76F3" w:rsidRDefault="006D76F3" w:rsidP="006D76F3">
      <w:pPr>
        <w:shd w:val="clear" w:color="auto" w:fill="FFFFFF"/>
        <w:spacing w:after="0" w:line="240" w:lineRule="auto"/>
        <w:rPr>
          <w:rFonts w:ascii="Verdana" w:eastAsia="Times New Roman" w:hAnsi="Verdana" w:cs="Times New Roman"/>
          <w:sz w:val="16"/>
          <w:szCs w:val="16"/>
        </w:rPr>
      </w:pPr>
      <w:r w:rsidRPr="006D76F3">
        <w:rPr>
          <w:rFonts w:ascii="Verdana" w:eastAsia="Times New Roman" w:hAnsi="Verdana" w:cs="Times New Roman"/>
          <w:b/>
          <w:bCs/>
          <w:sz w:val="16"/>
          <w:szCs w:val="16"/>
        </w:rPr>
        <w:t>Q: - What is logical extent (LE)?</w:t>
      </w:r>
      <w:r w:rsidRPr="006D76F3">
        <w:rPr>
          <w:rFonts w:ascii="Verdana" w:eastAsia="Times New Roman" w:hAnsi="Verdana" w:cs="Times New Roman"/>
          <w:sz w:val="16"/>
          <w:szCs w:val="16"/>
        </w:rPr>
        <w:br/>
      </w:r>
      <w:r w:rsidRPr="006D76F3">
        <w:rPr>
          <w:rFonts w:ascii="Verdana" w:eastAsia="Times New Roman" w:hAnsi="Verdana" w:cs="Times New Roman"/>
          <w:sz w:val="16"/>
          <w:szCs w:val="16"/>
        </w:rPr>
        <w:br/>
        <w:t>Each logical volume is split into chunks of data, known as logical extents. The extent size is the same for all logical volumes in the volume group.</w:t>
      </w:r>
    </w:p>
    <w:p w:rsidR="006D76F3" w:rsidRPr="006D76F3" w:rsidRDefault="006D76F3" w:rsidP="006D76F3">
      <w:pPr>
        <w:pBdr>
          <w:bottom w:val="single" w:sz="6" w:space="1" w:color="auto"/>
        </w:pBdr>
        <w:shd w:val="clear" w:color="auto" w:fill="FFFFFF"/>
        <w:spacing w:after="0" w:line="240" w:lineRule="auto"/>
        <w:rPr>
          <w:rFonts w:ascii="Verdana" w:eastAsia="Times New Roman" w:hAnsi="Verdana" w:cs="Times New Roman"/>
          <w:sz w:val="16"/>
          <w:szCs w:val="16"/>
        </w:rPr>
      </w:pPr>
      <w:r w:rsidRPr="006D76F3">
        <w:rPr>
          <w:rFonts w:ascii="Verdana" w:eastAsia="Times New Roman" w:hAnsi="Verdana" w:cs="Times New Roman"/>
          <w:b/>
          <w:bCs/>
          <w:sz w:val="16"/>
          <w:szCs w:val="16"/>
        </w:rPr>
        <w:t>Q: - Explain LVM snapshot?</w:t>
      </w:r>
      <w:r w:rsidRPr="006D76F3">
        <w:rPr>
          <w:rFonts w:ascii="Verdana" w:eastAsia="Times New Roman" w:hAnsi="Verdana" w:cs="Times New Roman"/>
          <w:sz w:val="16"/>
          <w:szCs w:val="16"/>
        </w:rPr>
        <w:br/>
      </w:r>
      <w:r w:rsidRPr="006D76F3">
        <w:rPr>
          <w:rFonts w:ascii="Verdana" w:eastAsia="Times New Roman" w:hAnsi="Verdana" w:cs="Times New Roman"/>
          <w:sz w:val="16"/>
          <w:szCs w:val="16"/>
        </w:rPr>
        <w:br/>
        <w:t>LVM snapshots allow the administrator to create a new block device which presents an exact copy of a logical volume, frozen at some point in time.</w:t>
      </w:r>
    </w:p>
    <w:p w:rsidR="006D76F3" w:rsidRPr="006D76F3" w:rsidRDefault="006D76F3" w:rsidP="006D76F3">
      <w:pPr>
        <w:pStyle w:val="Heading3"/>
        <w:rPr>
          <w:sz w:val="16"/>
          <w:szCs w:val="16"/>
        </w:rPr>
      </w:pPr>
      <w:proofErr w:type="gramStart"/>
      <w:r w:rsidRPr="006D76F3">
        <w:rPr>
          <w:sz w:val="16"/>
          <w:szCs w:val="16"/>
        </w:rPr>
        <w:t>monitoring</w:t>
      </w:r>
      <w:proofErr w:type="gramEnd"/>
      <w:r w:rsidRPr="006D76F3">
        <w:rPr>
          <w:sz w:val="16"/>
          <w:szCs w:val="16"/>
        </w:rPr>
        <w:t xml:space="preserve"> commands </w:t>
      </w:r>
    </w:p>
    <w:p w:rsidR="006D76F3" w:rsidRPr="006D76F3" w:rsidRDefault="006D76F3" w:rsidP="006D76F3">
      <w:pPr>
        <w:pStyle w:val="Heading3"/>
        <w:shd w:val="clear" w:color="auto" w:fill="F5F5F5"/>
        <w:spacing w:before="0" w:line="255" w:lineRule="atLeast"/>
        <w:rPr>
          <w:rFonts w:ascii="Arial" w:hAnsi="Arial" w:cs="Arial"/>
          <w:color w:val="333333"/>
          <w:sz w:val="16"/>
          <w:szCs w:val="16"/>
        </w:rPr>
      </w:pPr>
      <w:proofErr w:type="gramStart"/>
      <w:r w:rsidRPr="006D76F3">
        <w:rPr>
          <w:rFonts w:ascii="Arial" w:hAnsi="Arial" w:cs="Arial"/>
          <w:color w:val="333333"/>
          <w:sz w:val="16"/>
          <w:szCs w:val="16"/>
        </w:rPr>
        <w:t>iostat</w:t>
      </w:r>
      <w:proofErr w:type="gramEnd"/>
    </w:p>
    <w:p w:rsidR="006D76F3" w:rsidRPr="006D76F3" w:rsidRDefault="006D76F3" w:rsidP="006D76F3">
      <w:pPr>
        <w:shd w:val="clear" w:color="auto" w:fill="F5F5F5"/>
        <w:spacing w:after="0" w:line="315" w:lineRule="atLeast"/>
        <w:rPr>
          <w:rFonts w:ascii="Arial" w:hAnsi="Arial" w:cs="Arial"/>
          <w:color w:val="333333"/>
          <w:sz w:val="16"/>
          <w:szCs w:val="16"/>
        </w:rPr>
      </w:pPr>
      <w:r w:rsidRPr="006D76F3">
        <w:rPr>
          <w:rFonts w:ascii="Arial" w:hAnsi="Arial" w:cs="Arial"/>
          <w:color w:val="333333"/>
          <w:sz w:val="16"/>
          <w:szCs w:val="16"/>
        </w:rPr>
        <w:t>The </w:t>
      </w:r>
      <w:hyperlink r:id="rId28" w:tgtFrame="_blank" w:history="1">
        <w:r w:rsidRPr="006D76F3">
          <w:rPr>
            <w:rStyle w:val="Hyperlink"/>
            <w:rFonts w:ascii="Arial" w:hAnsi="Arial" w:cs="Arial"/>
            <w:color w:val="3399CC"/>
            <w:sz w:val="16"/>
            <w:szCs w:val="16"/>
          </w:rPr>
          <w:t>iostat</w:t>
        </w:r>
      </w:hyperlink>
      <w:r w:rsidRPr="006D76F3">
        <w:rPr>
          <w:rFonts w:ascii="Arial" w:hAnsi="Arial" w:cs="Arial"/>
          <w:color w:val="333333"/>
          <w:sz w:val="16"/>
          <w:szCs w:val="16"/>
        </w:rPr>
        <w:t xml:space="preserve"> command </w:t>
      </w:r>
      <w:r w:rsidRPr="006D76F3">
        <w:rPr>
          <w:rStyle w:val="ilad"/>
          <w:rFonts w:ascii="Arial" w:hAnsi="Arial" w:cs="Arial"/>
          <w:color w:val="333333"/>
          <w:sz w:val="16"/>
          <w:szCs w:val="16"/>
        </w:rPr>
        <w:t>shows</w:t>
      </w:r>
      <w:r w:rsidRPr="006D76F3">
        <w:rPr>
          <w:rFonts w:ascii="Arial" w:hAnsi="Arial" w:cs="Arial"/>
          <w:color w:val="333333"/>
          <w:sz w:val="16"/>
          <w:szCs w:val="16"/>
        </w:rPr>
        <w:t xml:space="preserve"> in detail what your storage subsystem is up to. You usually use </w:t>
      </w:r>
      <w:r w:rsidRPr="006D76F3">
        <w:rPr>
          <w:rStyle w:val="HTMLTypewriter"/>
          <w:rFonts w:eastAsiaTheme="minorHAnsi"/>
          <w:color w:val="333333"/>
          <w:sz w:val="16"/>
          <w:szCs w:val="16"/>
        </w:rPr>
        <w:t>iostat</w:t>
      </w:r>
      <w:r w:rsidRPr="006D76F3">
        <w:rPr>
          <w:rFonts w:ascii="Arial" w:hAnsi="Arial" w:cs="Arial"/>
          <w:color w:val="333333"/>
          <w:sz w:val="16"/>
          <w:szCs w:val="16"/>
        </w:rPr>
        <w:t xml:space="preserve"> to monitor how well your storage sub-systems are working in general and to spot slow input/output problems before your </w:t>
      </w:r>
      <w:proofErr w:type="gramStart"/>
      <w:r w:rsidRPr="006D76F3">
        <w:rPr>
          <w:rFonts w:ascii="Arial" w:hAnsi="Arial" w:cs="Arial"/>
          <w:color w:val="333333"/>
          <w:sz w:val="16"/>
          <w:szCs w:val="16"/>
        </w:rPr>
        <w:t>clients</w:t>
      </w:r>
      <w:proofErr w:type="gramEnd"/>
      <w:r w:rsidRPr="006D76F3">
        <w:rPr>
          <w:rFonts w:ascii="Arial" w:hAnsi="Arial" w:cs="Arial"/>
          <w:color w:val="333333"/>
          <w:sz w:val="16"/>
          <w:szCs w:val="16"/>
        </w:rPr>
        <w:t xml:space="preserve"> notice that the server is running slowly. Trust </w:t>
      </w:r>
      <w:proofErr w:type="gramStart"/>
      <w:r w:rsidRPr="006D76F3">
        <w:rPr>
          <w:rFonts w:ascii="Arial" w:hAnsi="Arial" w:cs="Arial"/>
          <w:color w:val="333333"/>
          <w:sz w:val="16"/>
          <w:szCs w:val="16"/>
        </w:rPr>
        <w:t>me,</w:t>
      </w:r>
      <w:proofErr w:type="gramEnd"/>
      <w:r w:rsidRPr="006D76F3">
        <w:rPr>
          <w:rFonts w:ascii="Arial" w:hAnsi="Arial" w:cs="Arial"/>
          <w:color w:val="333333"/>
          <w:sz w:val="16"/>
          <w:szCs w:val="16"/>
        </w:rPr>
        <w:t xml:space="preserve"> you want to spot these problems before your users do!</w:t>
      </w:r>
    </w:p>
    <w:p w:rsidR="006D76F3" w:rsidRPr="006D76F3" w:rsidRDefault="006D76F3" w:rsidP="006D76F3">
      <w:pPr>
        <w:pStyle w:val="Heading3"/>
        <w:shd w:val="clear" w:color="auto" w:fill="F5F5F5"/>
        <w:spacing w:before="0" w:line="255" w:lineRule="atLeast"/>
        <w:rPr>
          <w:rFonts w:ascii="Arial" w:hAnsi="Arial" w:cs="Arial"/>
          <w:color w:val="333333"/>
          <w:sz w:val="16"/>
          <w:szCs w:val="16"/>
        </w:rPr>
      </w:pPr>
      <w:proofErr w:type="gramStart"/>
      <w:r w:rsidRPr="006D76F3">
        <w:rPr>
          <w:rFonts w:ascii="Arial" w:hAnsi="Arial" w:cs="Arial"/>
          <w:color w:val="333333"/>
          <w:sz w:val="16"/>
          <w:szCs w:val="16"/>
        </w:rPr>
        <w:t>meminfo</w:t>
      </w:r>
      <w:proofErr w:type="gramEnd"/>
      <w:r w:rsidRPr="006D76F3">
        <w:rPr>
          <w:rFonts w:ascii="Arial" w:hAnsi="Arial" w:cs="Arial"/>
          <w:color w:val="333333"/>
          <w:sz w:val="16"/>
          <w:szCs w:val="16"/>
        </w:rPr>
        <w:t xml:space="preserve"> and free</w:t>
      </w:r>
    </w:p>
    <w:p w:rsidR="006D76F3" w:rsidRPr="006D76F3" w:rsidRDefault="006D76F3" w:rsidP="006D76F3">
      <w:pPr>
        <w:shd w:val="clear" w:color="auto" w:fill="F5F5F5"/>
        <w:spacing w:after="0" w:line="315" w:lineRule="atLeast"/>
        <w:rPr>
          <w:rFonts w:ascii="Arial" w:hAnsi="Arial" w:cs="Arial"/>
          <w:color w:val="333333"/>
          <w:sz w:val="16"/>
          <w:szCs w:val="16"/>
        </w:rPr>
      </w:pPr>
      <w:hyperlink r:id="rId29" w:tgtFrame="_blank" w:history="1">
        <w:r w:rsidRPr="006D76F3">
          <w:rPr>
            <w:rStyle w:val="Hyperlink"/>
            <w:rFonts w:ascii="Arial" w:hAnsi="Arial" w:cs="Arial"/>
            <w:color w:val="3399CC"/>
            <w:sz w:val="16"/>
            <w:szCs w:val="16"/>
          </w:rPr>
          <w:t>Meminfo</w:t>
        </w:r>
      </w:hyperlink>
      <w:r w:rsidRPr="006D76F3">
        <w:rPr>
          <w:rFonts w:ascii="Arial" w:hAnsi="Arial" w:cs="Arial"/>
          <w:color w:val="333333"/>
          <w:sz w:val="16"/>
          <w:szCs w:val="16"/>
        </w:rPr>
        <w:t xml:space="preserve"> gives you a detailed list of what's going on in memory. Typically you access meminfo's data by using another </w:t>
      </w:r>
      <w:r w:rsidRPr="006D76F3">
        <w:rPr>
          <w:rStyle w:val="ilad"/>
          <w:rFonts w:ascii="Arial" w:hAnsi="Arial" w:cs="Arial"/>
          <w:color w:val="333333"/>
          <w:sz w:val="16"/>
          <w:szCs w:val="16"/>
        </w:rPr>
        <w:t>program</w:t>
      </w:r>
      <w:r w:rsidRPr="006D76F3">
        <w:rPr>
          <w:rFonts w:ascii="Arial" w:hAnsi="Arial" w:cs="Arial"/>
          <w:color w:val="333333"/>
          <w:sz w:val="16"/>
          <w:szCs w:val="16"/>
        </w:rPr>
        <w:t xml:space="preserve"> such as </w:t>
      </w:r>
      <w:r w:rsidRPr="006D76F3">
        <w:rPr>
          <w:rStyle w:val="HTMLTypewriter"/>
          <w:rFonts w:eastAsiaTheme="minorHAnsi"/>
          <w:color w:val="333333"/>
          <w:sz w:val="16"/>
          <w:szCs w:val="16"/>
        </w:rPr>
        <w:t>cat</w:t>
      </w:r>
      <w:r w:rsidRPr="006D76F3">
        <w:rPr>
          <w:rFonts w:ascii="Arial" w:hAnsi="Arial" w:cs="Arial"/>
          <w:color w:val="333333"/>
          <w:sz w:val="16"/>
          <w:szCs w:val="16"/>
        </w:rPr>
        <w:t> or </w:t>
      </w:r>
      <w:r w:rsidRPr="006D76F3">
        <w:rPr>
          <w:rStyle w:val="HTMLTypewriter"/>
          <w:rFonts w:eastAsiaTheme="minorHAnsi"/>
          <w:color w:val="333333"/>
          <w:sz w:val="16"/>
          <w:szCs w:val="16"/>
        </w:rPr>
        <w:t>grep</w:t>
      </w:r>
      <w:r w:rsidRPr="006D76F3">
        <w:rPr>
          <w:rFonts w:ascii="Arial" w:hAnsi="Arial" w:cs="Arial"/>
          <w:color w:val="333333"/>
          <w:sz w:val="16"/>
          <w:szCs w:val="16"/>
        </w:rPr>
        <w:t>. For example,</w:t>
      </w:r>
    </w:p>
    <w:p w:rsidR="006D76F3" w:rsidRPr="006D76F3" w:rsidRDefault="006D76F3" w:rsidP="006D76F3">
      <w:pPr>
        <w:shd w:val="clear" w:color="auto" w:fill="F5F5F5"/>
        <w:spacing w:after="0" w:line="315" w:lineRule="atLeast"/>
        <w:rPr>
          <w:rFonts w:ascii="Arial" w:hAnsi="Arial" w:cs="Arial"/>
          <w:color w:val="333333"/>
          <w:sz w:val="16"/>
          <w:szCs w:val="16"/>
        </w:rPr>
      </w:pPr>
      <w:proofErr w:type="gramStart"/>
      <w:r w:rsidRPr="006D76F3">
        <w:rPr>
          <w:rStyle w:val="HTMLTypewriter"/>
          <w:rFonts w:eastAsiaTheme="minorHAnsi"/>
          <w:color w:val="333333"/>
          <w:sz w:val="16"/>
          <w:szCs w:val="16"/>
        </w:rPr>
        <w:t>cat</w:t>
      </w:r>
      <w:proofErr w:type="gramEnd"/>
      <w:r w:rsidRPr="006D76F3">
        <w:rPr>
          <w:rStyle w:val="HTMLTypewriter"/>
          <w:rFonts w:eastAsiaTheme="minorHAnsi"/>
          <w:color w:val="333333"/>
          <w:sz w:val="16"/>
          <w:szCs w:val="16"/>
        </w:rPr>
        <w:t xml:space="preserve"> /proc/meminfo</w:t>
      </w:r>
    </w:p>
    <w:p w:rsidR="006D76F3" w:rsidRPr="006D76F3" w:rsidRDefault="006D76F3" w:rsidP="006D76F3">
      <w:pPr>
        <w:shd w:val="clear" w:color="auto" w:fill="F5F5F5"/>
        <w:spacing w:after="0" w:line="315" w:lineRule="atLeast"/>
        <w:rPr>
          <w:rFonts w:ascii="Arial" w:hAnsi="Arial" w:cs="Arial"/>
          <w:color w:val="333333"/>
          <w:sz w:val="16"/>
          <w:szCs w:val="16"/>
        </w:rPr>
      </w:pPr>
      <w:proofErr w:type="gramStart"/>
      <w:r w:rsidRPr="006D76F3">
        <w:rPr>
          <w:rFonts w:ascii="Arial" w:hAnsi="Arial" w:cs="Arial"/>
          <w:color w:val="333333"/>
          <w:sz w:val="16"/>
          <w:szCs w:val="16"/>
        </w:rPr>
        <w:t>gives</w:t>
      </w:r>
      <w:proofErr w:type="gramEnd"/>
      <w:r w:rsidRPr="006D76F3">
        <w:rPr>
          <w:rFonts w:ascii="Arial" w:hAnsi="Arial" w:cs="Arial"/>
          <w:color w:val="333333"/>
          <w:sz w:val="16"/>
          <w:szCs w:val="16"/>
        </w:rPr>
        <w:t xml:space="preserve"> you </w:t>
      </w:r>
      <w:r w:rsidRPr="006D76F3">
        <w:rPr>
          <w:rStyle w:val="ilad"/>
          <w:rFonts w:ascii="Arial" w:hAnsi="Arial" w:cs="Arial"/>
          <w:color w:val="333333"/>
          <w:sz w:val="16"/>
          <w:szCs w:val="16"/>
        </w:rPr>
        <w:t>the details</w:t>
      </w:r>
      <w:r w:rsidRPr="006D76F3">
        <w:rPr>
          <w:rFonts w:ascii="Arial" w:hAnsi="Arial" w:cs="Arial"/>
          <w:color w:val="333333"/>
          <w:sz w:val="16"/>
          <w:szCs w:val="16"/>
        </w:rPr>
        <w:t xml:space="preserve"> of what's going on in your server’s memory at any given moment.</w:t>
      </w:r>
    </w:p>
    <w:p w:rsidR="006D76F3" w:rsidRPr="006D76F3" w:rsidRDefault="006D76F3" w:rsidP="006D76F3">
      <w:pPr>
        <w:shd w:val="clear" w:color="auto" w:fill="F5F5F5"/>
        <w:spacing w:after="0" w:line="315" w:lineRule="atLeast"/>
        <w:rPr>
          <w:rFonts w:ascii="Arial" w:hAnsi="Arial" w:cs="Arial"/>
          <w:color w:val="333333"/>
          <w:sz w:val="16"/>
          <w:szCs w:val="16"/>
        </w:rPr>
      </w:pPr>
      <w:r w:rsidRPr="006D76F3">
        <w:rPr>
          <w:rFonts w:ascii="Arial" w:hAnsi="Arial" w:cs="Arial"/>
          <w:color w:val="333333"/>
          <w:sz w:val="16"/>
          <w:szCs w:val="16"/>
        </w:rPr>
        <w:t>For a quick “just the facts” look at memory, you can use the </w:t>
      </w:r>
      <w:r w:rsidRPr="006D76F3">
        <w:rPr>
          <w:rStyle w:val="HTMLTypewriter"/>
          <w:rFonts w:eastAsiaTheme="minorHAnsi"/>
          <w:color w:val="333333"/>
          <w:sz w:val="16"/>
          <w:szCs w:val="16"/>
        </w:rPr>
        <w:t>free</w:t>
      </w:r>
      <w:r w:rsidRPr="006D76F3">
        <w:rPr>
          <w:rFonts w:ascii="Arial" w:hAnsi="Arial" w:cs="Arial"/>
          <w:color w:val="333333"/>
          <w:sz w:val="16"/>
          <w:szCs w:val="16"/>
        </w:rPr>
        <w:t> command. In short</w:t>
      </w:r>
      <w:proofErr w:type="gramStart"/>
      <w:r w:rsidRPr="006D76F3">
        <w:rPr>
          <w:rFonts w:ascii="Arial" w:hAnsi="Arial" w:cs="Arial"/>
          <w:color w:val="333333"/>
          <w:sz w:val="16"/>
          <w:szCs w:val="16"/>
        </w:rPr>
        <w:t>,</w:t>
      </w:r>
      <w:r w:rsidRPr="006D76F3">
        <w:rPr>
          <w:rStyle w:val="HTMLTypewriter"/>
          <w:rFonts w:eastAsiaTheme="minorHAnsi"/>
          <w:color w:val="333333"/>
          <w:sz w:val="16"/>
          <w:szCs w:val="16"/>
        </w:rPr>
        <w:t>free</w:t>
      </w:r>
      <w:proofErr w:type="gramEnd"/>
      <w:r w:rsidRPr="006D76F3">
        <w:rPr>
          <w:rFonts w:ascii="Arial" w:hAnsi="Arial" w:cs="Arial"/>
          <w:color w:val="333333"/>
          <w:sz w:val="16"/>
          <w:szCs w:val="16"/>
        </w:rPr>
        <w:t> gives you the overview; </w:t>
      </w:r>
      <w:r w:rsidRPr="006D76F3">
        <w:rPr>
          <w:rStyle w:val="HTMLTypewriter"/>
          <w:rFonts w:eastAsiaTheme="minorHAnsi"/>
          <w:color w:val="333333"/>
          <w:sz w:val="16"/>
          <w:szCs w:val="16"/>
        </w:rPr>
        <w:t>meminfo</w:t>
      </w:r>
      <w:r w:rsidRPr="006D76F3">
        <w:rPr>
          <w:rFonts w:ascii="Arial" w:hAnsi="Arial" w:cs="Arial"/>
          <w:color w:val="333333"/>
          <w:sz w:val="16"/>
          <w:szCs w:val="16"/>
        </w:rPr>
        <w:t> gives you the details.</w:t>
      </w:r>
    </w:p>
    <w:p w:rsidR="006D76F3" w:rsidRPr="006D76F3" w:rsidRDefault="006D76F3" w:rsidP="006D76F3">
      <w:pPr>
        <w:pStyle w:val="Heading3"/>
        <w:shd w:val="clear" w:color="auto" w:fill="F5F5F5"/>
        <w:spacing w:before="0" w:line="255" w:lineRule="atLeast"/>
        <w:rPr>
          <w:rFonts w:ascii="Arial" w:hAnsi="Arial" w:cs="Arial"/>
          <w:color w:val="333333"/>
          <w:sz w:val="16"/>
          <w:szCs w:val="16"/>
        </w:rPr>
      </w:pPr>
      <w:proofErr w:type="gramStart"/>
      <w:r w:rsidRPr="006D76F3">
        <w:rPr>
          <w:rFonts w:ascii="Arial" w:hAnsi="Arial" w:cs="Arial"/>
          <w:color w:val="333333"/>
          <w:sz w:val="16"/>
          <w:szCs w:val="16"/>
        </w:rPr>
        <w:t>mpstat</w:t>
      </w:r>
      <w:proofErr w:type="gramEnd"/>
    </w:p>
    <w:p w:rsidR="006D76F3" w:rsidRPr="006D76F3" w:rsidRDefault="006D76F3" w:rsidP="006D76F3">
      <w:pPr>
        <w:shd w:val="clear" w:color="auto" w:fill="F5F5F5"/>
        <w:spacing w:after="0" w:line="315" w:lineRule="atLeast"/>
        <w:rPr>
          <w:rFonts w:ascii="Arial" w:hAnsi="Arial" w:cs="Arial"/>
          <w:color w:val="333333"/>
          <w:sz w:val="16"/>
          <w:szCs w:val="16"/>
        </w:rPr>
      </w:pPr>
      <w:r w:rsidRPr="006D76F3">
        <w:rPr>
          <w:rFonts w:ascii="Arial" w:hAnsi="Arial" w:cs="Arial"/>
          <w:color w:val="333333"/>
          <w:sz w:val="16"/>
          <w:szCs w:val="16"/>
        </w:rPr>
        <w:t>The </w:t>
      </w:r>
      <w:hyperlink r:id="rId30" w:tgtFrame="_blank" w:history="1">
        <w:r w:rsidRPr="006D76F3">
          <w:rPr>
            <w:rStyle w:val="Hyperlink"/>
            <w:rFonts w:ascii="Arial" w:hAnsi="Arial" w:cs="Arial"/>
            <w:color w:val="3399CC"/>
            <w:sz w:val="16"/>
            <w:szCs w:val="16"/>
          </w:rPr>
          <w:t>mpstat</w:t>
        </w:r>
      </w:hyperlink>
      <w:r w:rsidRPr="006D76F3">
        <w:rPr>
          <w:rFonts w:ascii="Arial" w:hAnsi="Arial" w:cs="Arial"/>
          <w:color w:val="333333"/>
          <w:sz w:val="16"/>
          <w:szCs w:val="16"/>
        </w:rPr>
        <w:t xml:space="preserve"> command reports on the </w:t>
      </w:r>
      <w:r w:rsidRPr="006D76F3">
        <w:rPr>
          <w:rStyle w:val="ilad"/>
          <w:rFonts w:ascii="Arial" w:hAnsi="Arial" w:cs="Arial"/>
          <w:color w:val="333333"/>
          <w:sz w:val="16"/>
          <w:szCs w:val="16"/>
        </w:rPr>
        <w:t>activities</w:t>
      </w:r>
      <w:r w:rsidRPr="006D76F3">
        <w:rPr>
          <w:rFonts w:ascii="Arial" w:hAnsi="Arial" w:cs="Arial"/>
          <w:color w:val="333333"/>
          <w:sz w:val="16"/>
          <w:szCs w:val="16"/>
        </w:rPr>
        <w:t xml:space="preserve"> of each of the available CPUs on a multi-processor server. </w:t>
      </w:r>
      <w:proofErr w:type="gramStart"/>
      <w:r w:rsidRPr="006D76F3">
        <w:rPr>
          <w:rFonts w:ascii="Arial" w:hAnsi="Arial" w:cs="Arial"/>
          <w:color w:val="333333"/>
          <w:sz w:val="16"/>
          <w:szCs w:val="16"/>
        </w:rPr>
        <w:t>These days</w:t>
      </w:r>
      <w:proofErr w:type="gramEnd"/>
      <w:r w:rsidRPr="006D76F3">
        <w:rPr>
          <w:rFonts w:ascii="Arial" w:hAnsi="Arial" w:cs="Arial"/>
          <w:color w:val="333333"/>
          <w:sz w:val="16"/>
          <w:szCs w:val="16"/>
        </w:rPr>
        <w:t>, thanks to </w:t>
      </w:r>
      <w:hyperlink r:id="rId31" w:tgtFrame="_blank" w:history="1">
        <w:r w:rsidRPr="006D76F3">
          <w:rPr>
            <w:rStyle w:val="Hyperlink"/>
            <w:rFonts w:ascii="Arial" w:hAnsi="Arial" w:cs="Arial"/>
            <w:color w:val="3399CC"/>
            <w:sz w:val="16"/>
            <w:szCs w:val="16"/>
          </w:rPr>
          <w:t>multi-core processors</w:t>
        </w:r>
      </w:hyperlink>
      <w:r w:rsidRPr="006D76F3">
        <w:rPr>
          <w:rFonts w:ascii="Arial" w:hAnsi="Arial" w:cs="Arial"/>
          <w:color w:val="333333"/>
          <w:sz w:val="16"/>
          <w:szCs w:val="16"/>
        </w:rPr>
        <w:t>, that’s almost all servers.</w:t>
      </w:r>
      <w:r w:rsidRPr="006D76F3">
        <w:rPr>
          <w:rStyle w:val="HTMLTypewriter"/>
          <w:rFonts w:eastAsiaTheme="minorHAnsi"/>
          <w:color w:val="333333"/>
          <w:sz w:val="16"/>
          <w:szCs w:val="16"/>
        </w:rPr>
        <w:t>mpstat</w:t>
      </w:r>
      <w:r w:rsidRPr="006D76F3">
        <w:rPr>
          <w:rFonts w:ascii="Arial" w:hAnsi="Arial" w:cs="Arial"/>
          <w:color w:val="333333"/>
          <w:sz w:val="16"/>
          <w:szCs w:val="16"/>
        </w:rPr>
        <w:t> also reports on the average activities of all your server's CPUs. It enables you to display overall CPU statistics per system or per processor. This overview can alert you to possible application problems before they get to the point of annoying users.</w:t>
      </w:r>
    </w:p>
    <w:p w:rsidR="006D76F3" w:rsidRPr="006D76F3" w:rsidRDefault="006D76F3" w:rsidP="006D76F3">
      <w:pPr>
        <w:pStyle w:val="Heading3"/>
        <w:shd w:val="clear" w:color="auto" w:fill="F5F5F5"/>
        <w:spacing w:before="0" w:line="255" w:lineRule="atLeast"/>
        <w:rPr>
          <w:rFonts w:ascii="Arial" w:hAnsi="Arial" w:cs="Arial"/>
          <w:color w:val="333333"/>
          <w:sz w:val="16"/>
          <w:szCs w:val="16"/>
        </w:rPr>
      </w:pPr>
      <w:proofErr w:type="gramStart"/>
      <w:r w:rsidRPr="006D76F3">
        <w:rPr>
          <w:rFonts w:ascii="Arial" w:hAnsi="Arial" w:cs="Arial"/>
          <w:color w:val="333333"/>
          <w:sz w:val="16"/>
          <w:szCs w:val="16"/>
        </w:rPr>
        <w:t>netstat</w:t>
      </w:r>
      <w:proofErr w:type="gramEnd"/>
    </w:p>
    <w:p w:rsidR="006D76F3" w:rsidRPr="006D76F3" w:rsidRDefault="006D76F3" w:rsidP="006D76F3">
      <w:pPr>
        <w:shd w:val="clear" w:color="auto" w:fill="F5F5F5"/>
        <w:spacing w:after="0" w:line="315" w:lineRule="atLeast"/>
        <w:rPr>
          <w:rFonts w:ascii="Arial" w:hAnsi="Arial" w:cs="Arial"/>
          <w:color w:val="333333"/>
          <w:sz w:val="16"/>
          <w:szCs w:val="16"/>
        </w:rPr>
      </w:pPr>
      <w:hyperlink r:id="rId32" w:tgtFrame="_blank" w:history="1">
        <w:r w:rsidRPr="006D76F3">
          <w:rPr>
            <w:rStyle w:val="Hyperlink"/>
            <w:rFonts w:ascii="Arial" w:hAnsi="Arial" w:cs="Arial"/>
            <w:color w:val="3399CC"/>
            <w:sz w:val="16"/>
            <w:szCs w:val="16"/>
          </w:rPr>
          <w:t>Netstat</w:t>
        </w:r>
      </w:hyperlink>
      <w:r w:rsidRPr="006D76F3">
        <w:rPr>
          <w:rFonts w:ascii="Arial" w:hAnsi="Arial" w:cs="Arial"/>
          <w:color w:val="333333"/>
          <w:sz w:val="16"/>
          <w:szCs w:val="16"/>
        </w:rPr>
        <w:t>, like </w:t>
      </w:r>
      <w:r w:rsidRPr="006D76F3">
        <w:rPr>
          <w:rStyle w:val="HTMLTypewriter"/>
          <w:rFonts w:eastAsiaTheme="minorHAnsi"/>
          <w:color w:val="333333"/>
          <w:sz w:val="16"/>
          <w:szCs w:val="16"/>
        </w:rPr>
        <w:t>ps</w:t>
      </w:r>
      <w:r w:rsidRPr="006D76F3">
        <w:rPr>
          <w:rFonts w:ascii="Arial" w:hAnsi="Arial" w:cs="Arial"/>
          <w:color w:val="333333"/>
          <w:sz w:val="16"/>
          <w:szCs w:val="16"/>
        </w:rPr>
        <w:t xml:space="preserve">, is a Linux tool that administrators use every day. It displays a lot of network related </w:t>
      </w:r>
      <w:r w:rsidRPr="006D76F3">
        <w:rPr>
          <w:rStyle w:val="ilad"/>
          <w:rFonts w:ascii="Arial" w:hAnsi="Arial" w:cs="Arial"/>
          <w:color w:val="333333"/>
          <w:sz w:val="16"/>
          <w:szCs w:val="16"/>
        </w:rPr>
        <w:t>information</w:t>
      </w:r>
      <w:r w:rsidRPr="006D76F3">
        <w:rPr>
          <w:rFonts w:ascii="Arial" w:hAnsi="Arial" w:cs="Arial"/>
          <w:color w:val="333333"/>
          <w:sz w:val="16"/>
          <w:szCs w:val="16"/>
        </w:rPr>
        <w:t>, such as socket usage, routing, interface, protocol, network statistics, and more. Some of the most commonly used options are:</w:t>
      </w:r>
    </w:p>
    <w:p w:rsidR="006D76F3" w:rsidRPr="006D76F3" w:rsidRDefault="006D76F3" w:rsidP="006D76F3">
      <w:pPr>
        <w:shd w:val="clear" w:color="auto" w:fill="F5F5F5"/>
        <w:spacing w:after="0" w:line="315" w:lineRule="atLeast"/>
        <w:rPr>
          <w:rFonts w:ascii="Arial" w:hAnsi="Arial" w:cs="Arial"/>
          <w:color w:val="333333"/>
          <w:sz w:val="16"/>
          <w:szCs w:val="16"/>
        </w:rPr>
      </w:pPr>
      <w:r w:rsidRPr="006D76F3">
        <w:rPr>
          <w:rStyle w:val="HTMLTypewriter"/>
          <w:rFonts w:eastAsiaTheme="minorHAnsi"/>
          <w:color w:val="333333"/>
          <w:sz w:val="16"/>
          <w:szCs w:val="16"/>
        </w:rPr>
        <w:t>-a</w:t>
      </w:r>
      <w:r w:rsidRPr="006D76F3">
        <w:rPr>
          <w:rFonts w:ascii="Arial" w:hAnsi="Arial" w:cs="Arial"/>
          <w:color w:val="333333"/>
          <w:sz w:val="16"/>
          <w:szCs w:val="16"/>
        </w:rPr>
        <w:t> </w:t>
      </w:r>
      <w:r w:rsidRPr="006D76F3">
        <w:rPr>
          <w:rStyle w:val="ilad"/>
          <w:rFonts w:ascii="Arial" w:hAnsi="Arial" w:cs="Arial"/>
          <w:color w:val="333333"/>
          <w:sz w:val="16"/>
          <w:szCs w:val="16"/>
        </w:rPr>
        <w:t>Show</w:t>
      </w:r>
      <w:r w:rsidRPr="006D76F3">
        <w:rPr>
          <w:rFonts w:ascii="Arial" w:hAnsi="Arial" w:cs="Arial"/>
          <w:color w:val="333333"/>
          <w:sz w:val="16"/>
          <w:szCs w:val="16"/>
        </w:rPr>
        <w:t xml:space="preserve"> all socket information</w:t>
      </w:r>
    </w:p>
    <w:p w:rsidR="006D76F3" w:rsidRPr="006D76F3" w:rsidRDefault="006D76F3" w:rsidP="006D76F3">
      <w:pPr>
        <w:shd w:val="clear" w:color="auto" w:fill="F5F5F5"/>
        <w:spacing w:after="0" w:line="315" w:lineRule="atLeast"/>
        <w:rPr>
          <w:rFonts w:ascii="Arial" w:hAnsi="Arial" w:cs="Arial"/>
          <w:color w:val="333333"/>
          <w:sz w:val="16"/>
          <w:szCs w:val="16"/>
        </w:rPr>
      </w:pPr>
      <w:r w:rsidRPr="006D76F3">
        <w:rPr>
          <w:rStyle w:val="HTMLTypewriter"/>
          <w:rFonts w:eastAsiaTheme="minorHAnsi"/>
          <w:color w:val="333333"/>
          <w:sz w:val="16"/>
          <w:szCs w:val="16"/>
        </w:rPr>
        <w:t>-r</w:t>
      </w:r>
      <w:r w:rsidRPr="006D76F3">
        <w:rPr>
          <w:rFonts w:ascii="Arial" w:hAnsi="Arial" w:cs="Arial"/>
          <w:color w:val="333333"/>
          <w:sz w:val="16"/>
          <w:szCs w:val="16"/>
        </w:rPr>
        <w:t> Show routing information</w:t>
      </w:r>
    </w:p>
    <w:p w:rsidR="006D76F3" w:rsidRPr="006D76F3" w:rsidRDefault="006D76F3" w:rsidP="006D76F3">
      <w:pPr>
        <w:shd w:val="clear" w:color="auto" w:fill="F5F5F5"/>
        <w:spacing w:after="0" w:line="315" w:lineRule="atLeast"/>
        <w:rPr>
          <w:rFonts w:ascii="Arial" w:hAnsi="Arial" w:cs="Arial"/>
          <w:color w:val="333333"/>
          <w:sz w:val="16"/>
          <w:szCs w:val="16"/>
        </w:rPr>
      </w:pPr>
      <w:r w:rsidRPr="006D76F3">
        <w:rPr>
          <w:rStyle w:val="HTMLTypewriter"/>
          <w:rFonts w:eastAsiaTheme="minorHAnsi"/>
          <w:color w:val="333333"/>
          <w:sz w:val="16"/>
          <w:szCs w:val="16"/>
        </w:rPr>
        <w:t>-i</w:t>
      </w:r>
      <w:r w:rsidRPr="006D76F3">
        <w:rPr>
          <w:rFonts w:ascii="Arial" w:hAnsi="Arial" w:cs="Arial"/>
          <w:color w:val="333333"/>
          <w:sz w:val="16"/>
          <w:szCs w:val="16"/>
        </w:rPr>
        <w:t> Show network interface statistics</w:t>
      </w:r>
    </w:p>
    <w:p w:rsidR="006D76F3" w:rsidRPr="006D76F3" w:rsidRDefault="006D76F3" w:rsidP="006D76F3">
      <w:pPr>
        <w:shd w:val="clear" w:color="auto" w:fill="F5F5F5"/>
        <w:spacing w:after="0" w:line="315" w:lineRule="atLeast"/>
        <w:rPr>
          <w:rFonts w:ascii="Arial" w:hAnsi="Arial" w:cs="Arial"/>
          <w:color w:val="333333"/>
          <w:sz w:val="16"/>
          <w:szCs w:val="16"/>
        </w:rPr>
      </w:pPr>
      <w:r w:rsidRPr="006D76F3">
        <w:rPr>
          <w:rStyle w:val="HTMLTypewriter"/>
          <w:rFonts w:eastAsiaTheme="minorHAnsi"/>
          <w:color w:val="333333"/>
          <w:sz w:val="16"/>
          <w:szCs w:val="16"/>
        </w:rPr>
        <w:t>-s</w:t>
      </w:r>
      <w:r w:rsidRPr="006D76F3">
        <w:rPr>
          <w:rFonts w:ascii="Arial" w:hAnsi="Arial" w:cs="Arial"/>
          <w:color w:val="333333"/>
          <w:sz w:val="16"/>
          <w:szCs w:val="16"/>
        </w:rPr>
        <w:t> Show network protocol statistics</w:t>
      </w:r>
    </w:p>
    <w:p w:rsidR="006D76F3" w:rsidRPr="006D76F3" w:rsidRDefault="006D76F3" w:rsidP="006D76F3">
      <w:pPr>
        <w:pStyle w:val="Heading3"/>
        <w:shd w:val="clear" w:color="auto" w:fill="F5F5F5"/>
        <w:spacing w:before="0" w:line="255" w:lineRule="atLeast"/>
        <w:rPr>
          <w:rFonts w:ascii="Arial" w:hAnsi="Arial" w:cs="Arial"/>
          <w:color w:val="333333"/>
          <w:sz w:val="16"/>
          <w:szCs w:val="16"/>
        </w:rPr>
      </w:pPr>
      <w:proofErr w:type="gramStart"/>
      <w:r w:rsidRPr="006D76F3">
        <w:rPr>
          <w:rFonts w:ascii="Arial" w:hAnsi="Arial" w:cs="Arial"/>
          <w:color w:val="333333"/>
          <w:sz w:val="16"/>
          <w:szCs w:val="16"/>
        </w:rPr>
        <w:t>nmon</w:t>
      </w:r>
      <w:proofErr w:type="gramEnd"/>
    </w:p>
    <w:p w:rsidR="006D76F3" w:rsidRPr="006D76F3" w:rsidRDefault="006D76F3" w:rsidP="006D76F3">
      <w:pPr>
        <w:shd w:val="clear" w:color="auto" w:fill="F5F5F5"/>
        <w:spacing w:after="0" w:line="315" w:lineRule="atLeast"/>
        <w:rPr>
          <w:rFonts w:ascii="Arial" w:hAnsi="Arial" w:cs="Arial"/>
          <w:color w:val="333333"/>
          <w:sz w:val="16"/>
          <w:szCs w:val="16"/>
        </w:rPr>
      </w:pPr>
      <w:hyperlink r:id="rId33" w:tgtFrame="_blank" w:history="1">
        <w:r w:rsidRPr="006D76F3">
          <w:rPr>
            <w:rStyle w:val="Hyperlink"/>
            <w:rFonts w:ascii="Arial" w:hAnsi="Arial" w:cs="Arial"/>
            <w:color w:val="3399CC"/>
            <w:sz w:val="16"/>
            <w:szCs w:val="16"/>
          </w:rPr>
          <w:t>Nmon</w:t>
        </w:r>
      </w:hyperlink>
      <w:r w:rsidRPr="006D76F3">
        <w:rPr>
          <w:rFonts w:ascii="Arial" w:hAnsi="Arial" w:cs="Arial"/>
          <w:color w:val="333333"/>
          <w:sz w:val="16"/>
          <w:szCs w:val="16"/>
        </w:rPr>
        <w:t>, short for Nigel's Monitor, is a popular </w:t>
      </w:r>
      <w:hyperlink r:id="rId34" w:tgtFrame="_blank" w:history="1">
        <w:r w:rsidRPr="006D76F3">
          <w:rPr>
            <w:rStyle w:val="Hyperlink"/>
            <w:rFonts w:ascii="Arial" w:hAnsi="Arial" w:cs="Arial"/>
            <w:color w:val="3399CC"/>
            <w:sz w:val="16"/>
            <w:szCs w:val="16"/>
          </w:rPr>
          <w:t>open-source</w:t>
        </w:r>
      </w:hyperlink>
      <w:r w:rsidRPr="006D76F3">
        <w:rPr>
          <w:rFonts w:ascii="Arial" w:hAnsi="Arial" w:cs="Arial"/>
          <w:color w:val="333333"/>
          <w:sz w:val="16"/>
          <w:szCs w:val="16"/>
        </w:rPr>
        <w:t xml:space="preserve"> tool to monitor Linux systems performance. Nmon watches the performance information for several subsystems, such as processor utilization, memory utilization, run queue information, disk I/O statistics, network I/O statistics, paging </w:t>
      </w:r>
      <w:r w:rsidRPr="006D76F3">
        <w:rPr>
          <w:rStyle w:val="ilad"/>
          <w:rFonts w:ascii="Arial" w:hAnsi="Arial" w:cs="Arial"/>
          <w:color w:val="333333"/>
          <w:sz w:val="16"/>
          <w:szCs w:val="16"/>
        </w:rPr>
        <w:t>activity</w:t>
      </w:r>
      <w:r w:rsidRPr="006D76F3">
        <w:rPr>
          <w:rFonts w:ascii="Arial" w:hAnsi="Arial" w:cs="Arial"/>
          <w:color w:val="333333"/>
          <w:sz w:val="16"/>
          <w:szCs w:val="16"/>
        </w:rPr>
        <w:t>, and process metrics. You can then view nmon's real-time system measurements via its </w:t>
      </w:r>
      <w:r w:rsidRPr="006D76F3">
        <w:rPr>
          <w:rStyle w:val="HTMLTypewriter"/>
          <w:rFonts w:eastAsiaTheme="minorHAnsi"/>
          <w:color w:val="333333"/>
          <w:sz w:val="16"/>
          <w:szCs w:val="16"/>
        </w:rPr>
        <w:t>curses</w:t>
      </w:r>
      <w:r w:rsidRPr="006D76F3">
        <w:rPr>
          <w:rFonts w:ascii="Arial" w:hAnsi="Arial" w:cs="Arial"/>
          <w:color w:val="333333"/>
          <w:sz w:val="16"/>
          <w:szCs w:val="16"/>
        </w:rPr>
        <w:t> “graphical” interface.</w:t>
      </w:r>
    </w:p>
    <w:p w:rsidR="006D76F3" w:rsidRPr="006D76F3" w:rsidRDefault="006D76F3" w:rsidP="006D76F3">
      <w:pPr>
        <w:shd w:val="clear" w:color="auto" w:fill="F5F5F5"/>
        <w:spacing w:after="0" w:line="315" w:lineRule="atLeast"/>
        <w:rPr>
          <w:rFonts w:ascii="Arial" w:hAnsi="Arial" w:cs="Arial"/>
          <w:color w:val="333333"/>
          <w:sz w:val="16"/>
          <w:szCs w:val="16"/>
        </w:rPr>
      </w:pPr>
      <w:r w:rsidRPr="006D76F3">
        <w:rPr>
          <w:rFonts w:ascii="Arial" w:hAnsi="Arial" w:cs="Arial"/>
          <w:noProof/>
          <w:color w:val="333333"/>
          <w:sz w:val="16"/>
          <w:szCs w:val="16"/>
        </w:rPr>
        <w:lastRenderedPageBreak/>
        <mc:AlternateContent>
          <mc:Choice Requires="wps">
            <w:drawing>
              <wp:inline distT="0" distB="0" distL="0" distR="0" wp14:anchorId="7A3E5932" wp14:editId="44F0CCB3">
                <wp:extent cx="304800" cy="304800"/>
                <wp:effectExtent l="0" t="0" r="0" b="0"/>
                <wp:docPr id="45" name="Rectangle 45" descr="sjvn_LinuxServerMonitoring_nmon.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5" o:spid="_x0000_s1026" alt="sjvn_LinuxServerMonitoring_nmon.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KTLgrdQCAADl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6D76F3" w:rsidRPr="006D76F3" w:rsidRDefault="006D76F3" w:rsidP="006D76F3">
      <w:pPr>
        <w:shd w:val="clear" w:color="auto" w:fill="F5F5F5"/>
        <w:spacing w:after="0" w:line="315" w:lineRule="atLeast"/>
        <w:rPr>
          <w:rFonts w:ascii="Arial" w:hAnsi="Arial" w:cs="Arial"/>
          <w:color w:val="333333"/>
          <w:sz w:val="16"/>
          <w:szCs w:val="16"/>
        </w:rPr>
      </w:pPr>
      <w:r w:rsidRPr="006D76F3">
        <w:rPr>
          <w:rFonts w:ascii="Arial" w:hAnsi="Arial" w:cs="Arial"/>
          <w:color w:val="333333"/>
          <w:sz w:val="16"/>
          <w:szCs w:val="16"/>
        </w:rPr>
        <w:t>To run </w:t>
      </w:r>
      <w:r w:rsidRPr="006D76F3">
        <w:rPr>
          <w:rStyle w:val="HTMLTypewriter"/>
          <w:rFonts w:eastAsiaTheme="minorHAnsi"/>
          <w:color w:val="333333"/>
          <w:sz w:val="16"/>
          <w:szCs w:val="16"/>
        </w:rPr>
        <w:t>nmon</w:t>
      </w:r>
      <w:r w:rsidRPr="006D76F3">
        <w:rPr>
          <w:rFonts w:ascii="Arial" w:hAnsi="Arial" w:cs="Arial"/>
          <w:color w:val="333333"/>
          <w:sz w:val="16"/>
          <w:szCs w:val="16"/>
        </w:rPr>
        <w:t>, you start the tool from the shell. Once up, you select the subsystems to monitor by typing in its one-key commands. For example, to get CPU, memory, and disk statistics, you type </w:t>
      </w:r>
      <w:r w:rsidRPr="006D76F3">
        <w:rPr>
          <w:rStyle w:val="HTMLTypewriter"/>
          <w:rFonts w:eastAsiaTheme="minorHAnsi"/>
          <w:color w:val="333333"/>
          <w:sz w:val="16"/>
          <w:szCs w:val="16"/>
        </w:rPr>
        <w:t>c</w:t>
      </w:r>
      <w:r w:rsidRPr="006D76F3">
        <w:rPr>
          <w:rFonts w:ascii="Arial" w:hAnsi="Arial" w:cs="Arial"/>
          <w:color w:val="333333"/>
          <w:sz w:val="16"/>
          <w:szCs w:val="16"/>
        </w:rPr>
        <w:t>, </w:t>
      </w:r>
      <w:r w:rsidRPr="006D76F3">
        <w:rPr>
          <w:rStyle w:val="HTMLTypewriter"/>
          <w:rFonts w:eastAsiaTheme="minorHAnsi"/>
          <w:color w:val="333333"/>
          <w:sz w:val="16"/>
          <w:szCs w:val="16"/>
        </w:rPr>
        <w:t>m</w:t>
      </w:r>
      <w:r w:rsidRPr="006D76F3">
        <w:rPr>
          <w:rFonts w:ascii="Arial" w:hAnsi="Arial" w:cs="Arial"/>
          <w:color w:val="333333"/>
          <w:sz w:val="16"/>
          <w:szCs w:val="16"/>
        </w:rPr>
        <w:t>, and </w:t>
      </w:r>
      <w:r w:rsidRPr="006D76F3">
        <w:rPr>
          <w:rStyle w:val="HTMLTypewriter"/>
          <w:rFonts w:eastAsiaTheme="minorHAnsi"/>
          <w:color w:val="333333"/>
          <w:sz w:val="16"/>
          <w:szCs w:val="16"/>
        </w:rPr>
        <w:t>d</w:t>
      </w:r>
      <w:r w:rsidRPr="006D76F3">
        <w:rPr>
          <w:rFonts w:ascii="Arial" w:hAnsi="Arial" w:cs="Arial"/>
          <w:color w:val="333333"/>
          <w:sz w:val="16"/>
          <w:szCs w:val="16"/>
        </w:rPr>
        <w:t>. You can also use </w:t>
      </w:r>
      <w:r w:rsidRPr="006D76F3">
        <w:rPr>
          <w:rStyle w:val="HTMLTypewriter"/>
          <w:rFonts w:eastAsiaTheme="minorHAnsi"/>
          <w:color w:val="333333"/>
          <w:sz w:val="16"/>
          <w:szCs w:val="16"/>
        </w:rPr>
        <w:t>nmon</w:t>
      </w:r>
      <w:r w:rsidRPr="006D76F3">
        <w:rPr>
          <w:rFonts w:ascii="Arial" w:hAnsi="Arial" w:cs="Arial"/>
          <w:color w:val="333333"/>
          <w:sz w:val="16"/>
          <w:szCs w:val="16"/>
        </w:rPr>
        <w:t> with the </w:t>
      </w:r>
      <w:r w:rsidRPr="006D76F3">
        <w:rPr>
          <w:rStyle w:val="HTMLTypewriter"/>
          <w:rFonts w:eastAsiaTheme="minorHAnsi"/>
          <w:color w:val="333333"/>
          <w:sz w:val="16"/>
          <w:szCs w:val="16"/>
        </w:rPr>
        <w:t>-f</w:t>
      </w:r>
      <w:r w:rsidRPr="006D76F3">
        <w:rPr>
          <w:rFonts w:ascii="Arial" w:hAnsi="Arial" w:cs="Arial"/>
          <w:color w:val="333333"/>
          <w:sz w:val="16"/>
          <w:szCs w:val="16"/>
        </w:rPr>
        <w:t> flag to save performance statistics to a CSV file for later analysis.</w:t>
      </w:r>
    </w:p>
    <w:p w:rsidR="006D76F3" w:rsidRPr="006D76F3" w:rsidRDefault="006D76F3" w:rsidP="006D76F3">
      <w:pPr>
        <w:shd w:val="clear" w:color="auto" w:fill="F5F5F5"/>
        <w:spacing w:after="0" w:line="315" w:lineRule="atLeast"/>
        <w:rPr>
          <w:rFonts w:ascii="Arial" w:hAnsi="Arial" w:cs="Arial"/>
          <w:color w:val="333333"/>
          <w:sz w:val="16"/>
          <w:szCs w:val="16"/>
        </w:rPr>
      </w:pPr>
      <w:r w:rsidRPr="006D76F3">
        <w:rPr>
          <w:rFonts w:ascii="Arial" w:hAnsi="Arial" w:cs="Arial"/>
          <w:color w:val="333333"/>
          <w:sz w:val="16"/>
          <w:szCs w:val="16"/>
        </w:rPr>
        <w:t>For day to day server monitoring I find </w:t>
      </w:r>
      <w:r w:rsidRPr="006D76F3">
        <w:rPr>
          <w:rStyle w:val="HTMLTypewriter"/>
          <w:rFonts w:eastAsiaTheme="minorHAnsi"/>
          <w:color w:val="333333"/>
          <w:sz w:val="16"/>
          <w:szCs w:val="16"/>
        </w:rPr>
        <w:t>nmon</w:t>
      </w:r>
      <w:r w:rsidRPr="006D76F3">
        <w:rPr>
          <w:rFonts w:ascii="Arial" w:hAnsi="Arial" w:cs="Arial"/>
          <w:color w:val="333333"/>
          <w:sz w:val="16"/>
          <w:szCs w:val="16"/>
        </w:rPr>
        <w:t> to be the single most useful program in my Linux system management tool-kit.</w:t>
      </w:r>
    </w:p>
    <w:p w:rsidR="006D76F3" w:rsidRPr="006D76F3" w:rsidRDefault="006D76F3" w:rsidP="006D76F3">
      <w:pPr>
        <w:pStyle w:val="Heading3"/>
        <w:shd w:val="clear" w:color="auto" w:fill="F5F5F5"/>
        <w:spacing w:before="0" w:line="255" w:lineRule="atLeast"/>
        <w:rPr>
          <w:rFonts w:ascii="Arial" w:hAnsi="Arial" w:cs="Arial"/>
          <w:color w:val="333333"/>
          <w:sz w:val="16"/>
          <w:szCs w:val="16"/>
        </w:rPr>
      </w:pPr>
      <w:proofErr w:type="gramStart"/>
      <w:r w:rsidRPr="006D76F3">
        <w:rPr>
          <w:rFonts w:ascii="Arial" w:hAnsi="Arial" w:cs="Arial"/>
          <w:color w:val="333333"/>
          <w:sz w:val="16"/>
          <w:szCs w:val="16"/>
        </w:rPr>
        <w:t>pmap</w:t>
      </w:r>
      <w:proofErr w:type="gramEnd"/>
    </w:p>
    <w:p w:rsidR="006D76F3" w:rsidRPr="006D76F3" w:rsidRDefault="006D76F3" w:rsidP="006D76F3">
      <w:pPr>
        <w:shd w:val="clear" w:color="auto" w:fill="F5F5F5"/>
        <w:spacing w:after="0" w:line="315" w:lineRule="atLeast"/>
        <w:rPr>
          <w:rFonts w:ascii="Arial" w:hAnsi="Arial" w:cs="Arial"/>
          <w:color w:val="333333"/>
          <w:sz w:val="16"/>
          <w:szCs w:val="16"/>
        </w:rPr>
      </w:pPr>
      <w:r w:rsidRPr="006D76F3">
        <w:rPr>
          <w:rFonts w:ascii="Arial" w:hAnsi="Arial" w:cs="Arial"/>
          <w:color w:val="333333"/>
          <w:sz w:val="16"/>
          <w:szCs w:val="16"/>
        </w:rPr>
        <w:t>The </w:t>
      </w:r>
      <w:hyperlink r:id="rId35" w:tgtFrame="_blank" w:history="1">
        <w:r w:rsidRPr="006D76F3">
          <w:rPr>
            <w:rStyle w:val="Hyperlink"/>
            <w:rFonts w:ascii="Arial" w:hAnsi="Arial" w:cs="Arial"/>
            <w:color w:val="3399CC"/>
            <w:sz w:val="16"/>
            <w:szCs w:val="16"/>
          </w:rPr>
          <w:t>pmap</w:t>
        </w:r>
      </w:hyperlink>
      <w:r w:rsidRPr="006D76F3">
        <w:rPr>
          <w:rFonts w:ascii="Arial" w:hAnsi="Arial" w:cs="Arial"/>
          <w:color w:val="333333"/>
          <w:sz w:val="16"/>
          <w:szCs w:val="16"/>
        </w:rPr>
        <w:t> command reports the amount of memory that your server's processes are using. You can use this tool to determine which processes on the server are being allocated memory and whether any of these processes are being piggy with RAM.</w:t>
      </w:r>
    </w:p>
    <w:p w:rsidR="006D76F3" w:rsidRPr="006D76F3" w:rsidRDefault="006D76F3" w:rsidP="006D76F3">
      <w:pPr>
        <w:pStyle w:val="Heading3"/>
        <w:shd w:val="clear" w:color="auto" w:fill="F5F5F5"/>
        <w:spacing w:before="0" w:line="255" w:lineRule="atLeast"/>
        <w:rPr>
          <w:rFonts w:ascii="Arial" w:hAnsi="Arial" w:cs="Arial"/>
          <w:color w:val="333333"/>
          <w:sz w:val="16"/>
          <w:szCs w:val="16"/>
        </w:rPr>
      </w:pPr>
      <w:proofErr w:type="gramStart"/>
      <w:r w:rsidRPr="006D76F3">
        <w:rPr>
          <w:rFonts w:ascii="Arial" w:hAnsi="Arial" w:cs="Arial"/>
          <w:color w:val="333333"/>
          <w:sz w:val="16"/>
          <w:szCs w:val="16"/>
        </w:rPr>
        <w:t>ps</w:t>
      </w:r>
      <w:proofErr w:type="gramEnd"/>
      <w:r w:rsidRPr="006D76F3">
        <w:rPr>
          <w:rFonts w:ascii="Arial" w:hAnsi="Arial" w:cs="Arial"/>
          <w:color w:val="333333"/>
          <w:sz w:val="16"/>
          <w:szCs w:val="16"/>
        </w:rPr>
        <w:t xml:space="preserve"> and pstree</w:t>
      </w:r>
    </w:p>
    <w:p w:rsidR="006D76F3" w:rsidRPr="006D76F3" w:rsidRDefault="006D76F3" w:rsidP="006D76F3">
      <w:pPr>
        <w:shd w:val="clear" w:color="auto" w:fill="F5F5F5"/>
        <w:spacing w:after="0" w:line="315" w:lineRule="atLeast"/>
        <w:rPr>
          <w:rFonts w:ascii="Arial" w:hAnsi="Arial" w:cs="Arial"/>
          <w:color w:val="333333"/>
          <w:sz w:val="16"/>
          <w:szCs w:val="16"/>
        </w:rPr>
      </w:pPr>
      <w:r w:rsidRPr="006D76F3">
        <w:rPr>
          <w:rFonts w:ascii="Arial" w:hAnsi="Arial" w:cs="Arial"/>
          <w:color w:val="333333"/>
          <w:sz w:val="16"/>
          <w:szCs w:val="16"/>
        </w:rPr>
        <w:t>The </w:t>
      </w:r>
      <w:hyperlink r:id="rId36" w:tgtFrame="_blank" w:history="1">
        <w:r w:rsidRPr="006D76F3">
          <w:rPr>
            <w:rStyle w:val="Hyperlink"/>
            <w:rFonts w:ascii="Arial" w:hAnsi="Arial" w:cs="Arial"/>
            <w:color w:val="3399CC"/>
            <w:sz w:val="16"/>
            <w:szCs w:val="16"/>
          </w:rPr>
          <w:t>ps</w:t>
        </w:r>
      </w:hyperlink>
      <w:r w:rsidRPr="006D76F3">
        <w:rPr>
          <w:rFonts w:ascii="Arial" w:hAnsi="Arial" w:cs="Arial"/>
          <w:color w:val="333333"/>
          <w:sz w:val="16"/>
          <w:szCs w:val="16"/>
        </w:rPr>
        <w:t> and </w:t>
      </w:r>
      <w:hyperlink r:id="rId37" w:tgtFrame="_blank" w:history="1">
        <w:r w:rsidRPr="006D76F3">
          <w:rPr>
            <w:rStyle w:val="Hyperlink"/>
            <w:rFonts w:ascii="Arial" w:hAnsi="Arial" w:cs="Arial"/>
            <w:color w:val="3399CC"/>
            <w:sz w:val="16"/>
            <w:szCs w:val="16"/>
          </w:rPr>
          <w:t>pstree</w:t>
        </w:r>
      </w:hyperlink>
      <w:r w:rsidRPr="006D76F3">
        <w:rPr>
          <w:rFonts w:ascii="Arial" w:hAnsi="Arial" w:cs="Arial"/>
          <w:color w:val="333333"/>
          <w:sz w:val="16"/>
          <w:szCs w:val="16"/>
        </w:rPr>
        <w:t> commands are two of the Linux administrator’s best friends. They both provide a list of all currently running processes. </w:t>
      </w:r>
      <w:r w:rsidRPr="006D76F3">
        <w:rPr>
          <w:rStyle w:val="HTMLTypewriter"/>
          <w:rFonts w:eastAsiaTheme="minorHAnsi"/>
          <w:color w:val="333333"/>
          <w:sz w:val="16"/>
          <w:szCs w:val="16"/>
        </w:rPr>
        <w:t>Ps</w:t>
      </w:r>
      <w:r w:rsidRPr="006D76F3">
        <w:rPr>
          <w:rFonts w:ascii="Arial" w:hAnsi="Arial" w:cs="Arial"/>
          <w:color w:val="333333"/>
          <w:sz w:val="16"/>
          <w:szCs w:val="16"/>
        </w:rPr>
        <w:t xml:space="preserve"> tells you how much memory and processor time the server’s </w:t>
      </w:r>
      <w:r w:rsidRPr="006D76F3">
        <w:rPr>
          <w:rStyle w:val="ilad"/>
          <w:rFonts w:ascii="Arial" w:hAnsi="Arial" w:cs="Arial"/>
          <w:color w:val="333333"/>
          <w:sz w:val="16"/>
          <w:szCs w:val="16"/>
        </w:rPr>
        <w:t>programs</w:t>
      </w:r>
      <w:r w:rsidRPr="006D76F3">
        <w:rPr>
          <w:rFonts w:ascii="Arial" w:hAnsi="Arial" w:cs="Arial"/>
          <w:color w:val="333333"/>
          <w:sz w:val="16"/>
          <w:szCs w:val="16"/>
        </w:rPr>
        <w:t xml:space="preserve"> are using. </w:t>
      </w:r>
      <w:r w:rsidRPr="006D76F3">
        <w:rPr>
          <w:rStyle w:val="HTMLTypewriter"/>
          <w:rFonts w:eastAsiaTheme="minorHAnsi"/>
          <w:color w:val="333333"/>
          <w:sz w:val="16"/>
          <w:szCs w:val="16"/>
        </w:rPr>
        <w:t>Pstree</w:t>
      </w:r>
      <w:r w:rsidRPr="006D76F3">
        <w:rPr>
          <w:rFonts w:ascii="Arial" w:hAnsi="Arial" w:cs="Arial"/>
          <w:color w:val="333333"/>
          <w:sz w:val="16"/>
          <w:szCs w:val="16"/>
        </w:rPr>
        <w:t> shows less information, but highlights which processes are the children of other processes. Armed with this information, you can spot out–of-control processes and kill them off with Linux's “take no prisoners” </w:t>
      </w:r>
      <w:hyperlink r:id="rId38" w:tgtFrame="_blank" w:history="1">
        <w:r w:rsidRPr="006D76F3">
          <w:rPr>
            <w:rStyle w:val="Hyperlink"/>
            <w:rFonts w:ascii="Arial" w:hAnsi="Arial" w:cs="Arial"/>
            <w:color w:val="3399CC"/>
            <w:sz w:val="16"/>
            <w:szCs w:val="16"/>
          </w:rPr>
          <w:t>kill</w:t>
        </w:r>
      </w:hyperlink>
      <w:r w:rsidRPr="006D76F3">
        <w:rPr>
          <w:rFonts w:ascii="Arial" w:hAnsi="Arial" w:cs="Arial"/>
          <w:color w:val="333333"/>
          <w:sz w:val="16"/>
          <w:szCs w:val="16"/>
        </w:rPr>
        <w:t> command.</w:t>
      </w:r>
    </w:p>
    <w:p w:rsidR="006D76F3" w:rsidRPr="006D76F3" w:rsidRDefault="006D76F3" w:rsidP="006D76F3">
      <w:pPr>
        <w:pStyle w:val="Heading3"/>
        <w:shd w:val="clear" w:color="auto" w:fill="F5F5F5"/>
        <w:spacing w:before="0" w:line="255" w:lineRule="atLeast"/>
        <w:rPr>
          <w:rFonts w:ascii="Arial" w:hAnsi="Arial" w:cs="Arial"/>
          <w:color w:val="333333"/>
          <w:sz w:val="16"/>
          <w:szCs w:val="16"/>
        </w:rPr>
      </w:pPr>
      <w:proofErr w:type="gramStart"/>
      <w:r w:rsidRPr="006D76F3">
        <w:rPr>
          <w:rFonts w:ascii="Arial" w:hAnsi="Arial" w:cs="Arial"/>
          <w:color w:val="333333"/>
          <w:sz w:val="16"/>
          <w:szCs w:val="16"/>
        </w:rPr>
        <w:t>sar</w:t>
      </w:r>
      <w:proofErr w:type="gramEnd"/>
    </w:p>
    <w:p w:rsidR="006D76F3" w:rsidRPr="006D76F3" w:rsidRDefault="006D76F3" w:rsidP="006D76F3">
      <w:pPr>
        <w:shd w:val="clear" w:color="auto" w:fill="F5F5F5"/>
        <w:spacing w:after="0" w:line="315" w:lineRule="atLeast"/>
        <w:rPr>
          <w:rFonts w:ascii="Arial" w:hAnsi="Arial" w:cs="Arial"/>
          <w:color w:val="333333"/>
          <w:sz w:val="16"/>
          <w:szCs w:val="16"/>
        </w:rPr>
      </w:pPr>
      <w:r w:rsidRPr="006D76F3">
        <w:rPr>
          <w:rFonts w:ascii="Arial" w:hAnsi="Arial" w:cs="Arial"/>
          <w:color w:val="333333"/>
          <w:sz w:val="16"/>
          <w:szCs w:val="16"/>
        </w:rPr>
        <w:t>The </w:t>
      </w:r>
      <w:hyperlink r:id="rId39" w:tgtFrame="_blank" w:history="1">
        <w:proofErr w:type="gramStart"/>
        <w:r w:rsidRPr="006D76F3">
          <w:rPr>
            <w:rStyle w:val="Hyperlink"/>
            <w:rFonts w:ascii="Arial" w:hAnsi="Arial" w:cs="Arial"/>
            <w:color w:val="3399CC"/>
            <w:sz w:val="16"/>
            <w:szCs w:val="16"/>
          </w:rPr>
          <w:t>sar</w:t>
        </w:r>
        <w:proofErr w:type="gramEnd"/>
      </w:hyperlink>
      <w:r w:rsidRPr="006D76F3">
        <w:rPr>
          <w:rFonts w:ascii="Arial" w:hAnsi="Arial" w:cs="Arial"/>
          <w:color w:val="333333"/>
          <w:sz w:val="16"/>
          <w:szCs w:val="16"/>
        </w:rPr>
        <w:t> program is a Swiss-army knife of a system monitoring tool. The </w:t>
      </w:r>
      <w:proofErr w:type="gramStart"/>
      <w:r w:rsidRPr="006D76F3">
        <w:rPr>
          <w:rStyle w:val="HTMLTypewriter"/>
          <w:rFonts w:eastAsiaTheme="minorHAnsi"/>
          <w:color w:val="333333"/>
          <w:sz w:val="16"/>
          <w:szCs w:val="16"/>
        </w:rPr>
        <w:t>sar</w:t>
      </w:r>
      <w:proofErr w:type="gramEnd"/>
      <w:r w:rsidRPr="006D76F3">
        <w:rPr>
          <w:rFonts w:ascii="Arial" w:hAnsi="Arial" w:cs="Arial"/>
          <w:color w:val="333333"/>
          <w:sz w:val="16"/>
          <w:szCs w:val="16"/>
        </w:rPr>
        <w:t> command is actually made up of three programs: </w:t>
      </w:r>
      <w:r w:rsidRPr="006D76F3">
        <w:rPr>
          <w:rStyle w:val="HTMLTypewriter"/>
          <w:rFonts w:eastAsiaTheme="minorHAnsi"/>
          <w:color w:val="333333"/>
          <w:sz w:val="16"/>
          <w:szCs w:val="16"/>
        </w:rPr>
        <w:t>sar</w:t>
      </w:r>
      <w:r w:rsidRPr="006D76F3">
        <w:rPr>
          <w:rFonts w:ascii="Arial" w:hAnsi="Arial" w:cs="Arial"/>
          <w:color w:val="333333"/>
          <w:sz w:val="16"/>
          <w:szCs w:val="16"/>
        </w:rPr>
        <w:t>, which displays the data, and </w:t>
      </w:r>
      <w:r w:rsidRPr="006D76F3">
        <w:rPr>
          <w:rStyle w:val="HTMLTypewriter"/>
          <w:rFonts w:eastAsiaTheme="minorHAnsi"/>
          <w:color w:val="333333"/>
          <w:sz w:val="16"/>
          <w:szCs w:val="16"/>
        </w:rPr>
        <w:t>sa1</w:t>
      </w:r>
      <w:r w:rsidRPr="006D76F3">
        <w:rPr>
          <w:rFonts w:ascii="Arial" w:hAnsi="Arial" w:cs="Arial"/>
          <w:color w:val="333333"/>
          <w:sz w:val="16"/>
          <w:szCs w:val="16"/>
        </w:rPr>
        <w:t> and </w:t>
      </w:r>
      <w:r w:rsidRPr="006D76F3">
        <w:rPr>
          <w:rStyle w:val="HTMLTypewriter"/>
          <w:rFonts w:eastAsiaTheme="minorHAnsi"/>
          <w:color w:val="333333"/>
          <w:sz w:val="16"/>
          <w:szCs w:val="16"/>
        </w:rPr>
        <w:t>sa2</w:t>
      </w:r>
      <w:r w:rsidRPr="006D76F3">
        <w:rPr>
          <w:rFonts w:ascii="Arial" w:hAnsi="Arial" w:cs="Arial"/>
          <w:color w:val="333333"/>
          <w:sz w:val="16"/>
          <w:szCs w:val="16"/>
        </w:rPr>
        <w:t>, which collect and store it. Once installed, </w:t>
      </w:r>
      <w:proofErr w:type="gramStart"/>
      <w:r w:rsidRPr="006D76F3">
        <w:rPr>
          <w:rStyle w:val="HTMLTypewriter"/>
          <w:rFonts w:eastAsiaTheme="minorHAnsi"/>
          <w:color w:val="333333"/>
          <w:sz w:val="16"/>
          <w:szCs w:val="16"/>
        </w:rPr>
        <w:t>sar</w:t>
      </w:r>
      <w:proofErr w:type="gramEnd"/>
      <w:r w:rsidRPr="006D76F3">
        <w:rPr>
          <w:rFonts w:ascii="Arial" w:hAnsi="Arial" w:cs="Arial"/>
          <w:color w:val="333333"/>
          <w:sz w:val="16"/>
          <w:szCs w:val="16"/>
        </w:rPr>
        <w:t> creates a detailed overview of CPU utilization, memory paging, network I/O and transfer statistics, process creation activity, and </w:t>
      </w:r>
      <w:hyperlink r:id="rId40" w:tgtFrame="_blank" w:history="1">
        <w:r w:rsidRPr="006D76F3">
          <w:rPr>
            <w:rStyle w:val="Hyperlink"/>
            <w:rFonts w:ascii="Arial" w:hAnsi="Arial" w:cs="Arial"/>
            <w:color w:val="3399CC"/>
            <w:sz w:val="16"/>
            <w:szCs w:val="16"/>
          </w:rPr>
          <w:t>storage device</w:t>
        </w:r>
      </w:hyperlink>
      <w:r w:rsidRPr="006D76F3">
        <w:rPr>
          <w:rFonts w:ascii="Arial" w:hAnsi="Arial" w:cs="Arial"/>
          <w:color w:val="333333"/>
          <w:sz w:val="16"/>
          <w:szCs w:val="16"/>
        </w:rPr>
        <w:t> activity. The big difference between </w:t>
      </w:r>
      <w:proofErr w:type="gramStart"/>
      <w:r w:rsidRPr="006D76F3">
        <w:rPr>
          <w:rStyle w:val="HTMLTypewriter"/>
          <w:rFonts w:eastAsiaTheme="minorHAnsi"/>
          <w:color w:val="333333"/>
          <w:sz w:val="16"/>
          <w:szCs w:val="16"/>
        </w:rPr>
        <w:t>sar</w:t>
      </w:r>
      <w:proofErr w:type="gramEnd"/>
      <w:r w:rsidRPr="006D76F3">
        <w:rPr>
          <w:rFonts w:ascii="Arial" w:hAnsi="Arial" w:cs="Arial"/>
          <w:color w:val="333333"/>
          <w:sz w:val="16"/>
          <w:szCs w:val="16"/>
        </w:rPr>
        <w:t> and </w:t>
      </w:r>
      <w:r w:rsidRPr="006D76F3">
        <w:rPr>
          <w:rStyle w:val="HTMLTypewriter"/>
          <w:rFonts w:eastAsiaTheme="minorHAnsi"/>
          <w:color w:val="333333"/>
          <w:sz w:val="16"/>
          <w:szCs w:val="16"/>
        </w:rPr>
        <w:t>nmon</w:t>
      </w:r>
      <w:r w:rsidRPr="006D76F3">
        <w:rPr>
          <w:rFonts w:ascii="Arial" w:hAnsi="Arial" w:cs="Arial"/>
          <w:color w:val="333333"/>
          <w:sz w:val="16"/>
          <w:szCs w:val="16"/>
        </w:rPr>
        <w:t> is that the former is better at long-term system monitoring, while I find </w:t>
      </w:r>
      <w:r w:rsidRPr="006D76F3">
        <w:rPr>
          <w:rStyle w:val="HTMLTypewriter"/>
          <w:rFonts w:eastAsiaTheme="minorHAnsi"/>
          <w:color w:val="333333"/>
          <w:sz w:val="16"/>
          <w:szCs w:val="16"/>
        </w:rPr>
        <w:t>nmon</w:t>
      </w:r>
      <w:r w:rsidRPr="006D76F3">
        <w:rPr>
          <w:rFonts w:ascii="Arial" w:hAnsi="Arial" w:cs="Arial"/>
          <w:color w:val="333333"/>
          <w:sz w:val="16"/>
          <w:szCs w:val="16"/>
        </w:rPr>
        <w:t> to be better at giving me a quick read on my server's status.</w:t>
      </w:r>
    </w:p>
    <w:p w:rsidR="006D76F3" w:rsidRPr="006D76F3" w:rsidRDefault="006D76F3" w:rsidP="006D76F3">
      <w:pPr>
        <w:pStyle w:val="Heading3"/>
        <w:shd w:val="clear" w:color="auto" w:fill="F5F5F5"/>
        <w:spacing w:before="0" w:line="255" w:lineRule="atLeast"/>
        <w:rPr>
          <w:rFonts w:ascii="Arial" w:hAnsi="Arial" w:cs="Arial"/>
          <w:color w:val="333333"/>
          <w:sz w:val="16"/>
          <w:szCs w:val="16"/>
        </w:rPr>
      </w:pPr>
      <w:proofErr w:type="gramStart"/>
      <w:r w:rsidRPr="006D76F3">
        <w:rPr>
          <w:rFonts w:ascii="Arial" w:hAnsi="Arial" w:cs="Arial"/>
          <w:color w:val="333333"/>
          <w:sz w:val="16"/>
          <w:szCs w:val="16"/>
        </w:rPr>
        <w:t>strace</w:t>
      </w:r>
      <w:proofErr w:type="gramEnd"/>
    </w:p>
    <w:p w:rsidR="006D76F3" w:rsidRPr="006D76F3" w:rsidRDefault="006D76F3" w:rsidP="006D76F3">
      <w:pPr>
        <w:shd w:val="clear" w:color="auto" w:fill="F5F5F5"/>
        <w:spacing w:after="0" w:line="315" w:lineRule="atLeast"/>
        <w:rPr>
          <w:rFonts w:ascii="Arial" w:hAnsi="Arial" w:cs="Arial"/>
          <w:color w:val="333333"/>
          <w:sz w:val="16"/>
          <w:szCs w:val="16"/>
        </w:rPr>
      </w:pPr>
      <w:hyperlink r:id="rId41" w:tgtFrame="_blank" w:history="1">
        <w:proofErr w:type="gramStart"/>
        <w:r w:rsidRPr="006D76F3">
          <w:rPr>
            <w:rStyle w:val="Hyperlink"/>
            <w:rFonts w:ascii="Arial" w:hAnsi="Arial" w:cs="Arial"/>
            <w:color w:val="3399CC"/>
            <w:sz w:val="16"/>
            <w:szCs w:val="16"/>
          </w:rPr>
          <w:t>strace</w:t>
        </w:r>
        <w:proofErr w:type="gramEnd"/>
      </w:hyperlink>
      <w:r w:rsidRPr="006D76F3">
        <w:rPr>
          <w:rFonts w:ascii="Arial" w:hAnsi="Arial" w:cs="Arial"/>
          <w:color w:val="333333"/>
          <w:sz w:val="16"/>
          <w:szCs w:val="16"/>
        </w:rPr>
        <w:t> is often thought of a programmer's debugging tool, but it's more than that. It intercepts and records the system calls that are called by a process. This makes it a useful diagnostic, instructional, and debugging tool. For example, you can use </w:t>
      </w:r>
      <w:r w:rsidRPr="006D76F3">
        <w:rPr>
          <w:rStyle w:val="HTMLTypewriter"/>
          <w:rFonts w:eastAsiaTheme="minorHAnsi"/>
          <w:color w:val="333333"/>
          <w:sz w:val="16"/>
          <w:szCs w:val="16"/>
        </w:rPr>
        <w:t>strace</w:t>
      </w:r>
      <w:r w:rsidRPr="006D76F3">
        <w:rPr>
          <w:rFonts w:ascii="Arial" w:hAnsi="Arial" w:cs="Arial"/>
          <w:color w:val="333333"/>
          <w:sz w:val="16"/>
          <w:szCs w:val="16"/>
        </w:rPr>
        <w:t> to find out which configuration file a program is actually using when it starts up.</w:t>
      </w:r>
    </w:p>
    <w:p w:rsidR="006D76F3" w:rsidRPr="006D76F3" w:rsidRDefault="006D76F3" w:rsidP="006D76F3">
      <w:pPr>
        <w:shd w:val="clear" w:color="auto" w:fill="F5F5F5"/>
        <w:spacing w:after="0" w:line="315" w:lineRule="atLeast"/>
        <w:rPr>
          <w:rFonts w:ascii="Arial" w:hAnsi="Arial" w:cs="Arial"/>
          <w:color w:val="333333"/>
          <w:sz w:val="16"/>
          <w:szCs w:val="16"/>
        </w:rPr>
      </w:pPr>
      <w:r w:rsidRPr="006D76F3">
        <w:rPr>
          <w:rStyle w:val="HTMLTypewriter"/>
          <w:rFonts w:eastAsiaTheme="minorHAnsi"/>
          <w:color w:val="333333"/>
          <w:sz w:val="16"/>
          <w:szCs w:val="16"/>
        </w:rPr>
        <w:t>Strace</w:t>
      </w:r>
      <w:r w:rsidRPr="006D76F3">
        <w:rPr>
          <w:rFonts w:ascii="Arial" w:hAnsi="Arial" w:cs="Arial"/>
          <w:color w:val="333333"/>
          <w:sz w:val="16"/>
          <w:szCs w:val="16"/>
        </w:rPr>
        <w:t xml:space="preserve"> does have one flaw though. When it's </w:t>
      </w:r>
      <w:r w:rsidRPr="006D76F3">
        <w:rPr>
          <w:rStyle w:val="ilad"/>
          <w:rFonts w:ascii="Arial" w:hAnsi="Arial" w:cs="Arial"/>
          <w:color w:val="333333"/>
          <w:sz w:val="16"/>
          <w:szCs w:val="16"/>
        </w:rPr>
        <w:t>checking</w:t>
      </w:r>
      <w:r w:rsidRPr="006D76F3">
        <w:rPr>
          <w:rFonts w:ascii="Arial" w:hAnsi="Arial" w:cs="Arial"/>
          <w:color w:val="333333"/>
          <w:sz w:val="16"/>
          <w:szCs w:val="16"/>
        </w:rPr>
        <w:t xml:space="preserve"> out a specific process, that process' performance will fall through the floor. Thus, I only use </w:t>
      </w:r>
      <w:r w:rsidRPr="006D76F3">
        <w:rPr>
          <w:rStyle w:val="HTMLTypewriter"/>
          <w:rFonts w:eastAsiaTheme="minorHAnsi"/>
          <w:color w:val="333333"/>
          <w:sz w:val="16"/>
          <w:szCs w:val="16"/>
        </w:rPr>
        <w:t>strace</w:t>
      </w:r>
      <w:r w:rsidRPr="006D76F3">
        <w:rPr>
          <w:rFonts w:ascii="Arial" w:hAnsi="Arial" w:cs="Arial"/>
          <w:color w:val="333333"/>
          <w:sz w:val="16"/>
          <w:szCs w:val="16"/>
        </w:rPr>
        <w:t> when I already have a darned good reason to think that </w:t>
      </w:r>
      <w:r w:rsidRPr="006D76F3">
        <w:rPr>
          <w:rStyle w:val="Emphasis"/>
          <w:rFonts w:ascii="Arial" w:hAnsi="Arial" w:cs="Arial"/>
          <w:color w:val="333333"/>
          <w:sz w:val="16"/>
          <w:szCs w:val="16"/>
        </w:rPr>
        <w:t>that</w:t>
      </w:r>
      <w:r w:rsidRPr="006D76F3">
        <w:rPr>
          <w:rFonts w:ascii="Arial" w:hAnsi="Arial" w:cs="Arial"/>
          <w:color w:val="333333"/>
          <w:sz w:val="16"/>
          <w:szCs w:val="16"/>
        </w:rPr>
        <w:t> program is causing trouble.</w:t>
      </w:r>
    </w:p>
    <w:p w:rsidR="006D76F3" w:rsidRPr="006D76F3" w:rsidRDefault="006D76F3" w:rsidP="006D76F3">
      <w:pPr>
        <w:pStyle w:val="Heading3"/>
        <w:shd w:val="clear" w:color="auto" w:fill="F5F5F5"/>
        <w:spacing w:before="0" w:line="255" w:lineRule="atLeast"/>
        <w:rPr>
          <w:rFonts w:ascii="Arial" w:hAnsi="Arial" w:cs="Arial"/>
          <w:color w:val="333333"/>
          <w:sz w:val="16"/>
          <w:szCs w:val="16"/>
        </w:rPr>
      </w:pPr>
      <w:proofErr w:type="gramStart"/>
      <w:r w:rsidRPr="006D76F3">
        <w:rPr>
          <w:rFonts w:ascii="Arial" w:hAnsi="Arial" w:cs="Arial"/>
          <w:color w:val="333333"/>
          <w:sz w:val="16"/>
          <w:szCs w:val="16"/>
        </w:rPr>
        <w:t>tcpdump</w:t>
      </w:r>
      <w:proofErr w:type="gramEnd"/>
    </w:p>
    <w:p w:rsidR="006D76F3" w:rsidRPr="006D76F3" w:rsidRDefault="006D76F3" w:rsidP="006D76F3">
      <w:pPr>
        <w:shd w:val="clear" w:color="auto" w:fill="F5F5F5"/>
        <w:spacing w:after="0" w:line="315" w:lineRule="atLeast"/>
        <w:rPr>
          <w:rFonts w:ascii="Arial" w:hAnsi="Arial" w:cs="Arial"/>
          <w:color w:val="333333"/>
          <w:sz w:val="16"/>
          <w:szCs w:val="16"/>
        </w:rPr>
      </w:pPr>
      <w:hyperlink r:id="rId42" w:tgtFrame="_blank" w:history="1">
        <w:r w:rsidRPr="006D76F3">
          <w:rPr>
            <w:rStyle w:val="Hyperlink"/>
            <w:rFonts w:ascii="Arial" w:hAnsi="Arial" w:cs="Arial"/>
            <w:color w:val="3399CC"/>
            <w:sz w:val="16"/>
            <w:szCs w:val="16"/>
          </w:rPr>
          <w:t>Tcpdump</w:t>
        </w:r>
      </w:hyperlink>
      <w:r w:rsidRPr="006D76F3">
        <w:rPr>
          <w:rFonts w:ascii="Arial" w:hAnsi="Arial" w:cs="Arial"/>
          <w:color w:val="333333"/>
          <w:sz w:val="16"/>
          <w:szCs w:val="16"/>
        </w:rPr>
        <w:t> is a simple, robust network monitoring utility. Its basic protocol analyzing capability enables you to get a rough view of </w:t>
      </w:r>
      <w:hyperlink r:id="rId43" w:tgtFrame="_blank" w:history="1">
        <w:r w:rsidRPr="006D76F3">
          <w:rPr>
            <w:rStyle w:val="Hyperlink"/>
            <w:rFonts w:ascii="Arial" w:hAnsi="Arial" w:cs="Arial"/>
            <w:color w:val="3399CC"/>
            <w:sz w:val="16"/>
            <w:szCs w:val="16"/>
          </w:rPr>
          <w:t>what is happening on your network</w:t>
        </w:r>
      </w:hyperlink>
      <w:r w:rsidRPr="006D76F3">
        <w:rPr>
          <w:rFonts w:ascii="Arial" w:hAnsi="Arial" w:cs="Arial"/>
          <w:color w:val="333333"/>
          <w:sz w:val="16"/>
          <w:szCs w:val="16"/>
        </w:rPr>
        <w:t>. To really dig into what's going on with your network however, you'll want to use </w:t>
      </w:r>
      <w:hyperlink r:id="rId44" w:tgtFrame="_blank" w:history="1">
        <w:r w:rsidRPr="006D76F3">
          <w:rPr>
            <w:rStyle w:val="Hyperlink"/>
            <w:rFonts w:ascii="Arial" w:hAnsi="Arial" w:cs="Arial"/>
            <w:color w:val="3399CC"/>
            <w:sz w:val="16"/>
            <w:szCs w:val="16"/>
          </w:rPr>
          <w:t>Wireshark</w:t>
        </w:r>
      </w:hyperlink>
      <w:r w:rsidRPr="006D76F3">
        <w:rPr>
          <w:rFonts w:ascii="Arial" w:hAnsi="Arial" w:cs="Arial"/>
          <w:color w:val="333333"/>
          <w:sz w:val="16"/>
          <w:szCs w:val="16"/>
        </w:rPr>
        <w:t> (see below).</w:t>
      </w:r>
    </w:p>
    <w:p w:rsidR="006D76F3" w:rsidRPr="006D76F3" w:rsidRDefault="006D76F3" w:rsidP="006D76F3">
      <w:pPr>
        <w:pStyle w:val="Heading3"/>
        <w:shd w:val="clear" w:color="auto" w:fill="F5F5F5"/>
        <w:spacing w:before="0" w:line="255" w:lineRule="atLeast"/>
        <w:rPr>
          <w:rFonts w:ascii="Arial" w:hAnsi="Arial" w:cs="Arial"/>
          <w:color w:val="333333"/>
          <w:sz w:val="16"/>
          <w:szCs w:val="16"/>
        </w:rPr>
      </w:pPr>
      <w:proofErr w:type="gramStart"/>
      <w:r w:rsidRPr="006D76F3">
        <w:rPr>
          <w:rFonts w:ascii="Arial" w:hAnsi="Arial" w:cs="Arial"/>
          <w:color w:val="333333"/>
          <w:sz w:val="16"/>
          <w:szCs w:val="16"/>
        </w:rPr>
        <w:t>top</w:t>
      </w:r>
      <w:proofErr w:type="gramEnd"/>
    </w:p>
    <w:p w:rsidR="006D76F3" w:rsidRPr="006D76F3" w:rsidRDefault="006D76F3" w:rsidP="006D76F3">
      <w:pPr>
        <w:shd w:val="clear" w:color="auto" w:fill="F5F5F5"/>
        <w:spacing w:after="0" w:line="315" w:lineRule="atLeast"/>
        <w:rPr>
          <w:rFonts w:ascii="Arial" w:hAnsi="Arial" w:cs="Arial"/>
          <w:color w:val="333333"/>
          <w:sz w:val="16"/>
          <w:szCs w:val="16"/>
        </w:rPr>
      </w:pPr>
      <w:r w:rsidRPr="006D76F3">
        <w:rPr>
          <w:rFonts w:ascii="Arial" w:hAnsi="Arial" w:cs="Arial"/>
          <w:color w:val="333333"/>
          <w:sz w:val="16"/>
          <w:szCs w:val="16"/>
        </w:rPr>
        <w:t>The </w:t>
      </w:r>
      <w:hyperlink r:id="rId45" w:tgtFrame="_blank" w:history="1">
        <w:r w:rsidRPr="006D76F3">
          <w:rPr>
            <w:rStyle w:val="Hyperlink"/>
            <w:rFonts w:ascii="Arial" w:hAnsi="Arial" w:cs="Arial"/>
            <w:color w:val="3399CC"/>
            <w:sz w:val="16"/>
            <w:szCs w:val="16"/>
          </w:rPr>
          <w:t>top</w:t>
        </w:r>
      </w:hyperlink>
      <w:r w:rsidRPr="006D76F3">
        <w:rPr>
          <w:rFonts w:ascii="Arial" w:hAnsi="Arial" w:cs="Arial"/>
          <w:color w:val="333333"/>
          <w:sz w:val="16"/>
          <w:szCs w:val="16"/>
        </w:rPr>
        <w:t> command shows what's going on with your active processes. By default, it displays the most CPU-intensive tasks running on the server and updates the list every five seconds. You can sort the processes by PID (Process ID); age, newest first; time, by cumulative time; and resident memory usage and total time it's been using the CPU since startup. I find this a fast and easy way to see if any process is starting to go out of control and about to get into trouble.</w:t>
      </w:r>
    </w:p>
    <w:p w:rsidR="006D76F3" w:rsidRPr="006D76F3" w:rsidRDefault="006D76F3" w:rsidP="006D76F3">
      <w:pPr>
        <w:pStyle w:val="Heading3"/>
        <w:shd w:val="clear" w:color="auto" w:fill="F5F5F5"/>
        <w:spacing w:before="0" w:line="255" w:lineRule="atLeast"/>
        <w:rPr>
          <w:rFonts w:ascii="Arial" w:hAnsi="Arial" w:cs="Arial"/>
          <w:color w:val="333333"/>
          <w:sz w:val="16"/>
          <w:szCs w:val="16"/>
        </w:rPr>
      </w:pPr>
      <w:proofErr w:type="gramStart"/>
      <w:r w:rsidRPr="006D76F3">
        <w:rPr>
          <w:rFonts w:ascii="Arial" w:hAnsi="Arial" w:cs="Arial"/>
          <w:color w:val="333333"/>
          <w:sz w:val="16"/>
          <w:szCs w:val="16"/>
        </w:rPr>
        <w:t>uptime</w:t>
      </w:r>
      <w:proofErr w:type="gramEnd"/>
    </w:p>
    <w:p w:rsidR="006D76F3" w:rsidRPr="006D76F3" w:rsidRDefault="006D76F3" w:rsidP="006D76F3">
      <w:pPr>
        <w:shd w:val="clear" w:color="auto" w:fill="F5F5F5"/>
        <w:spacing w:after="0" w:line="315" w:lineRule="atLeast"/>
        <w:rPr>
          <w:rFonts w:ascii="Arial" w:hAnsi="Arial" w:cs="Arial"/>
          <w:color w:val="333333"/>
          <w:sz w:val="16"/>
          <w:szCs w:val="16"/>
        </w:rPr>
      </w:pPr>
      <w:r w:rsidRPr="006D76F3">
        <w:rPr>
          <w:rFonts w:ascii="Arial" w:hAnsi="Arial" w:cs="Arial"/>
          <w:color w:val="333333"/>
          <w:sz w:val="16"/>
          <w:szCs w:val="16"/>
        </w:rPr>
        <w:t>Use </w:t>
      </w:r>
      <w:hyperlink r:id="rId46" w:tgtFrame="_blank" w:history="1">
        <w:r w:rsidRPr="006D76F3">
          <w:rPr>
            <w:rStyle w:val="Hyperlink"/>
            <w:rFonts w:ascii="Arial" w:hAnsi="Arial" w:cs="Arial"/>
            <w:color w:val="3399CC"/>
            <w:sz w:val="16"/>
            <w:szCs w:val="16"/>
          </w:rPr>
          <w:t>uptime</w:t>
        </w:r>
      </w:hyperlink>
      <w:r w:rsidRPr="006D76F3">
        <w:rPr>
          <w:rFonts w:ascii="Arial" w:hAnsi="Arial" w:cs="Arial"/>
          <w:color w:val="333333"/>
          <w:sz w:val="16"/>
          <w:szCs w:val="16"/>
        </w:rPr>
        <w:t> to see how long the server has been running and how many users are logged on. It also gives you an overview of the average server load. The optimal value of the load is 1 or less, which means that each process has immediate access to the CPU and there are no CPU cycles lost.</w:t>
      </w:r>
    </w:p>
    <w:p w:rsidR="006D76F3" w:rsidRPr="006D76F3" w:rsidRDefault="006D76F3" w:rsidP="006D76F3">
      <w:pPr>
        <w:pStyle w:val="Heading3"/>
        <w:shd w:val="clear" w:color="auto" w:fill="F5F5F5"/>
        <w:spacing w:before="0" w:line="255" w:lineRule="atLeast"/>
        <w:rPr>
          <w:rFonts w:ascii="Arial" w:hAnsi="Arial" w:cs="Arial"/>
          <w:color w:val="333333"/>
          <w:sz w:val="16"/>
          <w:szCs w:val="16"/>
        </w:rPr>
      </w:pPr>
      <w:proofErr w:type="gramStart"/>
      <w:r w:rsidRPr="006D76F3">
        <w:rPr>
          <w:rFonts w:ascii="Arial" w:hAnsi="Arial" w:cs="Arial"/>
          <w:color w:val="333333"/>
          <w:sz w:val="16"/>
          <w:szCs w:val="16"/>
        </w:rPr>
        <w:t>vmstat</w:t>
      </w:r>
      <w:proofErr w:type="gramEnd"/>
    </w:p>
    <w:p w:rsidR="006D76F3" w:rsidRPr="006D76F3" w:rsidRDefault="006D76F3" w:rsidP="006D76F3">
      <w:pPr>
        <w:shd w:val="clear" w:color="auto" w:fill="F5F5F5"/>
        <w:spacing w:after="0" w:line="315" w:lineRule="atLeast"/>
        <w:rPr>
          <w:rFonts w:ascii="Arial" w:hAnsi="Arial" w:cs="Arial"/>
          <w:color w:val="333333"/>
          <w:sz w:val="16"/>
          <w:szCs w:val="16"/>
        </w:rPr>
      </w:pPr>
      <w:r w:rsidRPr="006D76F3">
        <w:rPr>
          <w:rFonts w:ascii="Arial" w:hAnsi="Arial" w:cs="Arial"/>
          <w:color w:val="333333"/>
          <w:sz w:val="16"/>
          <w:szCs w:val="16"/>
        </w:rPr>
        <w:t>For the most part, you use </w:t>
      </w:r>
      <w:hyperlink r:id="rId47" w:tgtFrame="_blank" w:history="1">
        <w:r w:rsidRPr="006D76F3">
          <w:rPr>
            <w:rStyle w:val="Hyperlink"/>
            <w:rFonts w:ascii="Arial" w:hAnsi="Arial" w:cs="Arial"/>
            <w:color w:val="3399CC"/>
            <w:sz w:val="16"/>
            <w:szCs w:val="16"/>
          </w:rPr>
          <w:t>vmstat</w:t>
        </w:r>
      </w:hyperlink>
      <w:r w:rsidRPr="006D76F3">
        <w:rPr>
          <w:rFonts w:ascii="Arial" w:hAnsi="Arial" w:cs="Arial"/>
          <w:color w:val="333333"/>
          <w:sz w:val="16"/>
          <w:szCs w:val="16"/>
        </w:rPr>
        <w:t> to monitor what's going on with virtual memory. Linux constantly uses virtual memory to get the best possible storage performance.</w:t>
      </w:r>
    </w:p>
    <w:p w:rsidR="006D76F3" w:rsidRPr="006D76F3" w:rsidRDefault="006D76F3" w:rsidP="006D76F3">
      <w:pPr>
        <w:shd w:val="clear" w:color="auto" w:fill="F5F5F5"/>
        <w:spacing w:after="0" w:line="315" w:lineRule="atLeast"/>
        <w:rPr>
          <w:rFonts w:ascii="Arial" w:hAnsi="Arial" w:cs="Arial"/>
          <w:color w:val="333333"/>
          <w:sz w:val="16"/>
          <w:szCs w:val="16"/>
        </w:rPr>
      </w:pPr>
      <w:r w:rsidRPr="006D76F3">
        <w:rPr>
          <w:rFonts w:ascii="Arial" w:hAnsi="Arial" w:cs="Arial"/>
          <w:color w:val="333333"/>
          <w:sz w:val="16"/>
          <w:szCs w:val="16"/>
        </w:rPr>
        <w:t xml:space="preserve">If your applications are taking up too much memory you get excessive page-outs — programs moving from RAM to your </w:t>
      </w:r>
      <w:proofErr w:type="gramStart"/>
      <w:r w:rsidRPr="006D76F3">
        <w:rPr>
          <w:rFonts w:ascii="Arial" w:hAnsi="Arial" w:cs="Arial"/>
          <w:color w:val="333333"/>
          <w:sz w:val="16"/>
          <w:szCs w:val="16"/>
        </w:rPr>
        <w:t>system's</w:t>
      </w:r>
      <w:proofErr w:type="gramEnd"/>
      <w:r w:rsidRPr="006D76F3">
        <w:rPr>
          <w:rFonts w:ascii="Arial" w:hAnsi="Arial" w:cs="Arial"/>
          <w:color w:val="333333"/>
          <w:sz w:val="16"/>
          <w:szCs w:val="16"/>
        </w:rPr>
        <w:t xml:space="preserve"> swap space, which is on the hard drive. Your server can reach a point where it's spending more time managing memory paging than running your applications, a condition called thrashing. When your </w:t>
      </w:r>
      <w:r w:rsidRPr="006D76F3">
        <w:rPr>
          <w:rStyle w:val="ilad"/>
          <w:rFonts w:ascii="Arial" w:hAnsi="Arial" w:cs="Arial"/>
          <w:color w:val="333333"/>
          <w:sz w:val="16"/>
          <w:szCs w:val="16"/>
        </w:rPr>
        <w:t>computer</w:t>
      </w:r>
      <w:r w:rsidRPr="006D76F3">
        <w:rPr>
          <w:rFonts w:ascii="Arial" w:hAnsi="Arial" w:cs="Arial"/>
          <w:color w:val="333333"/>
          <w:sz w:val="16"/>
          <w:szCs w:val="16"/>
        </w:rPr>
        <w:t xml:space="preserve"> is thrashing, its performance falls through the </w:t>
      </w:r>
      <w:r w:rsidRPr="006D76F3">
        <w:rPr>
          <w:rFonts w:ascii="Arial" w:hAnsi="Arial" w:cs="Arial"/>
          <w:color w:val="333333"/>
          <w:sz w:val="16"/>
          <w:szCs w:val="16"/>
        </w:rPr>
        <w:lastRenderedPageBreak/>
        <w:t>floor. </w:t>
      </w:r>
      <w:r w:rsidRPr="006D76F3">
        <w:rPr>
          <w:rStyle w:val="HTMLTypewriter"/>
          <w:rFonts w:eastAsiaTheme="minorHAnsi"/>
          <w:color w:val="333333"/>
          <w:sz w:val="16"/>
          <w:szCs w:val="16"/>
        </w:rPr>
        <w:t>Vmstat</w:t>
      </w:r>
      <w:r w:rsidRPr="006D76F3">
        <w:rPr>
          <w:rFonts w:ascii="Arial" w:hAnsi="Arial" w:cs="Arial"/>
          <w:color w:val="333333"/>
          <w:sz w:val="16"/>
          <w:szCs w:val="16"/>
        </w:rPr>
        <w:t xml:space="preserve">, which can display either average data or actual samples, can </w:t>
      </w:r>
      <w:r w:rsidRPr="006D76F3">
        <w:rPr>
          <w:rStyle w:val="ilad"/>
          <w:rFonts w:ascii="Arial" w:hAnsi="Arial" w:cs="Arial"/>
          <w:color w:val="333333"/>
          <w:sz w:val="16"/>
          <w:szCs w:val="16"/>
        </w:rPr>
        <w:t>help</w:t>
      </w:r>
      <w:r w:rsidRPr="006D76F3">
        <w:rPr>
          <w:rFonts w:ascii="Arial" w:hAnsi="Arial" w:cs="Arial"/>
          <w:color w:val="333333"/>
          <w:sz w:val="16"/>
          <w:szCs w:val="16"/>
        </w:rPr>
        <w:t xml:space="preserve"> you spot memory pig programs and processes before they bring your server to a crawl.</w:t>
      </w:r>
    </w:p>
    <w:p w:rsidR="006D76F3" w:rsidRPr="006D76F3" w:rsidRDefault="006D76F3" w:rsidP="006D76F3">
      <w:pPr>
        <w:pStyle w:val="Heading3"/>
        <w:shd w:val="clear" w:color="auto" w:fill="F5F5F5"/>
        <w:spacing w:before="0" w:line="255" w:lineRule="atLeast"/>
        <w:rPr>
          <w:rFonts w:ascii="Arial" w:hAnsi="Arial" w:cs="Arial"/>
          <w:color w:val="333333"/>
          <w:sz w:val="16"/>
          <w:szCs w:val="16"/>
        </w:rPr>
      </w:pPr>
      <w:r w:rsidRPr="006D76F3">
        <w:rPr>
          <w:rFonts w:ascii="Arial" w:hAnsi="Arial" w:cs="Arial"/>
          <w:color w:val="333333"/>
          <w:sz w:val="16"/>
          <w:szCs w:val="16"/>
        </w:rPr>
        <w:t>Wireshark</w:t>
      </w:r>
    </w:p>
    <w:p w:rsidR="006D76F3" w:rsidRPr="006D76F3" w:rsidRDefault="006D76F3" w:rsidP="006D76F3">
      <w:pPr>
        <w:shd w:val="clear" w:color="auto" w:fill="F5F5F5"/>
        <w:spacing w:after="0" w:line="315" w:lineRule="atLeast"/>
        <w:rPr>
          <w:rFonts w:ascii="Arial" w:hAnsi="Arial" w:cs="Arial"/>
          <w:color w:val="333333"/>
          <w:sz w:val="16"/>
          <w:szCs w:val="16"/>
        </w:rPr>
      </w:pPr>
      <w:hyperlink r:id="rId48" w:tgtFrame="_blank" w:history="1">
        <w:r w:rsidRPr="006D76F3">
          <w:rPr>
            <w:rStyle w:val="Hyperlink"/>
            <w:rFonts w:ascii="Arial" w:hAnsi="Arial" w:cs="Arial"/>
            <w:color w:val="3399CC"/>
            <w:sz w:val="16"/>
            <w:szCs w:val="16"/>
          </w:rPr>
          <w:t>Wireshark</w:t>
        </w:r>
      </w:hyperlink>
      <w:r w:rsidRPr="006D76F3">
        <w:rPr>
          <w:rFonts w:ascii="Arial" w:hAnsi="Arial" w:cs="Arial"/>
          <w:color w:val="333333"/>
          <w:sz w:val="16"/>
          <w:szCs w:val="16"/>
        </w:rPr>
        <w:t>, formerly known as Ethereal (and still often referred to that way), is </w:t>
      </w:r>
      <w:r w:rsidRPr="006D76F3">
        <w:rPr>
          <w:rStyle w:val="HTMLTypewriter"/>
          <w:rFonts w:eastAsiaTheme="minorHAnsi"/>
          <w:color w:val="333333"/>
          <w:sz w:val="16"/>
          <w:szCs w:val="16"/>
        </w:rPr>
        <w:t>tcpdump</w:t>
      </w:r>
      <w:r w:rsidRPr="006D76F3">
        <w:rPr>
          <w:rFonts w:ascii="Arial" w:hAnsi="Arial" w:cs="Arial"/>
          <w:color w:val="333333"/>
          <w:sz w:val="16"/>
          <w:szCs w:val="16"/>
        </w:rPr>
        <w:t>'s big brother, though it is more sophisticated and with far more advanced protocol analyzing and reporting. Wireshark has both a GUI interface and a shell interface. If you do any serious network administration, you </w:t>
      </w:r>
      <w:r w:rsidRPr="006D76F3">
        <w:rPr>
          <w:rStyle w:val="Emphasis"/>
          <w:rFonts w:ascii="Arial" w:hAnsi="Arial" w:cs="Arial"/>
          <w:color w:val="333333"/>
          <w:sz w:val="16"/>
          <w:szCs w:val="16"/>
        </w:rPr>
        <w:t>must</w:t>
      </w:r>
      <w:r w:rsidRPr="006D76F3">
        <w:rPr>
          <w:rFonts w:ascii="Arial" w:hAnsi="Arial" w:cs="Arial"/>
          <w:color w:val="333333"/>
          <w:sz w:val="16"/>
          <w:szCs w:val="16"/>
        </w:rPr>
        <w:t> use ethereal. And, if you're using Wireshark/ethereal, I highly recommend Chris Sander's </w:t>
      </w:r>
      <w:hyperlink r:id="rId49" w:tgtFrame="_blank" w:history="1">
        <w:r w:rsidRPr="006D76F3">
          <w:rPr>
            <w:rStyle w:val="Hyperlink"/>
            <w:rFonts w:ascii="Arial" w:hAnsi="Arial" w:cs="Arial"/>
            <w:color w:val="3399CC"/>
            <w:sz w:val="16"/>
            <w:szCs w:val="16"/>
          </w:rPr>
          <w:t>Practical Packet Analysis</w:t>
        </w:r>
      </w:hyperlink>
      <w:r w:rsidRPr="006D76F3">
        <w:rPr>
          <w:rFonts w:ascii="Arial" w:hAnsi="Arial" w:cs="Arial"/>
          <w:color w:val="333333"/>
          <w:sz w:val="16"/>
          <w:szCs w:val="16"/>
        </w:rPr>
        <w:t>, a great book on how to get the most out of this useful program.</w:t>
      </w:r>
    </w:p>
    <w:p w:rsidR="006D76F3" w:rsidRPr="006D76F3" w:rsidRDefault="006D76F3" w:rsidP="006D76F3">
      <w:pPr>
        <w:shd w:val="clear" w:color="auto" w:fill="F5F5F5"/>
        <w:spacing w:after="0" w:line="315" w:lineRule="atLeast"/>
        <w:rPr>
          <w:rFonts w:ascii="Arial" w:hAnsi="Arial" w:cs="Arial"/>
          <w:color w:val="333333"/>
          <w:sz w:val="16"/>
          <w:szCs w:val="16"/>
        </w:rPr>
      </w:pPr>
      <w:r w:rsidRPr="006D76F3">
        <w:rPr>
          <w:rFonts w:ascii="Arial" w:hAnsi="Arial" w:cs="Arial"/>
          <w:color w:val="333333"/>
          <w:sz w:val="16"/>
          <w:szCs w:val="16"/>
        </w:rPr>
        <w:t xml:space="preserve">This has only been a 10,000 foot overview of some of Linux's most valuable system monitoring programs. Still, if you can </w:t>
      </w:r>
      <w:r w:rsidRPr="006D76F3">
        <w:rPr>
          <w:rStyle w:val="ilad"/>
          <w:rFonts w:ascii="Arial" w:hAnsi="Arial" w:cs="Arial"/>
          <w:color w:val="333333"/>
          <w:sz w:val="16"/>
          <w:szCs w:val="16"/>
        </w:rPr>
        <w:t>master</w:t>
      </w:r>
      <w:r w:rsidRPr="006D76F3">
        <w:rPr>
          <w:rFonts w:ascii="Arial" w:hAnsi="Arial" w:cs="Arial"/>
          <w:color w:val="333333"/>
          <w:sz w:val="16"/>
          <w:szCs w:val="16"/>
        </w:rPr>
        <w:t xml:space="preserve"> these programs you'll be well on your way to being a top Linux system administrator.</w:t>
      </w:r>
    </w:p>
    <w:p w:rsidR="006D76F3" w:rsidRPr="006D76F3" w:rsidRDefault="006D76F3" w:rsidP="006D76F3">
      <w:pPr>
        <w:pStyle w:val="Heading3"/>
        <w:rPr>
          <w:sz w:val="16"/>
          <w:szCs w:val="16"/>
        </w:rPr>
      </w:pPr>
      <w:r w:rsidRPr="006D76F3">
        <w:rPr>
          <w:sz w:val="16"/>
          <w:szCs w:val="16"/>
        </w:rPr>
        <w:t xml:space="preserve">NFS Server Interview Questions </w:t>
      </w:r>
      <w:proofErr w:type="gramStart"/>
      <w:r w:rsidRPr="006D76F3">
        <w:rPr>
          <w:sz w:val="16"/>
          <w:szCs w:val="16"/>
        </w:rPr>
        <w:t>And</w:t>
      </w:r>
      <w:proofErr w:type="gramEnd"/>
      <w:r w:rsidRPr="006D76F3">
        <w:rPr>
          <w:sz w:val="16"/>
          <w:szCs w:val="16"/>
        </w:rPr>
        <w:t xml:space="preserve"> Answers for linux admin </w:t>
      </w:r>
    </w:p>
    <w:p w:rsidR="006D76F3" w:rsidRPr="006D76F3" w:rsidRDefault="006D76F3" w:rsidP="006D76F3">
      <w:pPr>
        <w:shd w:val="clear" w:color="auto" w:fill="FFFFFF"/>
        <w:spacing w:after="0"/>
        <w:rPr>
          <w:rFonts w:ascii="Verdana" w:hAnsi="Verdana"/>
          <w:sz w:val="16"/>
          <w:szCs w:val="16"/>
        </w:rPr>
      </w:pPr>
      <w:r w:rsidRPr="006D76F3">
        <w:rPr>
          <w:rFonts w:ascii="Verdana" w:hAnsi="Verdana"/>
          <w:b/>
          <w:bCs/>
          <w:sz w:val="16"/>
          <w:szCs w:val="16"/>
        </w:rPr>
        <w:br/>
      </w:r>
      <w:r w:rsidRPr="006D76F3">
        <w:rPr>
          <w:rStyle w:val="Strong"/>
          <w:rFonts w:ascii="Verdana" w:hAnsi="Verdana"/>
          <w:sz w:val="16"/>
          <w:szCs w:val="16"/>
        </w:rPr>
        <w:t>Q: - Explain this entry /shared 192.168.1.0/</w:t>
      </w:r>
      <w:proofErr w:type="gramStart"/>
      <w:r w:rsidRPr="006D76F3">
        <w:rPr>
          <w:rStyle w:val="Strong"/>
          <w:rFonts w:ascii="Verdana" w:hAnsi="Verdana"/>
          <w:sz w:val="16"/>
          <w:szCs w:val="16"/>
        </w:rPr>
        <w:t>255.255.255.0(</w:t>
      </w:r>
      <w:proofErr w:type="gramEnd"/>
      <w:r w:rsidRPr="006D76F3">
        <w:rPr>
          <w:rStyle w:val="Strong"/>
          <w:rFonts w:ascii="Verdana" w:hAnsi="Verdana"/>
          <w:sz w:val="16"/>
          <w:szCs w:val="16"/>
        </w:rPr>
        <w:t>sync,rw)</w:t>
      </w:r>
    </w:p>
    <w:p w:rsidR="006D76F3" w:rsidRPr="006D76F3" w:rsidRDefault="006D76F3" w:rsidP="006D76F3">
      <w:pPr>
        <w:shd w:val="clear" w:color="auto" w:fill="FFFFFF"/>
        <w:spacing w:after="0"/>
        <w:rPr>
          <w:rFonts w:ascii="Verdana" w:hAnsi="Verdana"/>
          <w:sz w:val="16"/>
          <w:szCs w:val="16"/>
        </w:rPr>
      </w:pPr>
      <w:proofErr w:type="gramStart"/>
      <w:r w:rsidRPr="006D76F3">
        <w:rPr>
          <w:rFonts w:ascii="Verdana" w:hAnsi="Verdana"/>
          <w:sz w:val="16"/>
          <w:szCs w:val="16"/>
        </w:rPr>
        <w:t>allows</w:t>
      </w:r>
      <w:proofErr w:type="gramEnd"/>
      <w:r w:rsidRPr="006D76F3">
        <w:rPr>
          <w:rFonts w:ascii="Verdana" w:hAnsi="Verdana"/>
          <w:sz w:val="16"/>
          <w:szCs w:val="16"/>
        </w:rPr>
        <w:t xml:space="preserve"> all systems with 192.168.1.* IP addresses read-write access to the /shared/ directory:</w:t>
      </w:r>
    </w:p>
    <w:p w:rsidR="006D76F3" w:rsidRPr="006D76F3" w:rsidRDefault="006D76F3" w:rsidP="006D76F3">
      <w:pPr>
        <w:shd w:val="clear" w:color="auto" w:fill="FFFFFF"/>
        <w:spacing w:after="0"/>
        <w:rPr>
          <w:rFonts w:ascii="Verdana" w:hAnsi="Verdana"/>
          <w:sz w:val="16"/>
          <w:szCs w:val="16"/>
        </w:rPr>
      </w:pPr>
      <w:r w:rsidRPr="006D76F3">
        <w:rPr>
          <w:rStyle w:val="Strong"/>
          <w:rFonts w:ascii="Verdana" w:hAnsi="Verdana"/>
          <w:sz w:val="16"/>
          <w:szCs w:val="16"/>
        </w:rPr>
        <w:t>Q: - What will happened if a space is given inbetween allowed_hosts and (options)</w:t>
      </w:r>
      <w:r w:rsidRPr="006D76F3">
        <w:rPr>
          <w:rFonts w:ascii="Verdana" w:hAnsi="Verdana"/>
          <w:sz w:val="16"/>
          <w:szCs w:val="16"/>
        </w:rPr>
        <w:br/>
      </w:r>
      <w:r w:rsidRPr="006D76F3">
        <w:rPr>
          <w:rFonts w:ascii="Verdana" w:hAnsi="Verdana"/>
          <w:sz w:val="16"/>
          <w:szCs w:val="16"/>
        </w:rPr>
        <w:br/>
        <w:t>If a space is included, the options are applied to any and all IP addresses, which can be quite dangerous if write permission is granted. </w:t>
      </w:r>
    </w:p>
    <w:p w:rsidR="006D76F3" w:rsidRPr="006D76F3" w:rsidRDefault="006D76F3" w:rsidP="006D76F3">
      <w:pPr>
        <w:shd w:val="clear" w:color="auto" w:fill="FFFFFF"/>
        <w:spacing w:after="0"/>
        <w:rPr>
          <w:rFonts w:ascii="Verdana" w:hAnsi="Verdana"/>
          <w:sz w:val="16"/>
          <w:szCs w:val="16"/>
        </w:rPr>
      </w:pPr>
      <w:r w:rsidRPr="006D76F3">
        <w:rPr>
          <w:rStyle w:val="Strong"/>
          <w:rFonts w:ascii="Verdana" w:hAnsi="Verdana"/>
          <w:sz w:val="16"/>
          <w:szCs w:val="16"/>
        </w:rPr>
        <w:t xml:space="preserve">Q: - What is </w:t>
      </w:r>
      <w:r w:rsidRPr="006D76F3">
        <w:rPr>
          <w:rStyle w:val="ilad"/>
          <w:rFonts w:ascii="Verdana" w:hAnsi="Verdana"/>
          <w:b/>
          <w:bCs/>
          <w:sz w:val="16"/>
          <w:szCs w:val="16"/>
        </w:rPr>
        <w:t>the role of</w:t>
      </w:r>
      <w:r w:rsidRPr="006D76F3">
        <w:rPr>
          <w:rStyle w:val="Strong"/>
          <w:rFonts w:ascii="Verdana" w:hAnsi="Verdana"/>
          <w:sz w:val="16"/>
          <w:szCs w:val="16"/>
        </w:rPr>
        <w:t xml:space="preserve"> "sync" option for NFS server</w:t>
      </w:r>
      <w:r w:rsidRPr="006D76F3">
        <w:rPr>
          <w:rFonts w:ascii="Verdana" w:hAnsi="Verdana"/>
          <w:sz w:val="16"/>
          <w:szCs w:val="16"/>
        </w:rPr>
        <w:br/>
      </w:r>
      <w:r w:rsidRPr="006D76F3">
        <w:rPr>
          <w:rFonts w:ascii="Verdana" w:hAnsi="Verdana"/>
          <w:sz w:val="16"/>
          <w:szCs w:val="16"/>
        </w:rPr>
        <w:br/>
      </w:r>
      <w:proofErr w:type="gramStart"/>
      <w:r w:rsidRPr="006D76F3">
        <w:rPr>
          <w:rFonts w:ascii="Verdana" w:hAnsi="Verdana"/>
          <w:sz w:val="16"/>
          <w:szCs w:val="16"/>
        </w:rPr>
        <w:t>If</w:t>
      </w:r>
      <w:proofErr w:type="gramEnd"/>
      <w:r w:rsidRPr="006D76F3">
        <w:rPr>
          <w:rFonts w:ascii="Verdana" w:hAnsi="Verdana"/>
          <w:sz w:val="16"/>
          <w:szCs w:val="16"/>
        </w:rPr>
        <w:t xml:space="preserve"> sync is specified, the server waits until the request is written to disk before responding to the client. The sync option is recommended because it follows the NFS protocol.</w:t>
      </w:r>
    </w:p>
    <w:p w:rsidR="006D76F3" w:rsidRPr="006D76F3" w:rsidRDefault="006D76F3" w:rsidP="006D76F3">
      <w:pPr>
        <w:shd w:val="clear" w:color="auto" w:fill="FFFFFF"/>
        <w:spacing w:after="0"/>
        <w:rPr>
          <w:rFonts w:ascii="Verdana" w:hAnsi="Verdana"/>
          <w:sz w:val="16"/>
          <w:szCs w:val="16"/>
        </w:rPr>
      </w:pPr>
      <w:r w:rsidRPr="006D76F3">
        <w:rPr>
          <w:rStyle w:val="Strong"/>
          <w:rFonts w:ascii="Verdana" w:hAnsi="Verdana"/>
          <w:sz w:val="16"/>
          <w:szCs w:val="16"/>
        </w:rPr>
        <w:t xml:space="preserve">Q: - How to retrieve a list of clients connected to the NFS </w:t>
      </w:r>
      <w:proofErr w:type="gramStart"/>
      <w:r w:rsidRPr="006D76F3">
        <w:rPr>
          <w:rStyle w:val="Strong"/>
          <w:rFonts w:ascii="Verdana" w:hAnsi="Verdana"/>
          <w:sz w:val="16"/>
          <w:szCs w:val="16"/>
        </w:rPr>
        <w:t>server ?</w:t>
      </w:r>
      <w:proofErr w:type="gramEnd"/>
      <w:r w:rsidRPr="006D76F3">
        <w:rPr>
          <w:rFonts w:ascii="Verdana" w:hAnsi="Verdana"/>
          <w:sz w:val="16"/>
          <w:szCs w:val="16"/>
        </w:rPr>
        <w:br/>
      </w:r>
      <w:r w:rsidRPr="006D76F3">
        <w:rPr>
          <w:rFonts w:ascii="Verdana" w:hAnsi="Verdana"/>
          <w:sz w:val="16"/>
          <w:szCs w:val="16"/>
        </w:rPr>
        <w:br/>
        <w:t>To retrieve a list of clients connected to the NFS server, use the showmount command</w:t>
      </w:r>
      <w:r w:rsidRPr="006D76F3">
        <w:rPr>
          <w:rFonts w:ascii="Verdana" w:hAnsi="Verdana"/>
          <w:sz w:val="16"/>
          <w:szCs w:val="16"/>
        </w:rPr>
        <w:br/>
        <w:t xml:space="preserve">from a shell prompt. To also </w:t>
      </w:r>
      <w:r w:rsidRPr="006D76F3">
        <w:rPr>
          <w:rStyle w:val="ilad"/>
          <w:rFonts w:ascii="Verdana" w:hAnsi="Verdana"/>
          <w:sz w:val="16"/>
          <w:szCs w:val="16"/>
        </w:rPr>
        <w:t>show</w:t>
      </w:r>
      <w:r w:rsidRPr="006D76F3">
        <w:rPr>
          <w:rFonts w:ascii="Verdana" w:hAnsi="Verdana"/>
          <w:sz w:val="16"/>
          <w:szCs w:val="16"/>
        </w:rPr>
        <w:t xml:space="preserve"> the directories the clients are connected to, use the</w:t>
      </w:r>
      <w:r w:rsidRPr="006D76F3">
        <w:rPr>
          <w:rFonts w:ascii="Verdana" w:hAnsi="Verdana"/>
          <w:sz w:val="16"/>
          <w:szCs w:val="16"/>
        </w:rPr>
        <w:br/>
        <w:t>showmount -a command.</w:t>
      </w:r>
    </w:p>
    <w:p w:rsidR="006D76F3" w:rsidRPr="006D76F3" w:rsidRDefault="006D76F3" w:rsidP="006D76F3">
      <w:pPr>
        <w:shd w:val="clear" w:color="auto" w:fill="FFFFFF"/>
        <w:spacing w:after="0"/>
        <w:rPr>
          <w:rFonts w:ascii="Verdana" w:hAnsi="Verdana"/>
          <w:sz w:val="16"/>
          <w:szCs w:val="16"/>
        </w:rPr>
      </w:pPr>
      <w:r w:rsidRPr="006D76F3">
        <w:rPr>
          <w:rStyle w:val="Strong"/>
          <w:rFonts w:ascii="Verdana" w:hAnsi="Verdana"/>
          <w:sz w:val="16"/>
          <w:szCs w:val="16"/>
        </w:rPr>
        <w:t xml:space="preserve">Q: - Name of Configuration file for NFS </w:t>
      </w:r>
      <w:proofErr w:type="gramStart"/>
      <w:r w:rsidRPr="006D76F3">
        <w:rPr>
          <w:rStyle w:val="Strong"/>
          <w:rFonts w:ascii="Verdana" w:hAnsi="Verdana"/>
          <w:sz w:val="16"/>
          <w:szCs w:val="16"/>
        </w:rPr>
        <w:t>Server ?</w:t>
      </w:r>
      <w:proofErr w:type="gramEnd"/>
      <w:r w:rsidRPr="006D76F3">
        <w:rPr>
          <w:rFonts w:ascii="Verdana" w:hAnsi="Verdana"/>
          <w:sz w:val="16"/>
          <w:szCs w:val="16"/>
        </w:rPr>
        <w:br/>
      </w:r>
      <w:r w:rsidRPr="006D76F3">
        <w:rPr>
          <w:rFonts w:ascii="Verdana" w:hAnsi="Verdana"/>
          <w:sz w:val="16"/>
          <w:szCs w:val="16"/>
        </w:rPr>
        <w:br/>
        <w:t>/etc/exports</w:t>
      </w:r>
    </w:p>
    <w:p w:rsidR="006D76F3" w:rsidRPr="006D76F3" w:rsidRDefault="006D76F3" w:rsidP="006D76F3">
      <w:pPr>
        <w:shd w:val="clear" w:color="auto" w:fill="FFFFFF"/>
        <w:spacing w:after="0"/>
        <w:rPr>
          <w:rFonts w:ascii="Verdana" w:hAnsi="Verdana"/>
          <w:sz w:val="16"/>
          <w:szCs w:val="16"/>
        </w:rPr>
      </w:pPr>
      <w:r w:rsidRPr="006D76F3">
        <w:rPr>
          <w:rStyle w:val="Strong"/>
          <w:rFonts w:ascii="Verdana" w:hAnsi="Verdana"/>
          <w:sz w:val="16"/>
          <w:szCs w:val="16"/>
        </w:rPr>
        <w:t xml:space="preserve">Q: - What is meaning of "no_root_squash" </w:t>
      </w:r>
      <w:proofErr w:type="gramStart"/>
      <w:r w:rsidRPr="006D76F3">
        <w:rPr>
          <w:rStyle w:val="Strong"/>
          <w:rFonts w:ascii="Verdana" w:hAnsi="Verdana"/>
          <w:sz w:val="16"/>
          <w:szCs w:val="16"/>
        </w:rPr>
        <w:t>option ?</w:t>
      </w:r>
      <w:proofErr w:type="gramEnd"/>
      <w:r w:rsidRPr="006D76F3">
        <w:rPr>
          <w:rFonts w:ascii="Verdana" w:hAnsi="Verdana"/>
          <w:sz w:val="16"/>
          <w:szCs w:val="16"/>
        </w:rPr>
        <w:br/>
      </w:r>
      <w:r w:rsidRPr="006D76F3">
        <w:rPr>
          <w:rFonts w:ascii="Verdana" w:hAnsi="Verdana"/>
          <w:sz w:val="16"/>
          <w:szCs w:val="16"/>
        </w:rPr>
        <w:br/>
        <w:t>Treat remote root user as local root. Do not map requests from root to the anony-</w:t>
      </w:r>
      <w:r w:rsidRPr="006D76F3">
        <w:rPr>
          <w:rFonts w:ascii="Verdana" w:hAnsi="Verdana"/>
          <w:sz w:val="16"/>
          <w:szCs w:val="16"/>
        </w:rPr>
        <w:br/>
        <w:t xml:space="preserve">mous user and group </w:t>
      </w:r>
      <w:proofErr w:type="gramStart"/>
      <w:r w:rsidRPr="006D76F3">
        <w:rPr>
          <w:rFonts w:ascii="Verdana" w:hAnsi="Verdana"/>
          <w:sz w:val="16"/>
          <w:szCs w:val="16"/>
        </w:rPr>
        <w:t>ID.</w:t>
      </w:r>
      <w:proofErr w:type="gramEnd"/>
    </w:p>
    <w:p w:rsidR="006D76F3" w:rsidRPr="006D76F3" w:rsidRDefault="006D76F3" w:rsidP="006D76F3">
      <w:pPr>
        <w:shd w:val="clear" w:color="auto" w:fill="FFFFFF"/>
        <w:spacing w:after="0"/>
        <w:rPr>
          <w:rFonts w:ascii="Verdana" w:hAnsi="Verdana"/>
          <w:sz w:val="16"/>
          <w:szCs w:val="16"/>
        </w:rPr>
      </w:pPr>
      <w:r w:rsidRPr="006D76F3">
        <w:rPr>
          <w:rStyle w:val="Strong"/>
          <w:rFonts w:ascii="Verdana" w:hAnsi="Verdana"/>
          <w:sz w:val="16"/>
          <w:szCs w:val="16"/>
        </w:rPr>
        <w:t xml:space="preserve">Q: - What is </w:t>
      </w:r>
      <w:proofErr w:type="gramStart"/>
      <w:r w:rsidRPr="006D76F3">
        <w:rPr>
          <w:rStyle w:val="Strong"/>
          <w:rFonts w:ascii="Verdana" w:hAnsi="Verdana"/>
          <w:sz w:val="16"/>
          <w:szCs w:val="16"/>
        </w:rPr>
        <w:t>NFS ?</w:t>
      </w:r>
      <w:proofErr w:type="gramEnd"/>
      <w:r w:rsidRPr="006D76F3">
        <w:rPr>
          <w:rFonts w:ascii="Verdana" w:hAnsi="Verdana"/>
          <w:sz w:val="16"/>
          <w:szCs w:val="16"/>
        </w:rPr>
        <w:br/>
      </w:r>
      <w:r w:rsidRPr="006D76F3">
        <w:rPr>
          <w:rFonts w:ascii="Verdana" w:hAnsi="Verdana"/>
          <w:sz w:val="16"/>
          <w:szCs w:val="16"/>
        </w:rPr>
        <w:br/>
        <w:t>NFS stands for Network File System. NFS was originally developed by Sun Microsystems in the 1980's. NFS allows remote hosts to mount file systems over a network and interact with those file systems as though they are mounted locally. This enables system administrators to consolidate resources onto centralized servers on the network.</w:t>
      </w:r>
    </w:p>
    <w:p w:rsidR="006D76F3" w:rsidRPr="006D76F3" w:rsidRDefault="006D76F3" w:rsidP="006D76F3">
      <w:pPr>
        <w:shd w:val="clear" w:color="auto" w:fill="FFFFFF"/>
        <w:spacing w:after="0"/>
        <w:rPr>
          <w:rFonts w:ascii="Verdana" w:hAnsi="Verdana"/>
          <w:sz w:val="16"/>
          <w:szCs w:val="16"/>
        </w:rPr>
      </w:pPr>
      <w:r w:rsidRPr="006D76F3">
        <w:rPr>
          <w:rStyle w:val="Strong"/>
          <w:rFonts w:ascii="Verdana" w:hAnsi="Verdana"/>
          <w:sz w:val="16"/>
          <w:szCs w:val="16"/>
        </w:rPr>
        <w:t xml:space="preserve">Q: - Which NFS versions are </w:t>
      </w:r>
      <w:proofErr w:type="gramStart"/>
      <w:r w:rsidRPr="006D76F3">
        <w:rPr>
          <w:rStyle w:val="Strong"/>
          <w:rFonts w:ascii="Verdana" w:hAnsi="Verdana"/>
          <w:sz w:val="16"/>
          <w:szCs w:val="16"/>
        </w:rPr>
        <w:t>available ?</w:t>
      </w:r>
      <w:proofErr w:type="gramEnd"/>
      <w:r w:rsidRPr="006D76F3">
        <w:rPr>
          <w:rFonts w:ascii="Verdana" w:hAnsi="Verdana"/>
          <w:sz w:val="16"/>
          <w:szCs w:val="16"/>
        </w:rPr>
        <w:br/>
      </w:r>
      <w:r w:rsidRPr="006D76F3">
        <w:rPr>
          <w:rFonts w:ascii="Verdana" w:hAnsi="Verdana"/>
          <w:sz w:val="16"/>
          <w:szCs w:val="16"/>
        </w:rPr>
        <w:br/>
        <w:t>NFS Version 2</w:t>
      </w:r>
      <w:r w:rsidRPr="006D76F3">
        <w:rPr>
          <w:rFonts w:ascii="Verdana" w:hAnsi="Verdana"/>
          <w:sz w:val="16"/>
          <w:szCs w:val="16"/>
        </w:rPr>
        <w:br/>
        <w:t>NFS Version 3</w:t>
      </w:r>
      <w:r w:rsidRPr="006D76F3">
        <w:rPr>
          <w:rFonts w:ascii="Verdana" w:hAnsi="Verdana"/>
          <w:sz w:val="16"/>
          <w:szCs w:val="16"/>
        </w:rPr>
        <w:br/>
        <w:t>NFS Version 4</w:t>
      </w:r>
    </w:p>
    <w:p w:rsidR="006D76F3" w:rsidRPr="006D76F3" w:rsidRDefault="006D76F3" w:rsidP="006D76F3">
      <w:pPr>
        <w:shd w:val="clear" w:color="auto" w:fill="FFFFFF"/>
        <w:spacing w:after="0"/>
        <w:rPr>
          <w:rFonts w:ascii="Verdana" w:hAnsi="Verdana"/>
          <w:sz w:val="16"/>
          <w:szCs w:val="16"/>
        </w:rPr>
      </w:pPr>
      <w:r w:rsidRPr="006D76F3">
        <w:rPr>
          <w:rStyle w:val="Strong"/>
          <w:rFonts w:ascii="Verdana" w:hAnsi="Verdana"/>
          <w:sz w:val="16"/>
          <w:szCs w:val="16"/>
        </w:rPr>
        <w:t xml:space="preserve">Q: - What is different between NFS Version 2 &amp; </w:t>
      </w:r>
      <w:proofErr w:type="gramStart"/>
      <w:r w:rsidRPr="006D76F3">
        <w:rPr>
          <w:rStyle w:val="Strong"/>
          <w:rFonts w:ascii="Verdana" w:hAnsi="Verdana"/>
          <w:sz w:val="16"/>
          <w:szCs w:val="16"/>
        </w:rPr>
        <w:t>3 ?</w:t>
      </w:r>
      <w:proofErr w:type="gramEnd"/>
      <w:r w:rsidRPr="006D76F3">
        <w:rPr>
          <w:rFonts w:ascii="Verdana" w:hAnsi="Verdana"/>
          <w:sz w:val="16"/>
          <w:szCs w:val="16"/>
        </w:rPr>
        <w:br/>
      </w:r>
      <w:r w:rsidRPr="006D76F3">
        <w:rPr>
          <w:rFonts w:ascii="Verdana" w:hAnsi="Verdana"/>
          <w:sz w:val="16"/>
          <w:szCs w:val="16"/>
        </w:rPr>
        <w:br/>
        <w:t xml:space="preserve">nfs 2 default 8kb transfer rate,it did not </w:t>
      </w:r>
      <w:r w:rsidRPr="006D76F3">
        <w:rPr>
          <w:rStyle w:val="ilad"/>
          <w:rFonts w:ascii="Verdana" w:hAnsi="Verdana"/>
          <w:sz w:val="16"/>
          <w:szCs w:val="16"/>
        </w:rPr>
        <w:t>check</w:t>
      </w:r>
      <w:r w:rsidRPr="006D76F3">
        <w:rPr>
          <w:rFonts w:ascii="Verdana" w:hAnsi="Verdana"/>
          <w:sz w:val="16"/>
          <w:szCs w:val="16"/>
        </w:rPr>
        <w:t xml:space="preserve"> the authentication at the time connection.client wants to access unauthorized file it </w:t>
      </w:r>
      <w:r w:rsidRPr="006D76F3">
        <w:rPr>
          <w:rStyle w:val="ilad"/>
          <w:rFonts w:ascii="Verdana" w:hAnsi="Verdana"/>
          <w:sz w:val="16"/>
          <w:szCs w:val="16"/>
        </w:rPr>
        <w:t>shows</w:t>
      </w:r>
      <w:r w:rsidRPr="006D76F3">
        <w:rPr>
          <w:rFonts w:ascii="Verdana" w:hAnsi="Verdana"/>
          <w:sz w:val="16"/>
          <w:szCs w:val="16"/>
        </w:rPr>
        <w:t xml:space="preserve"> error messages like "write error","read error" nfs 3 32kb transfer rate. It check at the time connection- ACL Support</w:t>
      </w:r>
    </w:p>
    <w:p w:rsidR="006D76F3" w:rsidRPr="006D76F3" w:rsidRDefault="006D76F3" w:rsidP="006D76F3">
      <w:pPr>
        <w:shd w:val="clear" w:color="auto" w:fill="FFFFFF"/>
        <w:spacing w:after="0"/>
        <w:rPr>
          <w:rFonts w:ascii="Verdana" w:hAnsi="Verdana"/>
          <w:sz w:val="16"/>
          <w:szCs w:val="16"/>
        </w:rPr>
      </w:pPr>
      <w:r w:rsidRPr="006D76F3">
        <w:rPr>
          <w:rStyle w:val="Strong"/>
          <w:rFonts w:ascii="Verdana" w:hAnsi="Verdana"/>
          <w:sz w:val="16"/>
          <w:szCs w:val="16"/>
        </w:rPr>
        <w:t xml:space="preserve">Q: - Can we </w:t>
      </w:r>
      <w:r w:rsidRPr="006D76F3">
        <w:rPr>
          <w:rStyle w:val="ilad"/>
          <w:rFonts w:ascii="Verdana" w:hAnsi="Verdana"/>
          <w:b/>
          <w:bCs/>
          <w:sz w:val="16"/>
          <w:szCs w:val="16"/>
        </w:rPr>
        <w:t>grant</w:t>
      </w:r>
      <w:r w:rsidRPr="006D76F3">
        <w:rPr>
          <w:rStyle w:val="Strong"/>
          <w:rFonts w:ascii="Verdana" w:hAnsi="Verdana"/>
          <w:sz w:val="16"/>
          <w:szCs w:val="16"/>
        </w:rPr>
        <w:t xml:space="preserve"> access by Username and password for nfs share?</w:t>
      </w:r>
    </w:p>
    <w:p w:rsidR="006D76F3" w:rsidRPr="006D76F3" w:rsidRDefault="006D76F3" w:rsidP="006D76F3">
      <w:pPr>
        <w:shd w:val="clear" w:color="auto" w:fill="FFFFFF"/>
        <w:spacing w:after="0"/>
        <w:rPr>
          <w:rFonts w:ascii="Verdana" w:hAnsi="Verdana"/>
          <w:sz w:val="16"/>
          <w:szCs w:val="16"/>
        </w:rPr>
      </w:pPr>
      <w:r w:rsidRPr="006D76F3">
        <w:rPr>
          <w:rFonts w:ascii="Verdana" w:hAnsi="Verdana"/>
          <w:sz w:val="16"/>
          <w:szCs w:val="16"/>
        </w:rPr>
        <w:t>No, access is granted only for IP address.</w:t>
      </w:r>
    </w:p>
    <w:p w:rsidR="006D76F3" w:rsidRPr="006D76F3" w:rsidRDefault="006D76F3" w:rsidP="006D76F3">
      <w:pPr>
        <w:shd w:val="clear" w:color="auto" w:fill="FFFFFF"/>
        <w:spacing w:after="0"/>
        <w:rPr>
          <w:rFonts w:ascii="Verdana" w:hAnsi="Verdana"/>
          <w:sz w:val="16"/>
          <w:szCs w:val="16"/>
        </w:rPr>
      </w:pPr>
      <w:r w:rsidRPr="006D76F3">
        <w:rPr>
          <w:rStyle w:val="Strong"/>
          <w:rFonts w:ascii="Verdana" w:hAnsi="Verdana"/>
          <w:sz w:val="16"/>
          <w:szCs w:val="16"/>
        </w:rPr>
        <w:t>Q: - What is the role of "all_squash" option?</w:t>
      </w:r>
    </w:p>
    <w:p w:rsidR="006D76F3" w:rsidRPr="006D76F3" w:rsidRDefault="006D76F3" w:rsidP="006D76F3">
      <w:pPr>
        <w:shd w:val="clear" w:color="auto" w:fill="FFFFFF"/>
        <w:spacing w:after="0"/>
        <w:rPr>
          <w:rFonts w:ascii="Verdana" w:hAnsi="Verdana"/>
          <w:sz w:val="16"/>
          <w:szCs w:val="16"/>
        </w:rPr>
      </w:pPr>
      <w:r w:rsidRPr="006D76F3">
        <w:rPr>
          <w:rFonts w:ascii="Verdana" w:hAnsi="Verdana"/>
          <w:sz w:val="16"/>
          <w:szCs w:val="16"/>
        </w:rPr>
        <w:t>Treat all client users as anonymous users. Map all user and group IDs to the anonymous user and group ID.</w:t>
      </w:r>
    </w:p>
    <w:p w:rsidR="006D76F3" w:rsidRPr="006D76F3" w:rsidRDefault="006D76F3" w:rsidP="006D76F3">
      <w:pPr>
        <w:shd w:val="clear" w:color="auto" w:fill="FFFFFF"/>
        <w:spacing w:after="0"/>
        <w:rPr>
          <w:rFonts w:ascii="Verdana" w:hAnsi="Verdana"/>
          <w:sz w:val="16"/>
          <w:szCs w:val="16"/>
        </w:rPr>
      </w:pPr>
      <w:r w:rsidRPr="006D76F3">
        <w:rPr>
          <w:rStyle w:val="Strong"/>
          <w:rFonts w:ascii="Verdana" w:hAnsi="Verdana"/>
          <w:sz w:val="16"/>
          <w:szCs w:val="16"/>
        </w:rPr>
        <w:t>Q: - What is the role of "root_squash" option?</w:t>
      </w:r>
    </w:p>
    <w:p w:rsidR="006D76F3" w:rsidRPr="006D76F3" w:rsidRDefault="006D76F3" w:rsidP="006D76F3">
      <w:pPr>
        <w:shd w:val="clear" w:color="auto" w:fill="FFFFFF"/>
        <w:spacing w:after="0"/>
        <w:rPr>
          <w:rFonts w:ascii="Verdana" w:hAnsi="Verdana"/>
          <w:sz w:val="16"/>
          <w:szCs w:val="16"/>
        </w:rPr>
      </w:pPr>
      <w:r w:rsidRPr="006D76F3">
        <w:rPr>
          <w:rFonts w:ascii="Verdana" w:hAnsi="Verdana"/>
          <w:sz w:val="16"/>
          <w:szCs w:val="16"/>
        </w:rPr>
        <w:t>All requests from the user root are translated or mapped as if they came from the user anonymous (default).</w:t>
      </w:r>
    </w:p>
    <w:p w:rsidR="006D76F3" w:rsidRPr="006D76F3" w:rsidRDefault="006D76F3" w:rsidP="006D76F3">
      <w:pPr>
        <w:shd w:val="clear" w:color="auto" w:fill="FFFFFF"/>
        <w:spacing w:after="0"/>
        <w:rPr>
          <w:rFonts w:ascii="Verdana" w:hAnsi="Verdana"/>
          <w:sz w:val="16"/>
          <w:szCs w:val="16"/>
        </w:rPr>
      </w:pPr>
      <w:r w:rsidRPr="006D76F3">
        <w:rPr>
          <w:rStyle w:val="Strong"/>
          <w:rFonts w:ascii="Verdana" w:hAnsi="Verdana"/>
          <w:sz w:val="16"/>
          <w:szCs w:val="16"/>
        </w:rPr>
        <w:t>Q: - Explain option "all_squash"?</w:t>
      </w:r>
    </w:p>
    <w:p w:rsidR="006D76F3" w:rsidRPr="006D76F3" w:rsidRDefault="006D76F3" w:rsidP="006D76F3">
      <w:pPr>
        <w:shd w:val="clear" w:color="auto" w:fill="FFFFFF"/>
        <w:spacing w:after="0"/>
        <w:rPr>
          <w:rFonts w:ascii="Verdana" w:hAnsi="Verdana"/>
          <w:sz w:val="16"/>
          <w:szCs w:val="16"/>
        </w:rPr>
      </w:pPr>
      <w:r w:rsidRPr="006D76F3">
        <w:rPr>
          <w:rFonts w:ascii="Verdana" w:hAnsi="Verdana"/>
          <w:sz w:val="16"/>
          <w:szCs w:val="16"/>
        </w:rPr>
        <w:t>The UID and GID of exported files are mapped to the user anonymous. It is good for public directories.</w:t>
      </w:r>
    </w:p>
    <w:p w:rsidR="006D76F3" w:rsidRPr="006D76F3" w:rsidRDefault="006D76F3" w:rsidP="006D76F3">
      <w:pPr>
        <w:shd w:val="clear" w:color="auto" w:fill="FFFFFF"/>
        <w:spacing w:after="0"/>
        <w:rPr>
          <w:rFonts w:ascii="Verdana" w:hAnsi="Verdana"/>
          <w:sz w:val="16"/>
          <w:szCs w:val="16"/>
        </w:rPr>
      </w:pPr>
      <w:r w:rsidRPr="006D76F3">
        <w:rPr>
          <w:rStyle w:val="Strong"/>
          <w:rFonts w:ascii="Verdana" w:hAnsi="Verdana"/>
          <w:sz w:val="16"/>
          <w:szCs w:val="16"/>
        </w:rPr>
        <w:t>Q: - Explain "exportfs" command?</w:t>
      </w:r>
    </w:p>
    <w:p w:rsidR="006D76F3" w:rsidRPr="006D76F3" w:rsidRDefault="006D76F3" w:rsidP="006D76F3">
      <w:pPr>
        <w:shd w:val="clear" w:color="auto" w:fill="FFFFFF"/>
        <w:spacing w:after="0"/>
        <w:rPr>
          <w:rFonts w:ascii="Verdana" w:hAnsi="Verdana"/>
          <w:sz w:val="16"/>
          <w:szCs w:val="16"/>
        </w:rPr>
      </w:pPr>
      <w:r w:rsidRPr="006D76F3">
        <w:rPr>
          <w:rFonts w:ascii="Verdana" w:hAnsi="Verdana"/>
          <w:sz w:val="16"/>
          <w:szCs w:val="16"/>
        </w:rPr>
        <w:lastRenderedPageBreak/>
        <w:t>The exportfs command is used to maintain the current table of exported file systems for NFS.</w:t>
      </w:r>
    </w:p>
    <w:p w:rsidR="006D76F3" w:rsidRPr="006D76F3" w:rsidRDefault="006D76F3" w:rsidP="006D76F3">
      <w:pPr>
        <w:shd w:val="clear" w:color="auto" w:fill="FFFFFF"/>
        <w:spacing w:after="0"/>
        <w:rPr>
          <w:rFonts w:ascii="Verdana" w:hAnsi="Verdana"/>
          <w:sz w:val="16"/>
          <w:szCs w:val="16"/>
        </w:rPr>
      </w:pPr>
      <w:r w:rsidRPr="006D76F3">
        <w:rPr>
          <w:rStyle w:val="Strong"/>
          <w:rFonts w:ascii="Verdana" w:hAnsi="Verdana"/>
          <w:sz w:val="16"/>
          <w:szCs w:val="16"/>
        </w:rPr>
        <w:t>Q: - Explain command "/usr/sbin/exportfs -f"?</w:t>
      </w:r>
    </w:p>
    <w:p w:rsidR="006D76F3" w:rsidRPr="006D76F3" w:rsidRDefault="006D76F3" w:rsidP="006D76F3">
      <w:pPr>
        <w:shd w:val="clear" w:color="auto" w:fill="FFFFFF"/>
        <w:spacing w:after="0"/>
        <w:rPr>
          <w:rFonts w:ascii="Verdana" w:hAnsi="Verdana"/>
          <w:sz w:val="16"/>
          <w:szCs w:val="16"/>
        </w:rPr>
      </w:pPr>
      <w:r w:rsidRPr="006D76F3">
        <w:rPr>
          <w:rFonts w:ascii="Verdana" w:hAnsi="Verdana"/>
          <w:sz w:val="16"/>
          <w:szCs w:val="16"/>
        </w:rPr>
        <w:t>It will flush everything out of the kernels export table. Any clients that are active will get new entries added by mountd when they make their next request.</w:t>
      </w:r>
    </w:p>
    <w:p w:rsidR="006D76F3" w:rsidRPr="006D76F3" w:rsidRDefault="006D76F3" w:rsidP="006D76F3">
      <w:pPr>
        <w:shd w:val="clear" w:color="auto" w:fill="FFFFFF"/>
        <w:spacing w:after="0"/>
        <w:rPr>
          <w:rFonts w:ascii="Verdana" w:hAnsi="Verdana"/>
          <w:sz w:val="16"/>
          <w:szCs w:val="16"/>
        </w:rPr>
      </w:pPr>
      <w:r w:rsidRPr="006D76F3">
        <w:rPr>
          <w:rStyle w:val="Strong"/>
          <w:rFonts w:ascii="Verdana" w:hAnsi="Verdana"/>
          <w:sz w:val="16"/>
          <w:szCs w:val="16"/>
        </w:rPr>
        <w:t>Q: - Which option is used with exportfs command to display the current export list, also displays the list of export options?</w:t>
      </w:r>
    </w:p>
    <w:p w:rsidR="006D76F3" w:rsidRPr="006D76F3" w:rsidRDefault="006D76F3" w:rsidP="006D76F3">
      <w:pPr>
        <w:shd w:val="clear" w:color="auto" w:fill="FFFFFF"/>
        <w:spacing w:after="0"/>
        <w:rPr>
          <w:rFonts w:ascii="Verdana" w:hAnsi="Verdana"/>
          <w:sz w:val="16"/>
          <w:szCs w:val="16"/>
        </w:rPr>
      </w:pPr>
      <w:proofErr w:type="gramStart"/>
      <w:r w:rsidRPr="006D76F3">
        <w:rPr>
          <w:rFonts w:ascii="Verdana" w:hAnsi="Verdana"/>
          <w:sz w:val="16"/>
          <w:szCs w:val="16"/>
        </w:rPr>
        <w:t>exportfs</w:t>
      </w:r>
      <w:proofErr w:type="gramEnd"/>
      <w:r w:rsidRPr="006D76F3">
        <w:rPr>
          <w:rFonts w:ascii="Verdana" w:hAnsi="Verdana"/>
          <w:sz w:val="16"/>
          <w:szCs w:val="16"/>
        </w:rPr>
        <w:t xml:space="preserve"> -v</w:t>
      </w:r>
    </w:p>
    <w:p w:rsidR="006D76F3" w:rsidRPr="006D76F3" w:rsidRDefault="006D76F3" w:rsidP="006D76F3">
      <w:pPr>
        <w:shd w:val="clear" w:color="auto" w:fill="FFFFFF"/>
        <w:spacing w:after="0"/>
        <w:rPr>
          <w:rFonts w:ascii="Verdana" w:hAnsi="Verdana"/>
          <w:sz w:val="16"/>
          <w:szCs w:val="16"/>
        </w:rPr>
      </w:pPr>
      <w:r w:rsidRPr="006D76F3">
        <w:rPr>
          <w:rStyle w:val="Strong"/>
          <w:rFonts w:ascii="Verdana" w:hAnsi="Verdana"/>
          <w:sz w:val="16"/>
          <w:szCs w:val="16"/>
        </w:rPr>
        <w:t>Q: - Which option is used with exportfs command to re-export all directories?</w:t>
      </w:r>
    </w:p>
    <w:p w:rsidR="006D76F3" w:rsidRPr="006D76F3" w:rsidRDefault="006D76F3" w:rsidP="006D76F3">
      <w:pPr>
        <w:shd w:val="clear" w:color="auto" w:fill="FFFFFF"/>
        <w:spacing w:after="0"/>
        <w:rPr>
          <w:rFonts w:ascii="Verdana" w:hAnsi="Verdana"/>
          <w:sz w:val="16"/>
          <w:szCs w:val="16"/>
        </w:rPr>
      </w:pPr>
      <w:proofErr w:type="gramStart"/>
      <w:r w:rsidRPr="006D76F3">
        <w:rPr>
          <w:rFonts w:ascii="Verdana" w:hAnsi="Verdana"/>
          <w:sz w:val="16"/>
          <w:szCs w:val="16"/>
        </w:rPr>
        <w:t>exportfs</w:t>
      </w:r>
      <w:proofErr w:type="gramEnd"/>
      <w:r w:rsidRPr="006D76F3">
        <w:rPr>
          <w:rFonts w:ascii="Verdana" w:hAnsi="Verdana"/>
          <w:sz w:val="16"/>
          <w:szCs w:val="16"/>
        </w:rPr>
        <w:t xml:space="preserve"> -r</w:t>
      </w:r>
    </w:p>
    <w:p w:rsidR="006D76F3" w:rsidRPr="006D76F3" w:rsidRDefault="006D76F3" w:rsidP="006D76F3">
      <w:pPr>
        <w:shd w:val="clear" w:color="auto" w:fill="FFFFFF"/>
        <w:spacing w:after="0"/>
        <w:rPr>
          <w:rFonts w:ascii="Verdana" w:hAnsi="Verdana"/>
          <w:sz w:val="16"/>
          <w:szCs w:val="16"/>
        </w:rPr>
      </w:pPr>
      <w:r w:rsidRPr="006D76F3">
        <w:rPr>
          <w:rStyle w:val="Strong"/>
          <w:rFonts w:ascii="Verdana" w:hAnsi="Verdana"/>
          <w:sz w:val="16"/>
          <w:szCs w:val="16"/>
        </w:rPr>
        <w:t>Q: - How you will export directory (/data) to host 192.168.1.51, allowing asynchronous writes without adding the entry in /etc/exports file?</w:t>
      </w:r>
    </w:p>
    <w:p w:rsidR="006D76F3" w:rsidRPr="006D76F3" w:rsidRDefault="006D76F3" w:rsidP="006D76F3">
      <w:pPr>
        <w:shd w:val="clear" w:color="auto" w:fill="FFFFFF"/>
        <w:spacing w:after="0"/>
        <w:rPr>
          <w:rFonts w:ascii="Verdana" w:hAnsi="Verdana"/>
          <w:sz w:val="16"/>
          <w:szCs w:val="16"/>
        </w:rPr>
      </w:pPr>
      <w:r w:rsidRPr="006D76F3">
        <w:rPr>
          <w:rFonts w:ascii="Verdana" w:hAnsi="Verdana"/>
          <w:sz w:val="16"/>
          <w:szCs w:val="16"/>
        </w:rPr>
        <w:t xml:space="preserve"> # </w:t>
      </w:r>
      <w:proofErr w:type="gramStart"/>
      <w:r w:rsidRPr="006D76F3">
        <w:rPr>
          <w:rFonts w:ascii="Verdana" w:hAnsi="Verdana"/>
          <w:sz w:val="16"/>
          <w:szCs w:val="16"/>
        </w:rPr>
        <w:t>exportfs</w:t>
      </w:r>
      <w:proofErr w:type="gramEnd"/>
      <w:r w:rsidRPr="006D76F3">
        <w:rPr>
          <w:rFonts w:ascii="Verdana" w:hAnsi="Verdana"/>
          <w:sz w:val="16"/>
          <w:szCs w:val="16"/>
        </w:rPr>
        <w:t xml:space="preserve"> -o async 192.168.1.51:/data</w:t>
      </w:r>
    </w:p>
    <w:p w:rsidR="006D76F3" w:rsidRPr="006D76F3" w:rsidRDefault="006D76F3" w:rsidP="006D76F3">
      <w:pPr>
        <w:shd w:val="clear" w:color="auto" w:fill="FFFFFF"/>
        <w:spacing w:after="0"/>
        <w:rPr>
          <w:rFonts w:ascii="Verdana" w:hAnsi="Verdana"/>
          <w:sz w:val="16"/>
          <w:szCs w:val="16"/>
        </w:rPr>
      </w:pPr>
      <w:r w:rsidRPr="006D76F3">
        <w:rPr>
          <w:rStyle w:val="Strong"/>
          <w:rFonts w:ascii="Verdana" w:hAnsi="Verdana"/>
          <w:sz w:val="16"/>
          <w:szCs w:val="16"/>
        </w:rPr>
        <w:t>Q: - Is rpc.mountd daemon supports TCP_WRAPPERS?</w:t>
      </w:r>
    </w:p>
    <w:p w:rsidR="006D76F3" w:rsidRPr="006D76F3" w:rsidRDefault="006D76F3" w:rsidP="006D76F3">
      <w:pPr>
        <w:shd w:val="clear" w:color="auto" w:fill="FFFFFF"/>
        <w:spacing w:after="0"/>
        <w:rPr>
          <w:rFonts w:ascii="Verdana" w:hAnsi="Verdana"/>
          <w:sz w:val="16"/>
          <w:szCs w:val="16"/>
        </w:rPr>
      </w:pPr>
      <w:r w:rsidRPr="006D76F3">
        <w:rPr>
          <w:rFonts w:ascii="Verdana" w:hAnsi="Verdana"/>
          <w:sz w:val="16"/>
          <w:szCs w:val="16"/>
        </w:rPr>
        <w:t xml:space="preserve">Yes, </w:t>
      </w:r>
      <w:proofErr w:type="gramStart"/>
      <w:r w:rsidRPr="006D76F3">
        <w:rPr>
          <w:rFonts w:ascii="Verdana" w:hAnsi="Verdana"/>
          <w:sz w:val="16"/>
          <w:szCs w:val="16"/>
        </w:rPr>
        <w:t>The</w:t>
      </w:r>
      <w:proofErr w:type="gramEnd"/>
      <w:r w:rsidRPr="006D76F3">
        <w:rPr>
          <w:rFonts w:ascii="Verdana" w:hAnsi="Verdana"/>
          <w:sz w:val="16"/>
          <w:szCs w:val="16"/>
        </w:rPr>
        <w:t xml:space="preserve"> rpc.mountd daemon is protected by the tcp_wrappers. You have to give the clients access to rpc.mountd if they should be allowed to use NFS Server.</w:t>
      </w:r>
    </w:p>
    <w:p w:rsidR="006D76F3" w:rsidRPr="006D76F3" w:rsidRDefault="006D76F3" w:rsidP="006D76F3">
      <w:pPr>
        <w:shd w:val="clear" w:color="auto" w:fill="FFFFFF"/>
        <w:spacing w:after="0"/>
        <w:rPr>
          <w:rFonts w:ascii="Verdana" w:hAnsi="Verdana"/>
          <w:sz w:val="16"/>
          <w:szCs w:val="16"/>
        </w:rPr>
      </w:pPr>
      <w:r w:rsidRPr="006D76F3">
        <w:rPr>
          <w:rStyle w:val="Strong"/>
          <w:rFonts w:ascii="Verdana" w:hAnsi="Verdana"/>
          <w:sz w:val="16"/>
          <w:szCs w:val="16"/>
        </w:rPr>
        <w:t>Q: - Explain "nfsstat" command?</w:t>
      </w:r>
    </w:p>
    <w:p w:rsidR="006D76F3" w:rsidRPr="006D76F3" w:rsidRDefault="006D76F3" w:rsidP="006D76F3">
      <w:pPr>
        <w:shd w:val="clear" w:color="auto" w:fill="FFFFFF"/>
        <w:spacing w:after="0"/>
        <w:rPr>
          <w:rFonts w:ascii="Verdana" w:hAnsi="Verdana"/>
          <w:sz w:val="16"/>
          <w:szCs w:val="16"/>
        </w:rPr>
      </w:pPr>
      <w:r w:rsidRPr="006D76F3">
        <w:rPr>
          <w:rFonts w:ascii="Verdana" w:hAnsi="Verdana"/>
          <w:sz w:val="16"/>
          <w:szCs w:val="16"/>
        </w:rPr>
        <w:t xml:space="preserve">The nfsstat command displays the </w:t>
      </w:r>
      <w:r w:rsidRPr="006D76F3">
        <w:rPr>
          <w:rStyle w:val="ilad"/>
          <w:rFonts w:ascii="Verdana" w:hAnsi="Verdana"/>
          <w:sz w:val="16"/>
          <w:szCs w:val="16"/>
        </w:rPr>
        <w:t>statistics</w:t>
      </w:r>
      <w:r w:rsidRPr="006D76F3">
        <w:rPr>
          <w:rFonts w:ascii="Verdana" w:hAnsi="Verdana"/>
          <w:sz w:val="16"/>
          <w:szCs w:val="16"/>
        </w:rPr>
        <w:t xml:space="preserve"> about NFS client and NFS server </w:t>
      </w:r>
      <w:r w:rsidRPr="006D76F3">
        <w:rPr>
          <w:rStyle w:val="ilad"/>
          <w:rFonts w:ascii="Verdana" w:hAnsi="Verdana"/>
          <w:sz w:val="16"/>
          <w:szCs w:val="16"/>
        </w:rPr>
        <w:t>activity</w:t>
      </w:r>
      <w:r w:rsidRPr="006D76F3">
        <w:rPr>
          <w:rFonts w:ascii="Verdana" w:hAnsi="Verdana"/>
          <w:sz w:val="16"/>
          <w:szCs w:val="16"/>
        </w:rPr>
        <w:t>.</w:t>
      </w:r>
    </w:p>
    <w:p w:rsidR="006D76F3" w:rsidRPr="006D76F3" w:rsidRDefault="006D76F3" w:rsidP="006D76F3">
      <w:pPr>
        <w:shd w:val="clear" w:color="auto" w:fill="FFFFFF"/>
        <w:spacing w:after="0"/>
        <w:rPr>
          <w:rFonts w:ascii="Verdana" w:hAnsi="Verdana"/>
          <w:sz w:val="16"/>
          <w:szCs w:val="16"/>
        </w:rPr>
      </w:pPr>
      <w:r w:rsidRPr="006D76F3">
        <w:rPr>
          <w:rStyle w:val="Strong"/>
          <w:rFonts w:ascii="Verdana" w:hAnsi="Verdana"/>
          <w:sz w:val="16"/>
          <w:szCs w:val="16"/>
        </w:rPr>
        <w:t>Q: - What do you understand by "nfsstat -o all -234" command?</w:t>
      </w:r>
    </w:p>
    <w:p w:rsidR="006D76F3" w:rsidRPr="006D76F3" w:rsidRDefault="006D76F3" w:rsidP="006D76F3">
      <w:pPr>
        <w:shd w:val="clear" w:color="auto" w:fill="FFFFFF"/>
        <w:spacing w:after="0"/>
        <w:rPr>
          <w:rFonts w:ascii="Verdana" w:hAnsi="Verdana"/>
          <w:sz w:val="16"/>
          <w:szCs w:val="16"/>
        </w:rPr>
      </w:pPr>
      <w:r w:rsidRPr="006D76F3">
        <w:rPr>
          <w:rFonts w:ascii="Verdana" w:hAnsi="Verdana"/>
          <w:sz w:val="16"/>
          <w:szCs w:val="16"/>
        </w:rPr>
        <w:t xml:space="preserve">It will Show all </w:t>
      </w:r>
      <w:r w:rsidRPr="006D76F3">
        <w:rPr>
          <w:rStyle w:val="ilad"/>
          <w:rFonts w:ascii="Verdana" w:hAnsi="Verdana"/>
          <w:sz w:val="16"/>
          <w:szCs w:val="16"/>
        </w:rPr>
        <w:t>information</w:t>
      </w:r>
      <w:r w:rsidRPr="006D76F3">
        <w:rPr>
          <w:rFonts w:ascii="Verdana" w:hAnsi="Verdana"/>
          <w:sz w:val="16"/>
          <w:szCs w:val="16"/>
        </w:rPr>
        <w:t xml:space="preserve"> about all versions of NFS.</w:t>
      </w:r>
    </w:p>
    <w:p w:rsidR="006D76F3" w:rsidRPr="006D76F3" w:rsidRDefault="006D76F3" w:rsidP="006D76F3">
      <w:pPr>
        <w:shd w:val="clear" w:color="auto" w:fill="FFFFFF"/>
        <w:spacing w:after="0"/>
        <w:rPr>
          <w:rFonts w:ascii="Verdana" w:hAnsi="Verdana"/>
          <w:sz w:val="16"/>
          <w:szCs w:val="16"/>
        </w:rPr>
      </w:pPr>
      <w:r w:rsidRPr="006D76F3">
        <w:rPr>
          <w:rStyle w:val="Strong"/>
          <w:rFonts w:ascii="Verdana" w:hAnsi="Verdana"/>
          <w:sz w:val="16"/>
          <w:szCs w:val="16"/>
        </w:rPr>
        <w:t>Q: - What do you understand by "nfsstat --nfs --server -3" command?</w:t>
      </w:r>
    </w:p>
    <w:p w:rsidR="006D76F3" w:rsidRPr="006D76F3" w:rsidRDefault="006D76F3" w:rsidP="006D76F3">
      <w:pPr>
        <w:shd w:val="clear" w:color="auto" w:fill="FFFFFF"/>
        <w:spacing w:after="0"/>
        <w:rPr>
          <w:rFonts w:ascii="Verdana" w:hAnsi="Verdana"/>
          <w:sz w:val="16"/>
          <w:szCs w:val="16"/>
        </w:rPr>
      </w:pPr>
      <w:r w:rsidRPr="006D76F3">
        <w:rPr>
          <w:rFonts w:ascii="Verdana" w:hAnsi="Verdana"/>
          <w:sz w:val="16"/>
          <w:szCs w:val="16"/>
        </w:rPr>
        <w:t xml:space="preserve">It will show statistics for NFS version 3 </w:t>
      </w:r>
      <w:proofErr w:type="gramStart"/>
      <w:r w:rsidRPr="006D76F3">
        <w:rPr>
          <w:rFonts w:ascii="Verdana" w:hAnsi="Verdana"/>
          <w:sz w:val="16"/>
          <w:szCs w:val="16"/>
        </w:rPr>
        <w:t>server</w:t>
      </w:r>
      <w:proofErr w:type="gramEnd"/>
      <w:r w:rsidRPr="006D76F3">
        <w:rPr>
          <w:rFonts w:ascii="Verdana" w:hAnsi="Verdana"/>
          <w:sz w:val="16"/>
          <w:szCs w:val="16"/>
        </w:rPr>
        <w:t>.</w:t>
      </w:r>
    </w:p>
    <w:p w:rsidR="006D76F3" w:rsidRPr="006D76F3" w:rsidRDefault="006D76F3" w:rsidP="006D76F3">
      <w:pPr>
        <w:shd w:val="clear" w:color="auto" w:fill="FFFFFF"/>
        <w:spacing w:after="0"/>
        <w:rPr>
          <w:rFonts w:ascii="Verdana" w:hAnsi="Verdana"/>
          <w:sz w:val="16"/>
          <w:szCs w:val="16"/>
        </w:rPr>
      </w:pPr>
      <w:r w:rsidRPr="006D76F3">
        <w:rPr>
          <w:rStyle w:val="Strong"/>
          <w:rFonts w:ascii="Verdana" w:hAnsi="Verdana"/>
          <w:sz w:val="16"/>
          <w:szCs w:val="16"/>
        </w:rPr>
        <w:t xml:space="preserve">Q: - Can NFS share mounted on Window XP and </w:t>
      </w:r>
      <w:proofErr w:type="gramStart"/>
      <w:r w:rsidRPr="006D76F3">
        <w:rPr>
          <w:rStyle w:val="Strong"/>
          <w:rFonts w:ascii="Verdana" w:hAnsi="Verdana"/>
          <w:sz w:val="16"/>
          <w:szCs w:val="16"/>
        </w:rPr>
        <w:t>Justify</w:t>
      </w:r>
      <w:proofErr w:type="gramEnd"/>
      <w:r w:rsidRPr="006D76F3">
        <w:rPr>
          <w:rStyle w:val="Strong"/>
          <w:rFonts w:ascii="Verdana" w:hAnsi="Verdana"/>
          <w:sz w:val="16"/>
          <w:szCs w:val="16"/>
        </w:rPr>
        <w:t xml:space="preserve"> your answer?</w:t>
      </w:r>
    </w:p>
    <w:p w:rsidR="006D76F3" w:rsidRPr="006D76F3" w:rsidRDefault="006D76F3" w:rsidP="006D76F3">
      <w:pPr>
        <w:shd w:val="clear" w:color="auto" w:fill="FFFFFF"/>
        <w:spacing w:after="0"/>
        <w:rPr>
          <w:rFonts w:ascii="Verdana" w:hAnsi="Verdana"/>
          <w:sz w:val="16"/>
          <w:szCs w:val="16"/>
        </w:rPr>
      </w:pPr>
      <w:r w:rsidRPr="006D76F3">
        <w:rPr>
          <w:rFonts w:ascii="Verdana" w:hAnsi="Verdana"/>
          <w:sz w:val="16"/>
          <w:szCs w:val="16"/>
        </w:rPr>
        <w:t>No, Window XP operating system doesn’t support nfs protocol.</w:t>
      </w:r>
    </w:p>
    <w:p w:rsidR="006D76F3" w:rsidRPr="006D76F3" w:rsidRDefault="006D76F3" w:rsidP="006D76F3">
      <w:pPr>
        <w:shd w:val="clear" w:color="auto" w:fill="FFFFFF"/>
        <w:spacing w:after="0"/>
        <w:rPr>
          <w:rFonts w:ascii="Verdana" w:hAnsi="Verdana"/>
          <w:sz w:val="16"/>
          <w:szCs w:val="16"/>
        </w:rPr>
      </w:pPr>
      <w:r w:rsidRPr="006D76F3">
        <w:rPr>
          <w:rStyle w:val="Strong"/>
          <w:rFonts w:ascii="Verdana" w:hAnsi="Verdana"/>
          <w:sz w:val="16"/>
          <w:szCs w:val="16"/>
        </w:rPr>
        <w:t>Q: - 192.168.1.51:/data is exported by NFS Server and i want to add this NFS share to client /etc/fstab file. How you will add this entry in /etc/fstab file?</w:t>
      </w:r>
    </w:p>
    <w:p w:rsidR="006D76F3" w:rsidRPr="006D76F3" w:rsidRDefault="006D76F3" w:rsidP="006D76F3">
      <w:pPr>
        <w:shd w:val="clear" w:color="auto" w:fill="FFFFFF"/>
        <w:spacing w:after="0"/>
        <w:rPr>
          <w:rFonts w:ascii="Verdana" w:hAnsi="Verdana"/>
          <w:sz w:val="16"/>
          <w:szCs w:val="16"/>
        </w:rPr>
      </w:pPr>
      <w:r w:rsidRPr="006D76F3">
        <w:rPr>
          <w:rFonts w:ascii="Verdana" w:hAnsi="Verdana"/>
          <w:sz w:val="16"/>
          <w:szCs w:val="16"/>
        </w:rPr>
        <w:t xml:space="preserve"># </w:t>
      </w:r>
      <w:proofErr w:type="gramStart"/>
      <w:r w:rsidRPr="006D76F3">
        <w:rPr>
          <w:rFonts w:ascii="Verdana" w:hAnsi="Verdana"/>
          <w:sz w:val="16"/>
          <w:szCs w:val="16"/>
        </w:rPr>
        <w:t>device</w:t>
      </w:r>
      <w:proofErr w:type="gramEnd"/>
      <w:r w:rsidRPr="006D76F3">
        <w:rPr>
          <w:rFonts w:ascii="Verdana" w:hAnsi="Verdana"/>
          <w:sz w:val="16"/>
          <w:szCs w:val="16"/>
        </w:rPr>
        <w:t>                      mount-point     fs-type     options      dump   fsckorder</w:t>
      </w:r>
    </w:p>
    <w:p w:rsidR="006D76F3" w:rsidRPr="006D76F3" w:rsidRDefault="006D76F3" w:rsidP="006D76F3">
      <w:pPr>
        <w:shd w:val="clear" w:color="auto" w:fill="FFFFFF"/>
        <w:spacing w:after="0"/>
        <w:rPr>
          <w:rFonts w:ascii="Verdana" w:hAnsi="Verdana"/>
          <w:sz w:val="16"/>
          <w:szCs w:val="16"/>
        </w:rPr>
      </w:pPr>
      <w:r w:rsidRPr="006D76F3">
        <w:rPr>
          <w:rFonts w:ascii="Verdana" w:hAnsi="Verdana"/>
          <w:sz w:val="16"/>
          <w:szCs w:val="16"/>
        </w:rPr>
        <w:t>192.168.1.51:/data            /mnt           nfs               rw              0         0</w:t>
      </w:r>
    </w:p>
    <w:p w:rsidR="006D76F3" w:rsidRPr="006D76F3" w:rsidRDefault="006D76F3" w:rsidP="006D76F3">
      <w:pPr>
        <w:shd w:val="clear" w:color="auto" w:fill="FFFFFF"/>
        <w:spacing w:after="0"/>
        <w:rPr>
          <w:rFonts w:ascii="Verdana" w:hAnsi="Verdana"/>
          <w:sz w:val="16"/>
          <w:szCs w:val="16"/>
        </w:rPr>
      </w:pPr>
      <w:r w:rsidRPr="006D76F3">
        <w:rPr>
          <w:rStyle w:val="Strong"/>
          <w:rFonts w:ascii="Verdana" w:hAnsi="Verdana"/>
          <w:sz w:val="16"/>
          <w:szCs w:val="16"/>
        </w:rPr>
        <w:t>Q: - Explain "Soft Mounting" option at NFS Client?</w:t>
      </w:r>
      <w:r w:rsidRPr="006D76F3">
        <w:rPr>
          <w:rFonts w:ascii="Verdana" w:hAnsi="Verdana"/>
          <w:sz w:val="16"/>
          <w:szCs w:val="16"/>
        </w:rPr>
        <w:br/>
      </w:r>
      <w:r w:rsidRPr="006D76F3">
        <w:rPr>
          <w:rFonts w:ascii="Verdana" w:hAnsi="Verdana"/>
          <w:sz w:val="16"/>
          <w:szCs w:val="16"/>
        </w:rPr>
        <w:br/>
      </w:r>
      <w:proofErr w:type="gramStart"/>
      <w:r w:rsidRPr="006D76F3">
        <w:rPr>
          <w:rFonts w:ascii="Verdana" w:hAnsi="Verdana"/>
          <w:sz w:val="16"/>
          <w:szCs w:val="16"/>
        </w:rPr>
        <w:t>if</w:t>
      </w:r>
      <w:proofErr w:type="gramEnd"/>
      <w:r w:rsidRPr="006D76F3">
        <w:rPr>
          <w:rFonts w:ascii="Verdana" w:hAnsi="Verdana"/>
          <w:sz w:val="16"/>
          <w:szCs w:val="16"/>
        </w:rPr>
        <w:t xml:space="preserve"> a file request fails, the NFS client will report an error to the process on the client machine requesting </w:t>
      </w:r>
      <w:r w:rsidRPr="006D76F3">
        <w:rPr>
          <w:rStyle w:val="ilad"/>
          <w:rFonts w:ascii="Verdana" w:hAnsi="Verdana"/>
          <w:sz w:val="16"/>
          <w:szCs w:val="16"/>
        </w:rPr>
        <w:t>the file</w:t>
      </w:r>
      <w:r w:rsidRPr="006D76F3">
        <w:rPr>
          <w:rFonts w:ascii="Verdana" w:hAnsi="Verdana"/>
          <w:sz w:val="16"/>
          <w:szCs w:val="16"/>
        </w:rPr>
        <w:t xml:space="preserve"> access. </w:t>
      </w:r>
      <w:proofErr w:type="gramStart"/>
      <w:r w:rsidRPr="006D76F3">
        <w:rPr>
          <w:rFonts w:ascii="Verdana" w:hAnsi="Verdana"/>
          <w:sz w:val="16"/>
          <w:szCs w:val="16"/>
        </w:rPr>
        <w:t>if</w:t>
      </w:r>
      <w:proofErr w:type="gramEnd"/>
      <w:r w:rsidRPr="006D76F3">
        <w:rPr>
          <w:rFonts w:ascii="Verdana" w:hAnsi="Verdana"/>
          <w:sz w:val="16"/>
          <w:szCs w:val="16"/>
        </w:rPr>
        <w:t xml:space="preserve"> it cannot be satisfied (for example, the server is down), then it quits. This is called soft mounting.</w:t>
      </w:r>
    </w:p>
    <w:p w:rsidR="006D76F3" w:rsidRPr="006D76F3" w:rsidRDefault="006D76F3" w:rsidP="006D76F3">
      <w:pPr>
        <w:shd w:val="clear" w:color="auto" w:fill="FFFFFF"/>
        <w:spacing w:after="0"/>
        <w:rPr>
          <w:rFonts w:ascii="Verdana" w:hAnsi="Verdana"/>
          <w:sz w:val="16"/>
          <w:szCs w:val="16"/>
        </w:rPr>
      </w:pPr>
      <w:r w:rsidRPr="006D76F3">
        <w:rPr>
          <w:rStyle w:val="Strong"/>
          <w:rFonts w:ascii="Verdana" w:hAnsi="Verdana"/>
          <w:sz w:val="16"/>
          <w:szCs w:val="16"/>
        </w:rPr>
        <w:t>Q: - Explain "Hard Mounting" option at NFS Client?</w:t>
      </w:r>
    </w:p>
    <w:p w:rsidR="006D76F3" w:rsidRPr="006D76F3" w:rsidRDefault="006D76F3" w:rsidP="006D76F3">
      <w:pPr>
        <w:shd w:val="clear" w:color="auto" w:fill="FFFFFF"/>
        <w:spacing w:after="0"/>
        <w:rPr>
          <w:rFonts w:ascii="Verdana" w:hAnsi="Verdana"/>
          <w:sz w:val="16"/>
          <w:szCs w:val="16"/>
        </w:rPr>
      </w:pPr>
      <w:r w:rsidRPr="006D76F3">
        <w:rPr>
          <w:rFonts w:ascii="Verdana" w:hAnsi="Verdana"/>
          <w:sz w:val="16"/>
          <w:szCs w:val="16"/>
        </w:rPr>
        <w:t xml:space="preserve">If a file request fails, the NFS client will report an error to the process on the client machine requesting the file access. </w:t>
      </w:r>
      <w:proofErr w:type="gramStart"/>
      <w:r w:rsidRPr="006D76F3">
        <w:rPr>
          <w:rFonts w:ascii="Verdana" w:hAnsi="Verdana"/>
          <w:sz w:val="16"/>
          <w:szCs w:val="16"/>
        </w:rPr>
        <w:t>if</w:t>
      </w:r>
      <w:proofErr w:type="gramEnd"/>
      <w:r w:rsidRPr="006D76F3">
        <w:rPr>
          <w:rFonts w:ascii="Verdana" w:hAnsi="Verdana"/>
          <w:sz w:val="16"/>
          <w:szCs w:val="16"/>
        </w:rPr>
        <w:t xml:space="preserve"> it cannot be satisfied, then it will not quit until the request is satisfied. This is called </w:t>
      </w:r>
      <w:proofErr w:type="gramStart"/>
      <w:r w:rsidRPr="006D76F3">
        <w:rPr>
          <w:rFonts w:ascii="Verdana" w:hAnsi="Verdana"/>
          <w:sz w:val="16"/>
          <w:szCs w:val="16"/>
        </w:rPr>
        <w:t>Hard</w:t>
      </w:r>
      <w:proofErr w:type="gramEnd"/>
      <w:r w:rsidRPr="006D76F3">
        <w:rPr>
          <w:rFonts w:ascii="Verdana" w:hAnsi="Verdana"/>
          <w:sz w:val="16"/>
          <w:szCs w:val="16"/>
        </w:rPr>
        <w:t xml:space="preserve"> mounting.</w:t>
      </w:r>
    </w:p>
    <w:p w:rsidR="006D76F3" w:rsidRPr="006D76F3" w:rsidRDefault="006D76F3" w:rsidP="006D76F3">
      <w:pPr>
        <w:shd w:val="clear" w:color="auto" w:fill="FFFFFF"/>
        <w:spacing w:after="0"/>
        <w:rPr>
          <w:rFonts w:ascii="Verdana" w:hAnsi="Verdana"/>
          <w:sz w:val="16"/>
          <w:szCs w:val="16"/>
        </w:rPr>
      </w:pPr>
      <w:r w:rsidRPr="006D76F3">
        <w:rPr>
          <w:rStyle w:val="Strong"/>
          <w:rFonts w:ascii="Verdana" w:hAnsi="Verdana"/>
          <w:sz w:val="16"/>
          <w:szCs w:val="16"/>
        </w:rPr>
        <w:t>Q: - What is "portmap"?</w:t>
      </w:r>
    </w:p>
    <w:p w:rsidR="006D76F3" w:rsidRPr="006D76F3" w:rsidRDefault="006D76F3" w:rsidP="006D76F3">
      <w:pPr>
        <w:shd w:val="clear" w:color="auto" w:fill="FFFFFF"/>
        <w:spacing w:after="0"/>
        <w:rPr>
          <w:rFonts w:ascii="Verdana" w:hAnsi="Verdana"/>
          <w:sz w:val="16"/>
          <w:szCs w:val="16"/>
        </w:rPr>
      </w:pPr>
      <w:r w:rsidRPr="006D76F3">
        <w:rPr>
          <w:rFonts w:ascii="Verdana" w:hAnsi="Verdana"/>
          <w:sz w:val="16"/>
          <w:szCs w:val="16"/>
        </w:rPr>
        <w:t>The portmapper keeps a list of what services are running on what ports. This list is used by a connecting machine to see what ports it wants to talk to access certain services.</w:t>
      </w:r>
    </w:p>
    <w:p w:rsidR="006D76F3" w:rsidRPr="006D76F3" w:rsidRDefault="006D76F3" w:rsidP="006D76F3">
      <w:pPr>
        <w:shd w:val="clear" w:color="auto" w:fill="FFFFFF"/>
        <w:spacing w:after="0"/>
        <w:rPr>
          <w:rFonts w:ascii="Verdana" w:hAnsi="Verdana"/>
          <w:sz w:val="16"/>
          <w:szCs w:val="16"/>
        </w:rPr>
      </w:pPr>
      <w:r w:rsidRPr="006D76F3">
        <w:rPr>
          <w:rStyle w:val="Strong"/>
          <w:rFonts w:ascii="Verdana" w:hAnsi="Verdana"/>
          <w:sz w:val="16"/>
          <w:szCs w:val="16"/>
        </w:rPr>
        <w:t>Q: - How you will check "portmap" service is running or not?</w:t>
      </w:r>
    </w:p>
    <w:p w:rsidR="006D76F3" w:rsidRPr="006D76F3" w:rsidRDefault="006D76F3" w:rsidP="006D76F3">
      <w:pPr>
        <w:shd w:val="clear" w:color="auto" w:fill="FFFFFF"/>
        <w:spacing w:after="0"/>
        <w:rPr>
          <w:rFonts w:ascii="Verdana" w:hAnsi="Verdana"/>
          <w:sz w:val="16"/>
          <w:szCs w:val="16"/>
        </w:rPr>
      </w:pPr>
      <w:proofErr w:type="gramStart"/>
      <w:r w:rsidRPr="006D76F3">
        <w:rPr>
          <w:rFonts w:ascii="Verdana" w:hAnsi="Verdana"/>
          <w:sz w:val="16"/>
          <w:szCs w:val="16"/>
        </w:rPr>
        <w:t>rpcinfo</w:t>
      </w:r>
      <w:proofErr w:type="gramEnd"/>
      <w:r w:rsidRPr="006D76F3">
        <w:rPr>
          <w:rFonts w:ascii="Verdana" w:hAnsi="Verdana"/>
          <w:sz w:val="16"/>
          <w:szCs w:val="16"/>
        </w:rPr>
        <w:t xml:space="preserve"> -p</w:t>
      </w:r>
    </w:p>
    <w:p w:rsidR="006D76F3" w:rsidRPr="006D76F3" w:rsidRDefault="006D76F3" w:rsidP="006D76F3">
      <w:pPr>
        <w:shd w:val="clear" w:color="auto" w:fill="FFFFFF"/>
        <w:spacing w:after="0"/>
        <w:rPr>
          <w:rFonts w:ascii="Verdana" w:hAnsi="Verdana"/>
          <w:sz w:val="16"/>
          <w:szCs w:val="16"/>
        </w:rPr>
      </w:pPr>
      <w:r w:rsidRPr="006D76F3">
        <w:rPr>
          <w:rStyle w:val="Strong"/>
          <w:rFonts w:ascii="Verdana" w:hAnsi="Verdana"/>
          <w:sz w:val="16"/>
          <w:szCs w:val="16"/>
        </w:rPr>
        <w:t>Q: - I am unable to mount a NFS share. How will you trace out the reason?</w:t>
      </w:r>
    </w:p>
    <w:p w:rsidR="006D76F3" w:rsidRPr="006D76F3" w:rsidRDefault="006D76F3" w:rsidP="006D76F3">
      <w:pPr>
        <w:shd w:val="clear" w:color="auto" w:fill="FFFFFF"/>
        <w:spacing w:after="0"/>
        <w:rPr>
          <w:rFonts w:ascii="Verdana" w:hAnsi="Verdana"/>
          <w:sz w:val="16"/>
          <w:szCs w:val="16"/>
        </w:rPr>
      </w:pPr>
      <w:r w:rsidRPr="006D76F3">
        <w:rPr>
          <w:rFonts w:ascii="Verdana" w:hAnsi="Verdana"/>
          <w:sz w:val="16"/>
          <w:szCs w:val="16"/>
        </w:rPr>
        <w:t>Firstly, check that you have permissions to mount nfs share or not. Check /etc/exports file.</w:t>
      </w:r>
    </w:p>
    <w:p w:rsidR="006D76F3" w:rsidRPr="006D76F3" w:rsidRDefault="006D76F3" w:rsidP="006D76F3">
      <w:pPr>
        <w:shd w:val="clear" w:color="auto" w:fill="FFFFFF"/>
        <w:spacing w:after="0"/>
        <w:rPr>
          <w:rFonts w:ascii="Verdana" w:hAnsi="Verdana"/>
          <w:sz w:val="16"/>
          <w:szCs w:val="16"/>
        </w:rPr>
      </w:pPr>
      <w:r w:rsidRPr="006D76F3">
        <w:rPr>
          <w:rFonts w:ascii="Verdana" w:hAnsi="Verdana"/>
          <w:sz w:val="16"/>
          <w:szCs w:val="16"/>
        </w:rPr>
        <w:t xml:space="preserve">Secondly you can get RPC error: </w:t>
      </w:r>
      <w:r w:rsidRPr="006D76F3">
        <w:rPr>
          <w:rStyle w:val="ilad"/>
          <w:rFonts w:ascii="Verdana" w:hAnsi="Verdana"/>
          <w:sz w:val="16"/>
          <w:szCs w:val="16"/>
        </w:rPr>
        <w:t>Program</w:t>
      </w:r>
      <w:r w:rsidRPr="006D76F3">
        <w:rPr>
          <w:rFonts w:ascii="Verdana" w:hAnsi="Verdana"/>
          <w:sz w:val="16"/>
          <w:szCs w:val="16"/>
        </w:rPr>
        <w:t xml:space="preserve"> Not </w:t>
      </w:r>
      <w:r w:rsidRPr="006D76F3">
        <w:rPr>
          <w:rStyle w:val="ilad"/>
          <w:rFonts w:ascii="Verdana" w:hAnsi="Verdana"/>
          <w:sz w:val="16"/>
          <w:szCs w:val="16"/>
        </w:rPr>
        <w:t>Registered</w:t>
      </w:r>
      <w:r w:rsidRPr="006D76F3">
        <w:rPr>
          <w:rFonts w:ascii="Verdana" w:hAnsi="Verdana"/>
          <w:sz w:val="16"/>
          <w:szCs w:val="16"/>
        </w:rPr>
        <w:t xml:space="preserve"> (or another "RPC" error)</w:t>
      </w:r>
    </w:p>
    <w:p w:rsidR="006D76F3" w:rsidRPr="006D76F3" w:rsidRDefault="006D76F3" w:rsidP="006D76F3">
      <w:pPr>
        <w:shd w:val="clear" w:color="auto" w:fill="FFFFFF"/>
        <w:spacing w:after="0"/>
        <w:rPr>
          <w:rFonts w:ascii="Verdana" w:hAnsi="Verdana"/>
          <w:sz w:val="16"/>
          <w:szCs w:val="16"/>
        </w:rPr>
      </w:pPr>
      <w:r w:rsidRPr="006D76F3">
        <w:rPr>
          <w:rFonts w:ascii="Verdana" w:hAnsi="Verdana"/>
          <w:sz w:val="16"/>
          <w:szCs w:val="16"/>
        </w:rPr>
        <w:t xml:space="preserve">For this </w:t>
      </w:r>
      <w:r w:rsidRPr="006D76F3">
        <w:rPr>
          <w:rStyle w:val="ilad"/>
          <w:rFonts w:ascii="Verdana" w:hAnsi="Verdana"/>
          <w:sz w:val="16"/>
          <w:szCs w:val="16"/>
        </w:rPr>
        <w:t>check your</w:t>
      </w:r>
      <w:r w:rsidRPr="006D76F3">
        <w:rPr>
          <w:rFonts w:ascii="Verdana" w:hAnsi="Verdana"/>
          <w:sz w:val="16"/>
          <w:szCs w:val="16"/>
        </w:rPr>
        <w:t xml:space="preserve"> NFS server and portmap service running or not by "rpcinfo -p"</w:t>
      </w:r>
    </w:p>
    <w:p w:rsidR="006D76F3" w:rsidRPr="006D76F3" w:rsidRDefault="006D76F3" w:rsidP="006D76F3">
      <w:pPr>
        <w:shd w:val="clear" w:color="auto" w:fill="FFFFFF"/>
        <w:spacing w:after="0"/>
        <w:rPr>
          <w:rFonts w:ascii="Verdana" w:hAnsi="Verdana"/>
          <w:sz w:val="16"/>
          <w:szCs w:val="16"/>
        </w:rPr>
      </w:pPr>
      <w:r w:rsidRPr="006D76F3">
        <w:rPr>
          <w:rStyle w:val="Strong"/>
          <w:rFonts w:ascii="Verdana" w:hAnsi="Verdana"/>
          <w:sz w:val="16"/>
          <w:szCs w:val="16"/>
        </w:rPr>
        <w:t>Q: - Can I modify export permissions without needing to remount clients in order to have them take effect?</w:t>
      </w:r>
    </w:p>
    <w:p w:rsidR="006D76F3" w:rsidRPr="006D76F3" w:rsidRDefault="006D76F3" w:rsidP="006D76F3">
      <w:pPr>
        <w:pBdr>
          <w:bottom w:val="single" w:sz="6" w:space="1" w:color="auto"/>
        </w:pBdr>
        <w:shd w:val="clear" w:color="auto" w:fill="FFFFFF"/>
        <w:spacing w:after="0"/>
        <w:rPr>
          <w:rFonts w:ascii="Verdana" w:hAnsi="Verdana"/>
          <w:sz w:val="16"/>
          <w:szCs w:val="16"/>
        </w:rPr>
      </w:pPr>
      <w:r w:rsidRPr="006D76F3">
        <w:rPr>
          <w:rFonts w:ascii="Verdana" w:hAnsi="Verdana"/>
          <w:sz w:val="16"/>
          <w:szCs w:val="16"/>
        </w:rPr>
        <w:t>Yes. The safest thing to do is edit /etc/exports and run "exportfs -r".</w:t>
      </w:r>
    </w:p>
    <w:p w:rsidR="006D76F3" w:rsidRPr="006D76F3" w:rsidRDefault="006D76F3" w:rsidP="006D76F3">
      <w:pPr>
        <w:shd w:val="clear" w:color="auto" w:fill="FFFFFF"/>
        <w:spacing w:after="0" w:line="300" w:lineRule="atLeast"/>
        <w:rPr>
          <w:rFonts w:ascii="Arial" w:hAnsi="Arial" w:cs="Arial"/>
          <w:color w:val="343333"/>
          <w:sz w:val="16"/>
          <w:szCs w:val="16"/>
        </w:rPr>
      </w:pPr>
      <w:r w:rsidRPr="006D76F3">
        <w:rPr>
          <w:rFonts w:ascii="Arial" w:hAnsi="Arial" w:cs="Arial"/>
          <w:color w:val="343333"/>
          <w:sz w:val="16"/>
          <w:szCs w:val="16"/>
        </w:rPr>
        <w:br/>
      </w:r>
      <w:r w:rsidRPr="006D76F3">
        <w:rPr>
          <w:rFonts w:ascii="Arial" w:hAnsi="Arial" w:cs="Arial"/>
          <w:b/>
          <w:bCs/>
          <w:color w:val="343333"/>
          <w:sz w:val="16"/>
          <w:szCs w:val="16"/>
        </w:rPr>
        <w:t>Scenario</w:t>
      </w:r>
      <w:r w:rsidRPr="006D76F3">
        <w:rPr>
          <w:rFonts w:ascii="Arial" w:hAnsi="Arial" w:cs="Arial"/>
          <w:color w:val="343333"/>
          <w:sz w:val="16"/>
          <w:szCs w:val="16"/>
        </w:rPr>
        <w:br/>
        <w:t>Here are my </w:t>
      </w:r>
      <w:r w:rsidRPr="006D76F3">
        <w:rPr>
          <w:rStyle w:val="zih9y7v4m"/>
          <w:rFonts w:ascii="Arial" w:hAnsi="Arial" w:cs="Arial"/>
          <w:color w:val="009900"/>
          <w:sz w:val="16"/>
          <w:szCs w:val="16"/>
          <w:u w:val="single"/>
          <w:bdr w:val="single" w:sz="6" w:space="0" w:color="auto" w:frame="1"/>
        </w:rPr>
        <w:t>test</w:t>
      </w:r>
      <w:r w:rsidRPr="006D76F3">
        <w:rPr>
          <w:rFonts w:ascii="Arial" w:hAnsi="Arial" w:cs="Arial"/>
          <w:color w:val="343333"/>
          <w:sz w:val="16"/>
          <w:szCs w:val="16"/>
        </w:rPr>
        <w:t xml:space="preserve"> setup </w:t>
      </w:r>
      <w:proofErr w:type="gramStart"/>
      <w:r w:rsidRPr="006D76F3">
        <w:rPr>
          <w:rFonts w:ascii="Arial" w:hAnsi="Arial" w:cs="Arial"/>
          <w:color w:val="343333"/>
          <w:sz w:val="16"/>
          <w:szCs w:val="16"/>
        </w:rPr>
        <w:t>scenario :</w:t>
      </w:r>
      <w:proofErr w:type="gramEnd"/>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rStyle w:val="zih9y7v4m"/>
          <w:color w:val="009900"/>
          <w:sz w:val="16"/>
          <w:szCs w:val="16"/>
          <w:u w:val="single"/>
          <w:bdr w:val="single" w:sz="6" w:space="0" w:color="auto" w:frame="1"/>
        </w:rPr>
        <w:t>Operating System</w:t>
      </w:r>
      <w:r w:rsidRPr="006D76F3">
        <w:rPr>
          <w:sz w:val="16"/>
          <w:szCs w:val="16"/>
        </w:rPr>
        <w:t xml:space="preserve">              : RHEL 6</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xml:space="preserve">Internal LAN IP of DNS </w:t>
      </w:r>
      <w:proofErr w:type="gramStart"/>
      <w:r w:rsidRPr="006D76F3">
        <w:rPr>
          <w:sz w:val="16"/>
          <w:szCs w:val="16"/>
        </w:rPr>
        <w:t>Server :</w:t>
      </w:r>
      <w:proofErr w:type="gramEnd"/>
      <w:r w:rsidRPr="006D76F3">
        <w:rPr>
          <w:sz w:val="16"/>
          <w:szCs w:val="16"/>
        </w:rPr>
        <w:t xml:space="preserve"> 192.168.10.2</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Hostname                      : server1.howtoc.com</w:t>
      </w:r>
    </w:p>
    <w:p w:rsidR="006D76F3" w:rsidRPr="006D76F3" w:rsidRDefault="006D76F3" w:rsidP="006D76F3">
      <w:pPr>
        <w:spacing w:after="0"/>
        <w:rPr>
          <w:rFonts w:ascii="Times New Roman" w:hAnsi="Times New Roman" w:cs="Times New Roman"/>
          <w:sz w:val="16"/>
          <w:szCs w:val="16"/>
        </w:rPr>
      </w:pPr>
      <w:r w:rsidRPr="006D76F3">
        <w:rPr>
          <w:rFonts w:ascii="Arial" w:hAnsi="Arial" w:cs="Arial"/>
          <w:color w:val="343333"/>
          <w:sz w:val="16"/>
          <w:szCs w:val="16"/>
        </w:rPr>
        <w:br/>
      </w:r>
      <w:r w:rsidRPr="006D76F3">
        <w:rPr>
          <w:rFonts w:ascii="Arial" w:hAnsi="Arial" w:cs="Arial"/>
          <w:color w:val="343333"/>
          <w:sz w:val="16"/>
          <w:szCs w:val="16"/>
        </w:rPr>
        <w:br/>
      </w:r>
      <w:r w:rsidRPr="006D76F3">
        <w:rPr>
          <w:rFonts w:ascii="Arial" w:hAnsi="Arial" w:cs="Arial"/>
          <w:color w:val="343333"/>
          <w:sz w:val="16"/>
          <w:szCs w:val="16"/>
        </w:rPr>
        <w:br/>
      </w:r>
      <w:r w:rsidRPr="006D76F3">
        <w:rPr>
          <w:rFonts w:ascii="Arial" w:hAnsi="Arial" w:cs="Arial"/>
          <w:b/>
          <w:bCs/>
          <w:color w:val="343333"/>
          <w:sz w:val="16"/>
          <w:szCs w:val="16"/>
          <w:shd w:val="clear" w:color="auto" w:fill="FFFFFF"/>
        </w:rPr>
        <w:t xml:space="preserve">1. Setup a network-script </w:t>
      </w:r>
      <w:proofErr w:type="gramStart"/>
      <w:r w:rsidRPr="006D76F3">
        <w:rPr>
          <w:rFonts w:ascii="Arial" w:hAnsi="Arial" w:cs="Arial"/>
          <w:b/>
          <w:bCs/>
          <w:color w:val="343333"/>
          <w:sz w:val="16"/>
          <w:szCs w:val="16"/>
          <w:shd w:val="clear" w:color="auto" w:fill="FFFFFF"/>
        </w:rPr>
        <w:t>files :</w:t>
      </w:r>
      <w:proofErr w:type="gramEnd"/>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color w:val="0000FF"/>
          <w:sz w:val="16"/>
          <w:szCs w:val="16"/>
        </w:rPr>
        <w:t xml:space="preserve">[root@server1 ~]# </w:t>
      </w:r>
      <w:proofErr w:type="gramStart"/>
      <w:r w:rsidRPr="006D76F3">
        <w:rPr>
          <w:color w:val="0000FF"/>
          <w:sz w:val="16"/>
          <w:szCs w:val="16"/>
        </w:rPr>
        <w:t>vim</w:t>
      </w:r>
      <w:proofErr w:type="gramEnd"/>
      <w:r w:rsidRPr="006D76F3">
        <w:rPr>
          <w:color w:val="0000FF"/>
          <w:sz w:val="16"/>
          <w:szCs w:val="16"/>
        </w:rPr>
        <w:t xml:space="preserve"> /etc/sysconfig/netwprk-scripts/ifcfg-eth0</w:t>
      </w:r>
    </w:p>
    <w:p w:rsidR="006D76F3" w:rsidRPr="006D76F3" w:rsidRDefault="006D76F3" w:rsidP="006D76F3">
      <w:pPr>
        <w:spacing w:after="0"/>
        <w:rPr>
          <w:sz w:val="16"/>
          <w:szCs w:val="16"/>
        </w:rPr>
      </w:pPr>
      <w:r w:rsidRPr="006D76F3">
        <w:rPr>
          <w:rFonts w:ascii="Arial" w:hAnsi="Arial" w:cs="Arial"/>
          <w:color w:val="343333"/>
          <w:sz w:val="16"/>
          <w:szCs w:val="16"/>
        </w:rPr>
        <w:lastRenderedPageBreak/>
        <w:br/>
      </w:r>
      <w:r w:rsidRPr="006D76F3">
        <w:rPr>
          <w:rFonts w:ascii="Arial" w:hAnsi="Arial" w:cs="Arial"/>
          <w:b/>
          <w:bCs/>
          <w:color w:val="343333"/>
          <w:sz w:val="16"/>
          <w:szCs w:val="16"/>
          <w:shd w:val="clear" w:color="auto" w:fill="FFFFFF"/>
        </w:rPr>
        <w:t xml:space="preserve">2. Setup a </w:t>
      </w:r>
      <w:r w:rsidRPr="006D76F3">
        <w:rPr>
          <w:rStyle w:val="ilad"/>
          <w:rFonts w:ascii="Arial" w:hAnsi="Arial" w:cs="Arial"/>
          <w:b/>
          <w:bCs/>
          <w:color w:val="343333"/>
          <w:sz w:val="16"/>
          <w:szCs w:val="16"/>
          <w:shd w:val="clear" w:color="auto" w:fill="FFFFFF"/>
        </w:rPr>
        <w:t xml:space="preserve">hosts </w:t>
      </w:r>
      <w:proofErr w:type="gramStart"/>
      <w:r w:rsidRPr="006D76F3">
        <w:rPr>
          <w:rStyle w:val="ilad"/>
          <w:rFonts w:ascii="Arial" w:hAnsi="Arial" w:cs="Arial"/>
          <w:b/>
          <w:bCs/>
          <w:color w:val="343333"/>
          <w:sz w:val="16"/>
          <w:szCs w:val="16"/>
          <w:shd w:val="clear" w:color="auto" w:fill="FFFFFF"/>
        </w:rPr>
        <w:t>file</w:t>
      </w:r>
      <w:r w:rsidRPr="006D76F3">
        <w:rPr>
          <w:rFonts w:ascii="Arial" w:hAnsi="Arial" w:cs="Arial"/>
          <w:b/>
          <w:bCs/>
          <w:color w:val="343333"/>
          <w:sz w:val="16"/>
          <w:szCs w:val="16"/>
          <w:shd w:val="clear" w:color="auto" w:fill="FFFFFF"/>
        </w:rPr>
        <w:t xml:space="preserve"> :</w:t>
      </w:r>
      <w:proofErr w:type="gramEnd"/>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color w:val="0000FF"/>
          <w:sz w:val="16"/>
          <w:szCs w:val="16"/>
        </w:rPr>
        <w:t>[</w:t>
      </w:r>
      <w:proofErr w:type="gramStart"/>
      <w:r w:rsidRPr="006D76F3">
        <w:rPr>
          <w:color w:val="0000FF"/>
          <w:sz w:val="16"/>
          <w:szCs w:val="16"/>
        </w:rPr>
        <w:t>root@server1  ~</w:t>
      </w:r>
      <w:proofErr w:type="gramEnd"/>
      <w:r w:rsidRPr="006D76F3">
        <w:rPr>
          <w:color w:val="0000FF"/>
          <w:sz w:val="16"/>
          <w:szCs w:val="16"/>
        </w:rPr>
        <w:t xml:space="preserve">]# </w:t>
      </w:r>
      <w:proofErr w:type="gramStart"/>
      <w:r w:rsidRPr="006D76F3">
        <w:rPr>
          <w:color w:val="0000FF"/>
          <w:sz w:val="16"/>
          <w:szCs w:val="16"/>
        </w:rPr>
        <w:t>vim</w:t>
      </w:r>
      <w:proofErr w:type="gramEnd"/>
      <w:r w:rsidRPr="006D76F3">
        <w:rPr>
          <w:color w:val="0000FF"/>
          <w:sz w:val="16"/>
          <w:szCs w:val="16"/>
        </w:rPr>
        <w:t xml:space="preserve"> /etc/hosts</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b/>
          <w:bCs/>
          <w:sz w:val="16"/>
          <w:szCs w:val="16"/>
        </w:rPr>
        <w:t xml:space="preserve">192.168.10.2 </w:t>
      </w:r>
      <w:proofErr w:type="gramStart"/>
      <w:r w:rsidRPr="006D76F3">
        <w:rPr>
          <w:b/>
          <w:bCs/>
          <w:sz w:val="16"/>
          <w:szCs w:val="16"/>
        </w:rPr>
        <w:t>server1.howtoc.com</w:t>
      </w:r>
      <w:proofErr w:type="gramEnd"/>
      <w:r w:rsidRPr="006D76F3">
        <w:rPr>
          <w:b/>
          <w:bCs/>
          <w:sz w:val="16"/>
          <w:szCs w:val="16"/>
        </w:rPr>
        <w:t xml:space="preserve"> server1</w:t>
      </w:r>
      <w:r w:rsidRPr="006D76F3">
        <w:rPr>
          <w:sz w:val="16"/>
          <w:szCs w:val="16"/>
        </w:rPr>
        <w:t xml:space="preserve"> # Added by NetworkManager</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xml:space="preserve">127.0.0.1 </w:t>
      </w:r>
      <w:proofErr w:type="gramStart"/>
      <w:r w:rsidRPr="006D76F3">
        <w:rPr>
          <w:sz w:val="16"/>
          <w:szCs w:val="16"/>
        </w:rPr>
        <w:t>localhost.localdomain</w:t>
      </w:r>
      <w:proofErr w:type="gramEnd"/>
      <w:r w:rsidRPr="006D76F3">
        <w:rPr>
          <w:sz w:val="16"/>
          <w:szCs w:val="16"/>
        </w:rPr>
        <w:t xml:space="preserve"> localhost</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w:t>
      </w:r>
      <w:proofErr w:type="gramStart"/>
      <w:r w:rsidRPr="006D76F3">
        <w:rPr>
          <w:sz w:val="16"/>
          <w:szCs w:val="16"/>
        </w:rPr>
        <w:t>:1</w:t>
      </w:r>
      <w:proofErr w:type="gramEnd"/>
      <w:r w:rsidRPr="006D76F3">
        <w:rPr>
          <w:sz w:val="16"/>
          <w:szCs w:val="16"/>
        </w:rPr>
        <w:t xml:space="preserve"> server1.howtoc.com server1 localhost6.localdomain6 localhost6</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color w:val="0000FF"/>
          <w:sz w:val="16"/>
          <w:szCs w:val="16"/>
        </w:rPr>
        <w:t>[</w:t>
      </w:r>
      <w:proofErr w:type="gramStart"/>
      <w:r w:rsidRPr="006D76F3">
        <w:rPr>
          <w:color w:val="0000FF"/>
          <w:sz w:val="16"/>
          <w:szCs w:val="16"/>
        </w:rPr>
        <w:t>root@server1  ~</w:t>
      </w:r>
      <w:proofErr w:type="gramEnd"/>
      <w:r w:rsidRPr="006D76F3">
        <w:rPr>
          <w:color w:val="0000FF"/>
          <w:sz w:val="16"/>
          <w:szCs w:val="16"/>
        </w:rPr>
        <w:t xml:space="preserve">]# </w:t>
      </w:r>
      <w:proofErr w:type="gramStart"/>
      <w:r w:rsidRPr="006D76F3">
        <w:rPr>
          <w:color w:val="0000FF"/>
          <w:sz w:val="16"/>
          <w:szCs w:val="16"/>
        </w:rPr>
        <w:t>vim</w:t>
      </w:r>
      <w:proofErr w:type="gramEnd"/>
      <w:r w:rsidRPr="006D76F3">
        <w:rPr>
          <w:color w:val="0000FF"/>
          <w:sz w:val="16"/>
          <w:szCs w:val="16"/>
        </w:rPr>
        <w:t xml:space="preserve"> /etc/sysconfig/network</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NETWORKING=yes</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b/>
          <w:bCs/>
          <w:sz w:val="16"/>
          <w:szCs w:val="16"/>
        </w:rPr>
        <w:t>HOSTNAME=server1.howtoc.com</w:t>
      </w:r>
    </w:p>
    <w:p w:rsidR="006D76F3" w:rsidRPr="006D76F3" w:rsidRDefault="006D76F3" w:rsidP="006D76F3">
      <w:pPr>
        <w:spacing w:after="0"/>
        <w:rPr>
          <w:sz w:val="16"/>
          <w:szCs w:val="16"/>
        </w:rPr>
      </w:pPr>
      <w:r w:rsidRPr="006D76F3">
        <w:rPr>
          <w:rFonts w:ascii="Arial" w:hAnsi="Arial" w:cs="Arial"/>
          <w:color w:val="343333"/>
          <w:sz w:val="16"/>
          <w:szCs w:val="16"/>
        </w:rPr>
        <w:br/>
      </w:r>
      <w:r w:rsidRPr="006D76F3">
        <w:rPr>
          <w:rFonts w:ascii="Arial" w:hAnsi="Arial" w:cs="Arial"/>
          <w:b/>
          <w:bCs/>
          <w:color w:val="343333"/>
          <w:sz w:val="16"/>
          <w:szCs w:val="16"/>
          <w:shd w:val="clear" w:color="auto" w:fill="FFFFFF"/>
        </w:rPr>
        <w:t xml:space="preserve">3. Add the nameserver in </w:t>
      </w:r>
      <w:proofErr w:type="gramStart"/>
      <w:r w:rsidRPr="006D76F3">
        <w:rPr>
          <w:rFonts w:ascii="Arial" w:hAnsi="Arial" w:cs="Arial"/>
          <w:b/>
          <w:bCs/>
          <w:color w:val="343333"/>
          <w:sz w:val="16"/>
          <w:szCs w:val="16"/>
          <w:shd w:val="clear" w:color="auto" w:fill="FFFFFF"/>
        </w:rPr>
        <w:t>resolve file :</w:t>
      </w:r>
      <w:proofErr w:type="gramEnd"/>
      <w:r w:rsidRPr="006D76F3">
        <w:rPr>
          <w:rFonts w:ascii="Arial" w:hAnsi="Arial" w:cs="Arial"/>
          <w:color w:val="343333"/>
          <w:sz w:val="16"/>
          <w:szCs w:val="16"/>
        </w:rPr>
        <w:br/>
      </w:r>
      <w:r w:rsidRPr="006D76F3">
        <w:rPr>
          <w:rFonts w:ascii="Arial" w:hAnsi="Arial" w:cs="Arial"/>
          <w:color w:val="0000FF"/>
          <w:sz w:val="16"/>
          <w:szCs w:val="16"/>
          <w:shd w:val="clear" w:color="auto" w:fill="FFFFFF"/>
        </w:rPr>
        <w:t>[root@server1 ~]# vim /etc/resolve.conf</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b/>
          <w:bCs/>
          <w:sz w:val="16"/>
          <w:szCs w:val="16"/>
        </w:rPr>
      </w:pP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b/>
          <w:bCs/>
          <w:sz w:val="16"/>
          <w:szCs w:val="16"/>
        </w:rPr>
      </w:pPr>
      <w:proofErr w:type="gramStart"/>
      <w:r w:rsidRPr="006D76F3">
        <w:rPr>
          <w:b/>
          <w:bCs/>
          <w:sz w:val="16"/>
          <w:szCs w:val="16"/>
        </w:rPr>
        <w:t>search</w:t>
      </w:r>
      <w:proofErr w:type="gramEnd"/>
      <w:r w:rsidRPr="006D76F3">
        <w:rPr>
          <w:b/>
          <w:bCs/>
          <w:sz w:val="16"/>
          <w:szCs w:val="16"/>
        </w:rPr>
        <w:t xml:space="preserve"> howtoc.com</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b/>
          <w:bCs/>
          <w:sz w:val="16"/>
          <w:szCs w:val="16"/>
        </w:rPr>
      </w:pPr>
      <w:proofErr w:type="gramStart"/>
      <w:r w:rsidRPr="006D76F3">
        <w:rPr>
          <w:b/>
          <w:bCs/>
          <w:sz w:val="16"/>
          <w:szCs w:val="16"/>
        </w:rPr>
        <w:t>nameserver</w:t>
      </w:r>
      <w:proofErr w:type="gramEnd"/>
      <w:r w:rsidRPr="006D76F3">
        <w:rPr>
          <w:b/>
          <w:bCs/>
          <w:sz w:val="16"/>
          <w:szCs w:val="16"/>
        </w:rPr>
        <w:t xml:space="preserve"> 192.168.10.2</w:t>
      </w:r>
    </w:p>
    <w:p w:rsidR="006D76F3" w:rsidRPr="006D76F3" w:rsidRDefault="006D76F3" w:rsidP="006D76F3">
      <w:pPr>
        <w:spacing w:after="0"/>
        <w:rPr>
          <w:sz w:val="16"/>
          <w:szCs w:val="16"/>
        </w:rPr>
      </w:pPr>
      <w:r w:rsidRPr="006D76F3">
        <w:rPr>
          <w:rFonts w:ascii="Arial" w:hAnsi="Arial" w:cs="Arial"/>
          <w:color w:val="343333"/>
          <w:sz w:val="16"/>
          <w:szCs w:val="16"/>
        </w:rPr>
        <w:br/>
      </w:r>
      <w:r w:rsidRPr="006D76F3">
        <w:rPr>
          <w:rFonts w:ascii="Arial" w:hAnsi="Arial" w:cs="Arial"/>
          <w:b/>
          <w:bCs/>
          <w:color w:val="343333"/>
          <w:sz w:val="16"/>
          <w:szCs w:val="16"/>
          <w:shd w:val="clear" w:color="auto" w:fill="FFFFFF"/>
        </w:rPr>
        <w:t xml:space="preserve">4. Now time </w:t>
      </w:r>
      <w:r w:rsidRPr="006D76F3">
        <w:rPr>
          <w:rStyle w:val="ilad"/>
          <w:rFonts w:ascii="Arial" w:hAnsi="Arial" w:cs="Arial"/>
          <w:b/>
          <w:bCs/>
          <w:color w:val="343333"/>
          <w:sz w:val="16"/>
          <w:szCs w:val="16"/>
          <w:shd w:val="clear" w:color="auto" w:fill="FFFFFF"/>
        </w:rPr>
        <w:t>to install</w:t>
      </w:r>
      <w:r w:rsidRPr="006D76F3">
        <w:rPr>
          <w:rFonts w:ascii="Arial" w:hAnsi="Arial" w:cs="Arial"/>
          <w:b/>
          <w:bCs/>
          <w:color w:val="343333"/>
          <w:sz w:val="16"/>
          <w:szCs w:val="16"/>
          <w:shd w:val="clear" w:color="auto" w:fill="FFFFFF"/>
        </w:rPr>
        <w:t xml:space="preserve"> BIND packages from </w:t>
      </w:r>
      <w:proofErr w:type="gramStart"/>
      <w:r w:rsidRPr="006D76F3">
        <w:rPr>
          <w:rFonts w:ascii="Arial" w:hAnsi="Arial" w:cs="Arial"/>
          <w:b/>
          <w:bCs/>
          <w:color w:val="343333"/>
          <w:sz w:val="16"/>
          <w:szCs w:val="16"/>
          <w:shd w:val="clear" w:color="auto" w:fill="FFFFFF"/>
        </w:rPr>
        <w:t>yum :</w:t>
      </w:r>
      <w:proofErr w:type="gramEnd"/>
      <w:r w:rsidRPr="006D76F3">
        <w:rPr>
          <w:rFonts w:ascii="Arial" w:hAnsi="Arial" w:cs="Arial"/>
          <w:b/>
          <w:bCs/>
          <w:color w:val="343333"/>
          <w:sz w:val="16"/>
          <w:szCs w:val="16"/>
          <w:shd w:val="clear" w:color="auto" w:fill="FFFFFF"/>
        </w:rPr>
        <w:t> </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color w:val="0000FF"/>
          <w:sz w:val="16"/>
          <w:szCs w:val="16"/>
        </w:rPr>
        <w:t>[</w:t>
      </w:r>
      <w:proofErr w:type="gramStart"/>
      <w:r w:rsidRPr="006D76F3">
        <w:rPr>
          <w:color w:val="0000FF"/>
          <w:sz w:val="16"/>
          <w:szCs w:val="16"/>
        </w:rPr>
        <w:t>root@server1  ~</w:t>
      </w:r>
      <w:proofErr w:type="gramEnd"/>
      <w:r w:rsidRPr="006D76F3">
        <w:rPr>
          <w:color w:val="0000FF"/>
          <w:sz w:val="16"/>
          <w:szCs w:val="16"/>
        </w:rPr>
        <w:t xml:space="preserve">]# </w:t>
      </w:r>
      <w:proofErr w:type="gramStart"/>
      <w:r w:rsidRPr="006D76F3">
        <w:rPr>
          <w:color w:val="0000FF"/>
          <w:sz w:val="16"/>
          <w:szCs w:val="16"/>
        </w:rPr>
        <w:t>yum</w:t>
      </w:r>
      <w:proofErr w:type="gramEnd"/>
      <w:r w:rsidRPr="006D76F3">
        <w:rPr>
          <w:color w:val="0000FF"/>
          <w:sz w:val="16"/>
          <w:szCs w:val="16"/>
        </w:rPr>
        <w:t xml:space="preserve"> -y install bind*</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color w:val="0000FF"/>
          <w:sz w:val="16"/>
          <w:szCs w:val="16"/>
        </w:rPr>
        <w:t>[</w:t>
      </w:r>
      <w:proofErr w:type="gramStart"/>
      <w:r w:rsidRPr="006D76F3">
        <w:rPr>
          <w:color w:val="0000FF"/>
          <w:sz w:val="16"/>
          <w:szCs w:val="16"/>
        </w:rPr>
        <w:t>root@server1  ~</w:t>
      </w:r>
      <w:proofErr w:type="gramEnd"/>
      <w:r w:rsidRPr="006D76F3">
        <w:rPr>
          <w:color w:val="0000FF"/>
          <w:sz w:val="16"/>
          <w:szCs w:val="16"/>
        </w:rPr>
        <w:t xml:space="preserve">]# </w:t>
      </w:r>
      <w:proofErr w:type="gramStart"/>
      <w:r w:rsidRPr="006D76F3">
        <w:rPr>
          <w:color w:val="0000FF"/>
          <w:sz w:val="16"/>
          <w:szCs w:val="16"/>
        </w:rPr>
        <w:t>updatedb</w:t>
      </w:r>
      <w:proofErr w:type="gramEnd"/>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i/>
          <w:iCs/>
          <w:color w:val="777777"/>
          <w:sz w:val="16"/>
          <w:szCs w:val="16"/>
        </w:rPr>
        <w:t xml:space="preserve"> # </w:t>
      </w:r>
      <w:r w:rsidRPr="006D76F3">
        <w:rPr>
          <w:rStyle w:val="ilad"/>
          <w:rFonts w:eastAsiaTheme="majorEastAsia"/>
          <w:i/>
          <w:iCs/>
          <w:color w:val="777777"/>
          <w:sz w:val="16"/>
          <w:szCs w:val="16"/>
        </w:rPr>
        <w:t>Find the</w:t>
      </w:r>
      <w:r w:rsidRPr="006D76F3">
        <w:rPr>
          <w:i/>
          <w:iCs/>
          <w:color w:val="777777"/>
          <w:sz w:val="16"/>
          <w:szCs w:val="16"/>
        </w:rPr>
        <w:t xml:space="preserve"> named.conf </w:t>
      </w:r>
      <w:proofErr w:type="gramStart"/>
      <w:r w:rsidRPr="006D76F3">
        <w:rPr>
          <w:i/>
          <w:iCs/>
          <w:color w:val="777777"/>
          <w:sz w:val="16"/>
          <w:szCs w:val="16"/>
        </w:rPr>
        <w:t>file(</w:t>
      </w:r>
      <w:proofErr w:type="gramEnd"/>
      <w:r w:rsidRPr="006D76F3">
        <w:rPr>
          <w:i/>
          <w:iCs/>
          <w:color w:val="777777"/>
          <w:sz w:val="16"/>
          <w:szCs w:val="16"/>
        </w:rPr>
        <w:t>Main configuration file of BIND)</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color w:val="0000FF"/>
          <w:sz w:val="16"/>
          <w:szCs w:val="16"/>
        </w:rPr>
        <w:t>[</w:t>
      </w:r>
      <w:proofErr w:type="gramStart"/>
      <w:r w:rsidRPr="006D76F3">
        <w:rPr>
          <w:color w:val="0000FF"/>
          <w:sz w:val="16"/>
          <w:szCs w:val="16"/>
        </w:rPr>
        <w:t>root@server1  ~</w:t>
      </w:r>
      <w:proofErr w:type="gramEnd"/>
      <w:r w:rsidRPr="006D76F3">
        <w:rPr>
          <w:color w:val="0000FF"/>
          <w:sz w:val="16"/>
          <w:szCs w:val="16"/>
        </w:rPr>
        <w:t>]# locate named.conf</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xml:space="preserve">/etc/named.conf </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/usr/share/doc/bind-9.7.0/named.conf.default</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xml:space="preserve">/usr/share/doc/bind-9.7.0/sample/etc/named.conf </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/usr/share/logwatch/default.conf/services/named.conf</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/usr/share/man/man5/named.conf.5.gz</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i/>
          <w:iCs/>
          <w:color w:val="777777"/>
          <w:sz w:val="16"/>
          <w:szCs w:val="16"/>
        </w:rPr>
        <w:t># Go to below path</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color w:val="0000FF"/>
          <w:sz w:val="16"/>
          <w:szCs w:val="16"/>
        </w:rPr>
        <w:t>[</w:t>
      </w:r>
      <w:proofErr w:type="gramStart"/>
      <w:r w:rsidRPr="006D76F3">
        <w:rPr>
          <w:color w:val="0000FF"/>
          <w:sz w:val="16"/>
          <w:szCs w:val="16"/>
        </w:rPr>
        <w:t>root@server1  ~</w:t>
      </w:r>
      <w:proofErr w:type="gramEnd"/>
      <w:r w:rsidRPr="006D76F3">
        <w:rPr>
          <w:color w:val="0000FF"/>
          <w:sz w:val="16"/>
          <w:szCs w:val="16"/>
        </w:rPr>
        <w:t xml:space="preserve">]# </w:t>
      </w:r>
      <w:proofErr w:type="gramStart"/>
      <w:r w:rsidRPr="006D76F3">
        <w:rPr>
          <w:color w:val="0000FF"/>
          <w:sz w:val="16"/>
          <w:szCs w:val="16"/>
        </w:rPr>
        <w:t>cd</w:t>
      </w:r>
      <w:proofErr w:type="gramEnd"/>
      <w:r w:rsidRPr="006D76F3">
        <w:rPr>
          <w:color w:val="0000FF"/>
          <w:sz w:val="16"/>
          <w:szCs w:val="16"/>
        </w:rPr>
        <w:t xml:space="preserve"> /var/named/</w:t>
      </w:r>
      <w:r w:rsidRPr="006D76F3">
        <w:rPr>
          <w:rStyle w:val="zih9y7v4m"/>
          <w:color w:val="009900"/>
          <w:sz w:val="16"/>
          <w:szCs w:val="16"/>
          <w:u w:val="single"/>
          <w:bdr w:val="single" w:sz="6" w:space="0" w:color="auto" w:frame="1"/>
        </w:rPr>
        <w:t>chroot</w:t>
      </w:r>
      <w:r w:rsidRPr="006D76F3">
        <w:rPr>
          <w:color w:val="0000FF"/>
          <w:sz w:val="16"/>
          <w:szCs w:val="16"/>
        </w:rPr>
        <w:t>/</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color w:val="0000FF"/>
          <w:sz w:val="16"/>
          <w:szCs w:val="16"/>
        </w:rPr>
        <w:t>[</w:t>
      </w:r>
      <w:proofErr w:type="gramStart"/>
      <w:r w:rsidRPr="006D76F3">
        <w:rPr>
          <w:color w:val="0000FF"/>
          <w:sz w:val="16"/>
          <w:szCs w:val="16"/>
        </w:rPr>
        <w:t>root@server1  chroot</w:t>
      </w:r>
      <w:proofErr w:type="gramEnd"/>
      <w:r w:rsidRPr="006D76F3">
        <w:rPr>
          <w:color w:val="0000FF"/>
          <w:sz w:val="16"/>
          <w:szCs w:val="16"/>
        </w:rPr>
        <w:t xml:space="preserve">]# </w:t>
      </w:r>
      <w:proofErr w:type="gramStart"/>
      <w:r w:rsidRPr="006D76F3">
        <w:rPr>
          <w:color w:val="0000FF"/>
          <w:sz w:val="16"/>
          <w:szCs w:val="16"/>
        </w:rPr>
        <w:t>cd</w:t>
      </w:r>
      <w:proofErr w:type="gramEnd"/>
      <w:r w:rsidRPr="006D76F3">
        <w:rPr>
          <w:color w:val="0000FF"/>
          <w:sz w:val="16"/>
          <w:szCs w:val="16"/>
        </w:rPr>
        <w:t xml:space="preserve"> etc</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color w:val="0000FF"/>
          <w:sz w:val="16"/>
          <w:szCs w:val="16"/>
        </w:rPr>
        <w:t>[</w:t>
      </w:r>
      <w:proofErr w:type="gramStart"/>
      <w:r w:rsidRPr="006D76F3">
        <w:rPr>
          <w:color w:val="0000FF"/>
          <w:sz w:val="16"/>
          <w:szCs w:val="16"/>
        </w:rPr>
        <w:t>root@server1  etc</w:t>
      </w:r>
      <w:proofErr w:type="gramEnd"/>
      <w:r w:rsidRPr="006D76F3">
        <w:rPr>
          <w:color w:val="0000FF"/>
          <w:sz w:val="16"/>
          <w:szCs w:val="16"/>
        </w:rPr>
        <w:t xml:space="preserve">]# </w:t>
      </w:r>
      <w:proofErr w:type="gramStart"/>
      <w:r w:rsidRPr="006D76F3">
        <w:rPr>
          <w:color w:val="0000FF"/>
          <w:sz w:val="16"/>
          <w:szCs w:val="16"/>
        </w:rPr>
        <w:t>pwd</w:t>
      </w:r>
      <w:proofErr w:type="gramEnd"/>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/var/named/chroot/etc</w:t>
      </w:r>
    </w:p>
    <w:p w:rsidR="006D76F3" w:rsidRPr="006D76F3" w:rsidRDefault="006D76F3" w:rsidP="006D76F3">
      <w:pPr>
        <w:spacing w:after="0"/>
        <w:rPr>
          <w:sz w:val="16"/>
          <w:szCs w:val="16"/>
        </w:rPr>
      </w:pPr>
      <w:r w:rsidRPr="006D76F3">
        <w:rPr>
          <w:rFonts w:ascii="Arial" w:hAnsi="Arial" w:cs="Arial"/>
          <w:color w:val="343333"/>
          <w:sz w:val="16"/>
          <w:szCs w:val="16"/>
        </w:rPr>
        <w:br/>
      </w:r>
      <w:r w:rsidRPr="006D76F3">
        <w:rPr>
          <w:rFonts w:ascii="Arial" w:hAnsi="Arial" w:cs="Arial"/>
          <w:b/>
          <w:bCs/>
          <w:color w:val="343333"/>
          <w:sz w:val="16"/>
          <w:szCs w:val="16"/>
          <w:shd w:val="clear" w:color="auto" w:fill="FFFFFF"/>
        </w:rPr>
        <w:t xml:space="preserve">5. Copy named.conf </w:t>
      </w:r>
      <w:r w:rsidRPr="006D76F3">
        <w:rPr>
          <w:rStyle w:val="ilad"/>
          <w:rFonts w:ascii="Arial" w:hAnsi="Arial" w:cs="Arial"/>
          <w:b/>
          <w:bCs/>
          <w:color w:val="343333"/>
          <w:sz w:val="16"/>
          <w:szCs w:val="16"/>
          <w:shd w:val="clear" w:color="auto" w:fill="FFFFFF"/>
        </w:rPr>
        <w:t>file from</w:t>
      </w:r>
      <w:r w:rsidRPr="006D76F3">
        <w:rPr>
          <w:rFonts w:ascii="Arial" w:hAnsi="Arial" w:cs="Arial"/>
          <w:b/>
          <w:bCs/>
          <w:color w:val="343333"/>
          <w:sz w:val="16"/>
          <w:szCs w:val="16"/>
          <w:shd w:val="clear" w:color="auto" w:fill="FFFFFF"/>
        </w:rPr>
        <w:t xml:space="preserve"> BIND lib. &amp; Change the group of </w:t>
      </w:r>
      <w:proofErr w:type="gramStart"/>
      <w:r w:rsidRPr="006D76F3">
        <w:rPr>
          <w:rFonts w:ascii="Arial" w:hAnsi="Arial" w:cs="Arial"/>
          <w:b/>
          <w:bCs/>
          <w:color w:val="343333"/>
          <w:sz w:val="16"/>
          <w:szCs w:val="16"/>
          <w:shd w:val="clear" w:color="auto" w:fill="FFFFFF"/>
        </w:rPr>
        <w:t>named.conf :</w:t>
      </w:r>
      <w:proofErr w:type="gramEnd"/>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color w:val="0000FF"/>
          <w:sz w:val="16"/>
          <w:szCs w:val="16"/>
        </w:rPr>
        <w:t>[</w:t>
      </w:r>
      <w:proofErr w:type="gramStart"/>
      <w:r w:rsidRPr="006D76F3">
        <w:rPr>
          <w:color w:val="0000FF"/>
          <w:sz w:val="16"/>
          <w:szCs w:val="16"/>
        </w:rPr>
        <w:t>root@server1  etc</w:t>
      </w:r>
      <w:proofErr w:type="gramEnd"/>
      <w:r w:rsidRPr="006D76F3">
        <w:rPr>
          <w:color w:val="0000FF"/>
          <w:sz w:val="16"/>
          <w:szCs w:val="16"/>
        </w:rPr>
        <w:t xml:space="preserve">]# </w:t>
      </w:r>
      <w:proofErr w:type="gramStart"/>
      <w:r w:rsidRPr="006D76F3">
        <w:rPr>
          <w:color w:val="0000FF"/>
          <w:sz w:val="16"/>
          <w:szCs w:val="16"/>
        </w:rPr>
        <w:t>cp</w:t>
      </w:r>
      <w:proofErr w:type="gramEnd"/>
      <w:r w:rsidRPr="006D76F3">
        <w:rPr>
          <w:color w:val="0000FF"/>
          <w:sz w:val="16"/>
          <w:szCs w:val="16"/>
        </w:rPr>
        <w:t xml:space="preserve"> /usr/share/doc/bind-9.7.0/named.conf.default named.conf </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color w:val="0000FF"/>
          <w:sz w:val="16"/>
          <w:szCs w:val="16"/>
        </w:rPr>
        <w:t>[</w:t>
      </w:r>
      <w:proofErr w:type="gramStart"/>
      <w:r w:rsidRPr="006D76F3">
        <w:rPr>
          <w:color w:val="0000FF"/>
          <w:sz w:val="16"/>
          <w:szCs w:val="16"/>
        </w:rPr>
        <w:t>root@server1  etc</w:t>
      </w:r>
      <w:proofErr w:type="gramEnd"/>
      <w:r w:rsidRPr="006D76F3">
        <w:rPr>
          <w:color w:val="0000FF"/>
          <w:sz w:val="16"/>
          <w:szCs w:val="16"/>
        </w:rPr>
        <w:t xml:space="preserve">]# </w:t>
      </w:r>
      <w:proofErr w:type="gramStart"/>
      <w:r w:rsidRPr="006D76F3">
        <w:rPr>
          <w:color w:val="0000FF"/>
          <w:sz w:val="16"/>
          <w:szCs w:val="16"/>
        </w:rPr>
        <w:t>chgrp</w:t>
      </w:r>
      <w:proofErr w:type="gramEnd"/>
      <w:r w:rsidRPr="006D76F3">
        <w:rPr>
          <w:color w:val="0000FF"/>
          <w:sz w:val="16"/>
          <w:szCs w:val="16"/>
        </w:rPr>
        <w:t xml:space="preserve"> named named.conf </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color w:val="0000FF"/>
          <w:sz w:val="16"/>
          <w:szCs w:val="16"/>
        </w:rPr>
        <w:t>[</w:t>
      </w:r>
      <w:proofErr w:type="gramStart"/>
      <w:r w:rsidRPr="006D76F3">
        <w:rPr>
          <w:color w:val="0000FF"/>
          <w:sz w:val="16"/>
          <w:szCs w:val="16"/>
        </w:rPr>
        <w:t>root@server1  etc</w:t>
      </w:r>
      <w:proofErr w:type="gramEnd"/>
      <w:r w:rsidRPr="006D76F3">
        <w:rPr>
          <w:color w:val="0000FF"/>
          <w:sz w:val="16"/>
          <w:szCs w:val="16"/>
        </w:rPr>
        <w:t xml:space="preserve">]# </w:t>
      </w:r>
      <w:proofErr w:type="gramStart"/>
      <w:r w:rsidRPr="006D76F3">
        <w:rPr>
          <w:color w:val="0000FF"/>
          <w:sz w:val="16"/>
          <w:szCs w:val="16"/>
        </w:rPr>
        <w:t>ll</w:t>
      </w:r>
      <w:proofErr w:type="gramEnd"/>
      <w:r w:rsidRPr="006D76F3">
        <w:rPr>
          <w:color w:val="0000FF"/>
          <w:sz w:val="16"/>
          <w:szCs w:val="16"/>
        </w:rPr>
        <w:t xml:space="preserve"> named.conf</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proofErr w:type="gramStart"/>
      <w:r w:rsidRPr="006D76F3">
        <w:rPr>
          <w:sz w:val="16"/>
          <w:szCs w:val="16"/>
        </w:rPr>
        <w:t>f -rw-r--r--.</w:t>
      </w:r>
      <w:proofErr w:type="gramEnd"/>
      <w:r w:rsidRPr="006D76F3">
        <w:rPr>
          <w:sz w:val="16"/>
          <w:szCs w:val="16"/>
        </w:rPr>
        <w:t xml:space="preserve"> 1 root named 930 Aug 3 07:58 named.conf </w:t>
      </w:r>
    </w:p>
    <w:p w:rsidR="006D76F3" w:rsidRPr="006D76F3" w:rsidRDefault="006D76F3" w:rsidP="006D76F3">
      <w:pPr>
        <w:spacing w:after="0"/>
        <w:rPr>
          <w:sz w:val="16"/>
          <w:szCs w:val="16"/>
        </w:rPr>
      </w:pPr>
      <w:r w:rsidRPr="006D76F3">
        <w:rPr>
          <w:rFonts w:ascii="Arial" w:hAnsi="Arial" w:cs="Arial"/>
          <w:color w:val="343333"/>
          <w:sz w:val="16"/>
          <w:szCs w:val="16"/>
        </w:rPr>
        <w:br/>
      </w:r>
      <w:r w:rsidRPr="006D76F3">
        <w:rPr>
          <w:rFonts w:ascii="Arial" w:hAnsi="Arial" w:cs="Arial"/>
          <w:b/>
          <w:bCs/>
          <w:color w:val="343333"/>
          <w:sz w:val="16"/>
          <w:szCs w:val="16"/>
          <w:shd w:val="clear" w:color="auto" w:fill="FFFFFF"/>
        </w:rPr>
        <w:t xml:space="preserve">6. Edit the BIND configuration </w:t>
      </w:r>
      <w:proofErr w:type="gramStart"/>
      <w:r w:rsidRPr="006D76F3">
        <w:rPr>
          <w:rFonts w:ascii="Arial" w:hAnsi="Arial" w:cs="Arial"/>
          <w:b/>
          <w:bCs/>
          <w:color w:val="343333"/>
          <w:sz w:val="16"/>
          <w:szCs w:val="16"/>
          <w:shd w:val="clear" w:color="auto" w:fill="FFFFFF"/>
        </w:rPr>
        <w:t>file :</w:t>
      </w:r>
      <w:proofErr w:type="gramEnd"/>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color w:val="0000FF"/>
          <w:sz w:val="16"/>
          <w:szCs w:val="16"/>
        </w:rPr>
        <w:t>[</w:t>
      </w:r>
      <w:proofErr w:type="gramStart"/>
      <w:r w:rsidRPr="006D76F3">
        <w:rPr>
          <w:color w:val="0000FF"/>
          <w:sz w:val="16"/>
          <w:szCs w:val="16"/>
        </w:rPr>
        <w:t>root@server1  etc</w:t>
      </w:r>
      <w:proofErr w:type="gramEnd"/>
      <w:r w:rsidRPr="006D76F3">
        <w:rPr>
          <w:color w:val="0000FF"/>
          <w:sz w:val="16"/>
          <w:szCs w:val="16"/>
        </w:rPr>
        <w:t xml:space="preserve">]# </w:t>
      </w:r>
      <w:proofErr w:type="gramStart"/>
      <w:r w:rsidRPr="006D76F3">
        <w:rPr>
          <w:color w:val="0000FF"/>
          <w:sz w:val="16"/>
          <w:szCs w:val="16"/>
        </w:rPr>
        <w:t>vim  named.conf</w:t>
      </w:r>
      <w:proofErr w:type="gramEnd"/>
      <w:r w:rsidRPr="006D76F3">
        <w:rPr>
          <w:color w:val="0000FF"/>
          <w:sz w:val="16"/>
          <w:szCs w:val="16"/>
        </w:rPr>
        <w:t xml:space="preserve"> </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color w:val="0000FF"/>
          <w:sz w:val="16"/>
          <w:szCs w:val="16"/>
        </w:rPr>
        <w:lastRenderedPageBreak/>
        <w:t>[</w:t>
      </w:r>
      <w:proofErr w:type="gramStart"/>
      <w:r w:rsidRPr="006D76F3">
        <w:rPr>
          <w:color w:val="0000FF"/>
          <w:sz w:val="16"/>
          <w:szCs w:val="16"/>
        </w:rPr>
        <w:t>root@server1  etc</w:t>
      </w:r>
      <w:proofErr w:type="gramEnd"/>
      <w:r w:rsidRPr="006D76F3">
        <w:rPr>
          <w:color w:val="0000FF"/>
          <w:sz w:val="16"/>
          <w:szCs w:val="16"/>
        </w:rPr>
        <w:t xml:space="preserve">]# </w:t>
      </w:r>
      <w:proofErr w:type="gramStart"/>
      <w:r w:rsidRPr="006D76F3">
        <w:rPr>
          <w:color w:val="0000FF"/>
          <w:sz w:val="16"/>
          <w:szCs w:val="16"/>
        </w:rPr>
        <w:t>grep</w:t>
      </w:r>
      <w:proofErr w:type="gramEnd"/>
      <w:r w:rsidRPr="006D76F3">
        <w:rPr>
          <w:color w:val="0000FF"/>
          <w:sz w:val="16"/>
          <w:szCs w:val="16"/>
        </w:rPr>
        <w:t xml:space="preserve"> listen named.conf </w:t>
      </w:r>
      <w:r w:rsidRPr="006D76F3">
        <w:rPr>
          <w:sz w:val="16"/>
          <w:szCs w:val="16"/>
        </w:rPr>
        <w:t xml:space="preserve">  </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xml:space="preserve"> </w:t>
      </w:r>
      <w:proofErr w:type="gramStart"/>
      <w:r w:rsidRPr="006D76F3">
        <w:rPr>
          <w:sz w:val="16"/>
          <w:szCs w:val="16"/>
        </w:rPr>
        <w:t>listen-on</w:t>
      </w:r>
      <w:proofErr w:type="gramEnd"/>
      <w:r w:rsidRPr="006D76F3">
        <w:rPr>
          <w:sz w:val="16"/>
          <w:szCs w:val="16"/>
        </w:rPr>
        <w:t xml:space="preserve"> port 53 { 127.0.0.1; };</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i/>
          <w:iCs/>
          <w:color w:val="777777"/>
          <w:sz w:val="16"/>
          <w:szCs w:val="16"/>
        </w:rPr>
        <w:t xml:space="preserve">Comment it # //         listen-on-v6 port 53 </w:t>
      </w:r>
      <w:proofErr w:type="gramStart"/>
      <w:r w:rsidRPr="006D76F3">
        <w:rPr>
          <w:i/>
          <w:iCs/>
          <w:color w:val="777777"/>
          <w:sz w:val="16"/>
          <w:szCs w:val="16"/>
        </w:rPr>
        <w:t>{ :</w:t>
      </w:r>
      <w:proofErr w:type="gramEnd"/>
      <w:r w:rsidRPr="006D76F3">
        <w:rPr>
          <w:i/>
          <w:iCs/>
          <w:color w:val="777777"/>
          <w:sz w:val="16"/>
          <w:szCs w:val="16"/>
        </w:rPr>
        <w:t xml:space="preserve">:1; }; </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color w:val="0000FF"/>
          <w:sz w:val="16"/>
          <w:szCs w:val="16"/>
        </w:rPr>
        <w:t>[</w:t>
      </w:r>
      <w:proofErr w:type="gramStart"/>
      <w:r w:rsidRPr="006D76F3">
        <w:rPr>
          <w:color w:val="0000FF"/>
          <w:sz w:val="16"/>
          <w:szCs w:val="16"/>
        </w:rPr>
        <w:t>root@server1  etc</w:t>
      </w:r>
      <w:proofErr w:type="gramEnd"/>
      <w:r w:rsidRPr="006D76F3">
        <w:rPr>
          <w:color w:val="0000FF"/>
          <w:sz w:val="16"/>
          <w:szCs w:val="16"/>
        </w:rPr>
        <w:t xml:space="preserve">]# </w:t>
      </w:r>
      <w:proofErr w:type="gramStart"/>
      <w:r w:rsidRPr="006D76F3">
        <w:rPr>
          <w:color w:val="0000FF"/>
          <w:sz w:val="16"/>
          <w:szCs w:val="16"/>
        </w:rPr>
        <w:t>vim  named.conf</w:t>
      </w:r>
      <w:proofErr w:type="gramEnd"/>
      <w:r w:rsidRPr="006D76F3">
        <w:rPr>
          <w:color w:val="0000FF"/>
          <w:sz w:val="16"/>
          <w:szCs w:val="16"/>
        </w:rPr>
        <w:t xml:space="preserve"> </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color w:val="0000FF"/>
          <w:sz w:val="16"/>
          <w:szCs w:val="16"/>
        </w:rPr>
        <w:t>[</w:t>
      </w:r>
      <w:proofErr w:type="gramStart"/>
      <w:r w:rsidRPr="006D76F3">
        <w:rPr>
          <w:color w:val="0000FF"/>
          <w:sz w:val="16"/>
          <w:szCs w:val="16"/>
        </w:rPr>
        <w:t>root@server1  etc</w:t>
      </w:r>
      <w:proofErr w:type="gramEnd"/>
      <w:r w:rsidRPr="006D76F3">
        <w:rPr>
          <w:color w:val="0000FF"/>
          <w:sz w:val="16"/>
          <w:szCs w:val="16"/>
        </w:rPr>
        <w:t xml:space="preserve">]# </w:t>
      </w:r>
      <w:proofErr w:type="gramStart"/>
      <w:r w:rsidRPr="006D76F3">
        <w:rPr>
          <w:color w:val="0000FF"/>
          <w:sz w:val="16"/>
          <w:szCs w:val="16"/>
        </w:rPr>
        <w:t>grep</w:t>
      </w:r>
      <w:proofErr w:type="gramEnd"/>
      <w:r w:rsidRPr="006D76F3">
        <w:rPr>
          <w:color w:val="0000FF"/>
          <w:sz w:val="16"/>
          <w:szCs w:val="16"/>
        </w:rPr>
        <w:t xml:space="preserve"> listen named.conf</w:t>
      </w:r>
      <w:r w:rsidRPr="006D76F3">
        <w:rPr>
          <w:sz w:val="16"/>
          <w:szCs w:val="16"/>
        </w:rPr>
        <w:t xml:space="preserve"> </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b/>
          <w:bCs/>
          <w:sz w:val="16"/>
          <w:szCs w:val="16"/>
        </w:rPr>
        <w:t xml:space="preserve"> </w:t>
      </w:r>
      <w:proofErr w:type="gramStart"/>
      <w:r w:rsidRPr="006D76F3">
        <w:rPr>
          <w:b/>
          <w:bCs/>
          <w:sz w:val="16"/>
          <w:szCs w:val="16"/>
        </w:rPr>
        <w:t>listen-on</w:t>
      </w:r>
      <w:proofErr w:type="gramEnd"/>
      <w:r w:rsidRPr="006D76F3">
        <w:rPr>
          <w:b/>
          <w:bCs/>
          <w:sz w:val="16"/>
          <w:szCs w:val="16"/>
        </w:rPr>
        <w:t xml:space="preserve"> port 53 { 127.0.0.1; 192.168.10.2; };  </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i/>
          <w:iCs/>
          <w:color w:val="777777"/>
          <w:sz w:val="16"/>
          <w:szCs w:val="16"/>
        </w:rPr>
        <w:t xml:space="preserve">Comment it # //       listen-on-v6 port 53 </w:t>
      </w:r>
      <w:proofErr w:type="gramStart"/>
      <w:r w:rsidRPr="006D76F3">
        <w:rPr>
          <w:i/>
          <w:iCs/>
          <w:color w:val="777777"/>
          <w:sz w:val="16"/>
          <w:szCs w:val="16"/>
        </w:rPr>
        <w:t>{ :</w:t>
      </w:r>
      <w:proofErr w:type="gramEnd"/>
      <w:r w:rsidRPr="006D76F3">
        <w:rPr>
          <w:i/>
          <w:iCs/>
          <w:color w:val="777777"/>
          <w:sz w:val="16"/>
          <w:szCs w:val="16"/>
        </w:rPr>
        <w:t xml:space="preserve">:1; }; </w:t>
      </w:r>
    </w:p>
    <w:p w:rsidR="006D76F3" w:rsidRPr="006D76F3" w:rsidRDefault="006D76F3" w:rsidP="006D76F3">
      <w:pPr>
        <w:spacing w:after="0"/>
        <w:rPr>
          <w:sz w:val="16"/>
          <w:szCs w:val="16"/>
        </w:rPr>
      </w:pPr>
      <w:r w:rsidRPr="006D76F3">
        <w:rPr>
          <w:rFonts w:ascii="Arial" w:hAnsi="Arial" w:cs="Arial"/>
          <w:color w:val="343333"/>
          <w:sz w:val="16"/>
          <w:szCs w:val="16"/>
        </w:rPr>
        <w:br/>
      </w:r>
      <w:r w:rsidRPr="006D76F3">
        <w:rPr>
          <w:rFonts w:ascii="Arial" w:hAnsi="Arial" w:cs="Arial"/>
          <w:b/>
          <w:bCs/>
          <w:color w:val="343333"/>
          <w:sz w:val="16"/>
          <w:szCs w:val="16"/>
          <w:shd w:val="clear" w:color="auto" w:fill="FFFFFF"/>
        </w:rPr>
        <w:t xml:space="preserve">7. Restart the </w:t>
      </w:r>
      <w:proofErr w:type="gramStart"/>
      <w:r w:rsidRPr="006D76F3">
        <w:rPr>
          <w:rFonts w:ascii="Arial" w:hAnsi="Arial" w:cs="Arial"/>
          <w:b/>
          <w:bCs/>
          <w:color w:val="343333"/>
          <w:sz w:val="16"/>
          <w:szCs w:val="16"/>
          <w:shd w:val="clear" w:color="auto" w:fill="FFFFFF"/>
        </w:rPr>
        <w:t>name(</w:t>
      </w:r>
      <w:proofErr w:type="gramEnd"/>
      <w:r w:rsidRPr="006D76F3">
        <w:rPr>
          <w:rFonts w:ascii="Arial" w:hAnsi="Arial" w:cs="Arial"/>
          <w:b/>
          <w:bCs/>
          <w:color w:val="343333"/>
          <w:sz w:val="16"/>
          <w:szCs w:val="16"/>
          <w:shd w:val="clear" w:color="auto" w:fill="FFFFFF"/>
        </w:rPr>
        <w:t>BIND) service :</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color w:val="0000FF"/>
          <w:sz w:val="16"/>
          <w:szCs w:val="16"/>
        </w:rPr>
        <w:t>[</w:t>
      </w:r>
      <w:proofErr w:type="gramStart"/>
      <w:r w:rsidRPr="006D76F3">
        <w:rPr>
          <w:color w:val="0000FF"/>
          <w:sz w:val="16"/>
          <w:szCs w:val="16"/>
        </w:rPr>
        <w:t>root@server1  etc</w:t>
      </w:r>
      <w:proofErr w:type="gramEnd"/>
      <w:r w:rsidRPr="006D76F3">
        <w:rPr>
          <w:color w:val="0000FF"/>
          <w:sz w:val="16"/>
          <w:szCs w:val="16"/>
        </w:rPr>
        <w:t xml:space="preserve">]# /etc/init.d/named restart </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Stopping named:</w:t>
      </w:r>
      <w:r w:rsidRPr="006D76F3">
        <w:rPr>
          <w:color w:val="008000"/>
          <w:sz w:val="16"/>
          <w:szCs w:val="16"/>
        </w:rPr>
        <w:t xml:space="preserve"> </w:t>
      </w:r>
      <w:proofErr w:type="gramStart"/>
      <w:r w:rsidRPr="006D76F3">
        <w:rPr>
          <w:color w:val="008000"/>
          <w:sz w:val="16"/>
          <w:szCs w:val="16"/>
        </w:rPr>
        <w:t>[ OK</w:t>
      </w:r>
      <w:proofErr w:type="gramEnd"/>
      <w:r w:rsidRPr="006D76F3">
        <w:rPr>
          <w:color w:val="008000"/>
          <w:sz w:val="16"/>
          <w:szCs w:val="16"/>
        </w:rPr>
        <w:t xml:space="preserve"> ] </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Starting named:</w:t>
      </w:r>
      <w:r w:rsidRPr="006D76F3">
        <w:rPr>
          <w:color w:val="008000"/>
          <w:sz w:val="16"/>
          <w:szCs w:val="16"/>
        </w:rPr>
        <w:t xml:space="preserve"> </w:t>
      </w:r>
      <w:proofErr w:type="gramStart"/>
      <w:r w:rsidRPr="006D76F3">
        <w:rPr>
          <w:color w:val="008000"/>
          <w:sz w:val="16"/>
          <w:szCs w:val="16"/>
        </w:rPr>
        <w:t>[ OK</w:t>
      </w:r>
      <w:proofErr w:type="gramEnd"/>
      <w:r w:rsidRPr="006D76F3">
        <w:rPr>
          <w:color w:val="008000"/>
          <w:sz w:val="16"/>
          <w:szCs w:val="16"/>
        </w:rPr>
        <w:t xml:space="preserve"> ] </w:t>
      </w:r>
    </w:p>
    <w:p w:rsidR="006D76F3" w:rsidRPr="006D76F3" w:rsidRDefault="006D76F3" w:rsidP="006D76F3">
      <w:pPr>
        <w:spacing w:after="0"/>
        <w:rPr>
          <w:sz w:val="16"/>
          <w:szCs w:val="16"/>
        </w:rPr>
      </w:pPr>
      <w:r w:rsidRPr="006D76F3">
        <w:rPr>
          <w:rFonts w:ascii="Arial" w:hAnsi="Arial" w:cs="Arial"/>
          <w:color w:val="343333"/>
          <w:sz w:val="16"/>
          <w:szCs w:val="16"/>
        </w:rPr>
        <w:br/>
      </w:r>
      <w:r w:rsidRPr="006D76F3">
        <w:rPr>
          <w:rFonts w:ascii="Arial" w:hAnsi="Arial" w:cs="Arial"/>
          <w:b/>
          <w:bCs/>
          <w:color w:val="343333"/>
          <w:sz w:val="16"/>
          <w:szCs w:val="16"/>
          <w:shd w:val="clear" w:color="auto" w:fill="FFFFFF"/>
        </w:rPr>
        <w:t xml:space="preserve">8. Edit the named.conf file &amp; add the </w:t>
      </w:r>
      <w:proofErr w:type="gramStart"/>
      <w:r w:rsidRPr="006D76F3">
        <w:rPr>
          <w:rFonts w:ascii="Arial" w:hAnsi="Arial" w:cs="Arial"/>
          <w:b/>
          <w:bCs/>
          <w:color w:val="343333"/>
          <w:sz w:val="16"/>
          <w:szCs w:val="16"/>
          <w:shd w:val="clear" w:color="auto" w:fill="FFFFFF"/>
        </w:rPr>
        <w:t>zone :</w:t>
      </w:r>
      <w:proofErr w:type="gramEnd"/>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color w:val="0000FF"/>
          <w:sz w:val="16"/>
          <w:szCs w:val="16"/>
        </w:rPr>
        <w:t xml:space="preserve"># </w:t>
      </w:r>
      <w:proofErr w:type="gramStart"/>
      <w:r w:rsidRPr="006D76F3">
        <w:rPr>
          <w:color w:val="0000FF"/>
          <w:sz w:val="16"/>
          <w:szCs w:val="16"/>
        </w:rPr>
        <w:t>vim</w:t>
      </w:r>
      <w:proofErr w:type="gramEnd"/>
      <w:r w:rsidRPr="006D76F3">
        <w:rPr>
          <w:color w:val="0000FF"/>
          <w:sz w:val="16"/>
          <w:szCs w:val="16"/>
        </w:rPr>
        <w:t xml:space="preserve"> /etc/named.conf</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named.conf</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xml:space="preserve">// Provided by </w:t>
      </w:r>
      <w:r w:rsidRPr="006D76F3">
        <w:rPr>
          <w:rStyle w:val="zih9y7v4m"/>
          <w:color w:val="009900"/>
          <w:sz w:val="16"/>
          <w:szCs w:val="16"/>
          <w:u w:val="single"/>
          <w:bdr w:val="single" w:sz="6" w:space="0" w:color="auto" w:frame="1"/>
        </w:rPr>
        <w:t>Red Hat</w:t>
      </w:r>
      <w:r w:rsidRPr="006D76F3">
        <w:rPr>
          <w:sz w:val="16"/>
          <w:szCs w:val="16"/>
        </w:rPr>
        <w:t xml:space="preserve"> bind package to configure the ISC BIND </w:t>
      </w:r>
      <w:proofErr w:type="gramStart"/>
      <w:r w:rsidRPr="006D76F3">
        <w:rPr>
          <w:sz w:val="16"/>
          <w:szCs w:val="16"/>
        </w:rPr>
        <w:t>named(</w:t>
      </w:r>
      <w:proofErr w:type="gramEnd"/>
      <w:r w:rsidRPr="006D76F3">
        <w:rPr>
          <w:sz w:val="16"/>
          <w:szCs w:val="16"/>
        </w:rPr>
        <w:t>8) DNS</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server as a caching only nameserver (as a localhost DNS resolver only).</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See /usr/share/doc/bind*/sample/ for example named configuration files.</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proofErr w:type="gramStart"/>
      <w:r w:rsidRPr="006D76F3">
        <w:rPr>
          <w:sz w:val="16"/>
          <w:szCs w:val="16"/>
        </w:rPr>
        <w:t>options</w:t>
      </w:r>
      <w:proofErr w:type="gramEnd"/>
      <w:r w:rsidRPr="006D76F3">
        <w:rPr>
          <w:sz w:val="16"/>
          <w:szCs w:val="16"/>
        </w:rPr>
        <w:t xml:space="preserve"> {</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b/>
          <w:bCs/>
          <w:sz w:val="16"/>
          <w:szCs w:val="16"/>
        </w:rPr>
        <w:t xml:space="preserve"> </w:t>
      </w:r>
      <w:proofErr w:type="gramStart"/>
      <w:r w:rsidRPr="006D76F3">
        <w:rPr>
          <w:b/>
          <w:bCs/>
          <w:sz w:val="16"/>
          <w:szCs w:val="16"/>
        </w:rPr>
        <w:t>listen-on</w:t>
      </w:r>
      <w:proofErr w:type="gramEnd"/>
      <w:r w:rsidRPr="006D76F3">
        <w:rPr>
          <w:b/>
          <w:bCs/>
          <w:sz w:val="16"/>
          <w:szCs w:val="16"/>
        </w:rPr>
        <w:t xml:space="preserve"> port 53 { 127.0.0.1;192.168.10.2; };</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b/>
          <w:bCs/>
          <w:sz w:val="16"/>
          <w:szCs w:val="16"/>
        </w:rPr>
        <w:t xml:space="preserve"> /*listen-on-v6 port 53 </w:t>
      </w:r>
      <w:proofErr w:type="gramStart"/>
      <w:r w:rsidRPr="006D76F3">
        <w:rPr>
          <w:b/>
          <w:bCs/>
          <w:sz w:val="16"/>
          <w:szCs w:val="16"/>
        </w:rPr>
        <w:t>{ :</w:t>
      </w:r>
      <w:proofErr w:type="gramEnd"/>
      <w:r w:rsidRPr="006D76F3">
        <w:rPr>
          <w:b/>
          <w:bCs/>
          <w:sz w:val="16"/>
          <w:szCs w:val="16"/>
        </w:rPr>
        <w:t>:1; };*/</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xml:space="preserve"> </w:t>
      </w:r>
      <w:proofErr w:type="gramStart"/>
      <w:r w:rsidRPr="006D76F3">
        <w:rPr>
          <w:sz w:val="16"/>
          <w:szCs w:val="16"/>
        </w:rPr>
        <w:t>directory  "</w:t>
      </w:r>
      <w:proofErr w:type="gramEnd"/>
      <w:r w:rsidRPr="006D76F3">
        <w:rPr>
          <w:sz w:val="16"/>
          <w:szCs w:val="16"/>
        </w:rPr>
        <w:t>/var/named";</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xml:space="preserve"> dump-</w:t>
      </w:r>
      <w:proofErr w:type="gramStart"/>
      <w:r w:rsidRPr="006D76F3">
        <w:rPr>
          <w:sz w:val="16"/>
          <w:szCs w:val="16"/>
        </w:rPr>
        <w:t>file  "</w:t>
      </w:r>
      <w:proofErr w:type="gramEnd"/>
      <w:r w:rsidRPr="006D76F3">
        <w:rPr>
          <w:sz w:val="16"/>
          <w:szCs w:val="16"/>
        </w:rPr>
        <w:t>/var/named/data/cache_dump.db";</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xml:space="preserve">        </w:t>
      </w:r>
      <w:proofErr w:type="gramStart"/>
      <w:r w:rsidRPr="006D76F3">
        <w:rPr>
          <w:sz w:val="16"/>
          <w:szCs w:val="16"/>
        </w:rPr>
        <w:t>statistics-file</w:t>
      </w:r>
      <w:proofErr w:type="gramEnd"/>
      <w:r w:rsidRPr="006D76F3">
        <w:rPr>
          <w:sz w:val="16"/>
          <w:szCs w:val="16"/>
        </w:rPr>
        <w:t xml:space="preserve"> "/var/named/data/named_stats.txt";</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xml:space="preserve">        </w:t>
      </w:r>
      <w:proofErr w:type="gramStart"/>
      <w:r w:rsidRPr="006D76F3">
        <w:rPr>
          <w:sz w:val="16"/>
          <w:szCs w:val="16"/>
        </w:rPr>
        <w:t>memstatistics-file</w:t>
      </w:r>
      <w:proofErr w:type="gramEnd"/>
      <w:r w:rsidRPr="006D76F3">
        <w:rPr>
          <w:sz w:val="16"/>
          <w:szCs w:val="16"/>
        </w:rPr>
        <w:t xml:space="preserve"> "/var/named/data/named_mem_stats.txt";</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b/>
          <w:bCs/>
          <w:sz w:val="16"/>
          <w:szCs w:val="16"/>
        </w:rPr>
        <w:t xml:space="preserve"> </w:t>
      </w:r>
      <w:proofErr w:type="gramStart"/>
      <w:r w:rsidRPr="006D76F3">
        <w:rPr>
          <w:b/>
          <w:bCs/>
          <w:sz w:val="16"/>
          <w:szCs w:val="16"/>
        </w:rPr>
        <w:t>allow-query</w:t>
      </w:r>
      <w:proofErr w:type="gramEnd"/>
      <w:r w:rsidRPr="006D76F3">
        <w:rPr>
          <w:b/>
          <w:bCs/>
          <w:sz w:val="16"/>
          <w:szCs w:val="16"/>
        </w:rPr>
        <w:t xml:space="preserve">     { localhost;192.168.10.0/24; };</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xml:space="preserve"> # </w:t>
      </w:r>
      <w:proofErr w:type="gramStart"/>
      <w:r w:rsidRPr="006D76F3">
        <w:rPr>
          <w:sz w:val="16"/>
          <w:szCs w:val="16"/>
        </w:rPr>
        <w:t>transfer</w:t>
      </w:r>
      <w:proofErr w:type="gramEnd"/>
      <w:r w:rsidRPr="006D76F3">
        <w:rPr>
          <w:sz w:val="16"/>
          <w:szCs w:val="16"/>
        </w:rPr>
        <w:t xml:space="preserve"> range ( set it if you have </w:t>
      </w:r>
      <w:r w:rsidRPr="006D76F3">
        <w:rPr>
          <w:rStyle w:val="ilad"/>
          <w:rFonts w:eastAsiaTheme="majorEastAsia"/>
          <w:sz w:val="16"/>
          <w:szCs w:val="16"/>
        </w:rPr>
        <w:t>secondary DNS</w:t>
      </w:r>
      <w:r w:rsidRPr="006D76F3">
        <w:rPr>
          <w:sz w:val="16"/>
          <w:szCs w:val="16"/>
        </w:rPr>
        <w:t xml:space="preserve"> )</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b/>
          <w:bCs/>
          <w:sz w:val="16"/>
          <w:szCs w:val="16"/>
        </w:rPr>
        <w:t xml:space="preserve"> </w:t>
      </w:r>
      <w:proofErr w:type="gramStart"/>
      <w:r w:rsidRPr="006D76F3">
        <w:rPr>
          <w:b/>
          <w:bCs/>
          <w:sz w:val="16"/>
          <w:szCs w:val="16"/>
        </w:rPr>
        <w:t>allow-transfer</w:t>
      </w:r>
      <w:proofErr w:type="gramEnd"/>
      <w:r w:rsidRPr="006D76F3">
        <w:rPr>
          <w:b/>
          <w:bCs/>
          <w:sz w:val="16"/>
          <w:szCs w:val="16"/>
        </w:rPr>
        <w:t xml:space="preserve"> { localhost; 192.168.10.0/24; };,</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xml:space="preserve"> </w:t>
      </w:r>
      <w:proofErr w:type="gramStart"/>
      <w:r w:rsidRPr="006D76F3">
        <w:rPr>
          <w:sz w:val="16"/>
          <w:szCs w:val="16"/>
        </w:rPr>
        <w:t>recursion</w:t>
      </w:r>
      <w:proofErr w:type="gramEnd"/>
      <w:r w:rsidRPr="006D76F3">
        <w:rPr>
          <w:sz w:val="16"/>
          <w:szCs w:val="16"/>
        </w:rPr>
        <w:t xml:space="preserve"> yes;</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xml:space="preserve"> </w:t>
      </w:r>
      <w:proofErr w:type="gramStart"/>
      <w:r w:rsidRPr="006D76F3">
        <w:rPr>
          <w:sz w:val="16"/>
          <w:szCs w:val="16"/>
        </w:rPr>
        <w:t>dnssec-enable</w:t>
      </w:r>
      <w:proofErr w:type="gramEnd"/>
      <w:r w:rsidRPr="006D76F3">
        <w:rPr>
          <w:sz w:val="16"/>
          <w:szCs w:val="16"/>
        </w:rPr>
        <w:t xml:space="preserve"> yes;</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xml:space="preserve"> </w:t>
      </w:r>
      <w:proofErr w:type="gramStart"/>
      <w:r w:rsidRPr="006D76F3">
        <w:rPr>
          <w:sz w:val="16"/>
          <w:szCs w:val="16"/>
        </w:rPr>
        <w:t>dnssec-validation</w:t>
      </w:r>
      <w:proofErr w:type="gramEnd"/>
      <w:r w:rsidRPr="006D76F3">
        <w:rPr>
          <w:sz w:val="16"/>
          <w:szCs w:val="16"/>
        </w:rPr>
        <w:t xml:space="preserve"> yes;</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xml:space="preserve"> </w:t>
      </w:r>
      <w:proofErr w:type="gramStart"/>
      <w:r w:rsidRPr="006D76F3">
        <w:rPr>
          <w:sz w:val="16"/>
          <w:szCs w:val="16"/>
        </w:rPr>
        <w:t>dnssec-lookaside</w:t>
      </w:r>
      <w:proofErr w:type="gramEnd"/>
      <w:r w:rsidRPr="006D76F3">
        <w:rPr>
          <w:sz w:val="16"/>
          <w:szCs w:val="16"/>
        </w:rPr>
        <w:t xml:space="preserve"> </w:t>
      </w:r>
      <w:r w:rsidRPr="006D76F3">
        <w:rPr>
          <w:rStyle w:val="ilad"/>
          <w:rFonts w:eastAsiaTheme="majorEastAsia"/>
          <w:sz w:val="16"/>
          <w:szCs w:val="16"/>
        </w:rPr>
        <w:t>auto</w:t>
      </w:r>
      <w:r w:rsidRPr="006D76F3">
        <w:rPr>
          <w:sz w:val="16"/>
          <w:szCs w:val="16"/>
        </w:rPr>
        <w:t>;</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xml:space="preserve"> /* Path to ISC DLV key */</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lastRenderedPageBreak/>
        <w:t xml:space="preserve"> </w:t>
      </w:r>
      <w:proofErr w:type="gramStart"/>
      <w:r w:rsidRPr="006D76F3">
        <w:rPr>
          <w:sz w:val="16"/>
          <w:szCs w:val="16"/>
        </w:rPr>
        <w:t>bindkeys-file</w:t>
      </w:r>
      <w:proofErr w:type="gramEnd"/>
      <w:r w:rsidRPr="006D76F3">
        <w:rPr>
          <w:sz w:val="16"/>
          <w:szCs w:val="16"/>
        </w:rPr>
        <w:t xml:space="preserve"> "/etc/named.iscdlv.key";</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proofErr w:type="gramStart"/>
      <w:r w:rsidRPr="006D76F3">
        <w:rPr>
          <w:sz w:val="16"/>
          <w:szCs w:val="16"/>
        </w:rPr>
        <w:t>logging</w:t>
      </w:r>
      <w:proofErr w:type="gramEnd"/>
      <w:r w:rsidRPr="006D76F3">
        <w:rPr>
          <w:sz w:val="16"/>
          <w:szCs w:val="16"/>
        </w:rPr>
        <w:t xml:space="preserve"> {</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xml:space="preserve">        </w:t>
      </w:r>
      <w:proofErr w:type="gramStart"/>
      <w:r w:rsidRPr="006D76F3">
        <w:rPr>
          <w:sz w:val="16"/>
          <w:szCs w:val="16"/>
        </w:rPr>
        <w:t>channel</w:t>
      </w:r>
      <w:proofErr w:type="gramEnd"/>
      <w:r w:rsidRPr="006D76F3">
        <w:rPr>
          <w:sz w:val="16"/>
          <w:szCs w:val="16"/>
        </w:rPr>
        <w:t xml:space="preserve"> default_debug {</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xml:space="preserve">                </w:t>
      </w:r>
      <w:proofErr w:type="gramStart"/>
      <w:r w:rsidRPr="006D76F3">
        <w:rPr>
          <w:sz w:val="16"/>
          <w:szCs w:val="16"/>
        </w:rPr>
        <w:t>file</w:t>
      </w:r>
      <w:proofErr w:type="gramEnd"/>
      <w:r w:rsidRPr="006D76F3">
        <w:rPr>
          <w:sz w:val="16"/>
          <w:szCs w:val="16"/>
        </w:rPr>
        <w:t xml:space="preserve"> "data/named.run";</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xml:space="preserve">                </w:t>
      </w:r>
      <w:proofErr w:type="gramStart"/>
      <w:r w:rsidRPr="006D76F3">
        <w:rPr>
          <w:sz w:val="16"/>
          <w:szCs w:val="16"/>
        </w:rPr>
        <w:t>severity</w:t>
      </w:r>
      <w:proofErr w:type="gramEnd"/>
      <w:r w:rsidRPr="006D76F3">
        <w:rPr>
          <w:sz w:val="16"/>
          <w:szCs w:val="16"/>
        </w:rPr>
        <w:t xml:space="preserve"> dynamic;</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xml:space="preserve">        };</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proofErr w:type="gramStart"/>
      <w:r w:rsidRPr="006D76F3">
        <w:rPr>
          <w:sz w:val="16"/>
          <w:szCs w:val="16"/>
        </w:rPr>
        <w:t>zone</w:t>
      </w:r>
      <w:proofErr w:type="gramEnd"/>
      <w:r w:rsidRPr="006D76F3">
        <w:rPr>
          <w:sz w:val="16"/>
          <w:szCs w:val="16"/>
        </w:rPr>
        <w:t xml:space="preserve"> "." IN {</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xml:space="preserve"> </w:t>
      </w:r>
      <w:proofErr w:type="gramStart"/>
      <w:r w:rsidRPr="006D76F3">
        <w:rPr>
          <w:sz w:val="16"/>
          <w:szCs w:val="16"/>
        </w:rPr>
        <w:t>type</w:t>
      </w:r>
      <w:proofErr w:type="gramEnd"/>
      <w:r w:rsidRPr="006D76F3">
        <w:rPr>
          <w:sz w:val="16"/>
          <w:szCs w:val="16"/>
        </w:rPr>
        <w:t xml:space="preserve"> hint;</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xml:space="preserve"> </w:t>
      </w:r>
      <w:proofErr w:type="gramStart"/>
      <w:r w:rsidRPr="006D76F3">
        <w:rPr>
          <w:sz w:val="16"/>
          <w:szCs w:val="16"/>
        </w:rPr>
        <w:t>file</w:t>
      </w:r>
      <w:proofErr w:type="gramEnd"/>
      <w:r w:rsidRPr="006D76F3">
        <w:rPr>
          <w:sz w:val="16"/>
          <w:szCs w:val="16"/>
        </w:rPr>
        <w:t xml:space="preserve"> "named.ca";</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b/>
          <w:bCs/>
          <w:sz w:val="16"/>
          <w:szCs w:val="16"/>
        </w:rPr>
      </w:pP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b/>
          <w:bCs/>
          <w:sz w:val="16"/>
          <w:szCs w:val="16"/>
        </w:rPr>
      </w:pPr>
      <w:proofErr w:type="gramStart"/>
      <w:r w:rsidRPr="006D76F3">
        <w:rPr>
          <w:b/>
          <w:bCs/>
          <w:sz w:val="16"/>
          <w:szCs w:val="16"/>
        </w:rPr>
        <w:t>zone</w:t>
      </w:r>
      <w:proofErr w:type="gramEnd"/>
      <w:r w:rsidRPr="006D76F3">
        <w:rPr>
          <w:b/>
          <w:bCs/>
          <w:sz w:val="16"/>
          <w:szCs w:val="16"/>
        </w:rPr>
        <w:t xml:space="preserve"> "howtoc.com" IN {</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b/>
          <w:bCs/>
          <w:sz w:val="16"/>
          <w:szCs w:val="16"/>
        </w:rPr>
      </w:pPr>
      <w:r w:rsidRPr="006D76F3">
        <w:rPr>
          <w:b/>
          <w:bCs/>
          <w:sz w:val="16"/>
          <w:szCs w:val="16"/>
        </w:rPr>
        <w:t xml:space="preserve">                </w:t>
      </w:r>
      <w:proofErr w:type="gramStart"/>
      <w:r w:rsidRPr="006D76F3">
        <w:rPr>
          <w:b/>
          <w:bCs/>
          <w:sz w:val="16"/>
          <w:szCs w:val="16"/>
        </w:rPr>
        <w:t>type</w:t>
      </w:r>
      <w:proofErr w:type="gramEnd"/>
      <w:r w:rsidRPr="006D76F3">
        <w:rPr>
          <w:b/>
          <w:bCs/>
          <w:sz w:val="16"/>
          <w:szCs w:val="16"/>
        </w:rPr>
        <w:t xml:space="preserve"> </w:t>
      </w:r>
      <w:r w:rsidRPr="006D76F3">
        <w:rPr>
          <w:rStyle w:val="ilad"/>
          <w:rFonts w:eastAsiaTheme="majorEastAsia"/>
          <w:b/>
          <w:bCs/>
          <w:sz w:val="16"/>
          <w:szCs w:val="16"/>
        </w:rPr>
        <w:t>master</w:t>
      </w:r>
      <w:r w:rsidRPr="006D76F3">
        <w:rPr>
          <w:b/>
          <w:bCs/>
          <w:sz w:val="16"/>
          <w:szCs w:val="16"/>
        </w:rPr>
        <w:t>;</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b/>
          <w:bCs/>
          <w:sz w:val="16"/>
          <w:szCs w:val="16"/>
        </w:rPr>
      </w:pPr>
      <w:r w:rsidRPr="006D76F3">
        <w:rPr>
          <w:b/>
          <w:bCs/>
          <w:sz w:val="16"/>
          <w:szCs w:val="16"/>
        </w:rPr>
        <w:t xml:space="preserve">                </w:t>
      </w:r>
      <w:proofErr w:type="gramStart"/>
      <w:r w:rsidRPr="006D76F3">
        <w:rPr>
          <w:b/>
          <w:bCs/>
          <w:sz w:val="16"/>
          <w:szCs w:val="16"/>
        </w:rPr>
        <w:t>file</w:t>
      </w:r>
      <w:proofErr w:type="gramEnd"/>
      <w:r w:rsidRPr="006D76F3">
        <w:rPr>
          <w:b/>
          <w:bCs/>
          <w:sz w:val="16"/>
          <w:szCs w:val="16"/>
        </w:rPr>
        <w:t xml:space="preserve"> "forward.zone";</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b/>
          <w:bCs/>
          <w:sz w:val="16"/>
          <w:szCs w:val="16"/>
        </w:rPr>
      </w:pPr>
      <w:r w:rsidRPr="006D76F3">
        <w:rPr>
          <w:b/>
          <w:bCs/>
          <w:sz w:val="16"/>
          <w:szCs w:val="16"/>
        </w:rPr>
        <w:t xml:space="preserve">                </w:t>
      </w:r>
      <w:proofErr w:type="gramStart"/>
      <w:r w:rsidRPr="006D76F3">
        <w:rPr>
          <w:b/>
          <w:bCs/>
          <w:sz w:val="16"/>
          <w:szCs w:val="16"/>
        </w:rPr>
        <w:t>allow-update</w:t>
      </w:r>
      <w:proofErr w:type="gramEnd"/>
      <w:r w:rsidRPr="006D76F3">
        <w:rPr>
          <w:b/>
          <w:bCs/>
          <w:sz w:val="16"/>
          <w:szCs w:val="16"/>
        </w:rPr>
        <w:t xml:space="preserve"> { none; };</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b/>
          <w:bCs/>
          <w:sz w:val="16"/>
          <w:szCs w:val="16"/>
        </w:rPr>
      </w:pPr>
      <w:r w:rsidRPr="006D76F3">
        <w:rPr>
          <w:b/>
          <w:bCs/>
          <w:sz w:val="16"/>
          <w:szCs w:val="16"/>
        </w:rPr>
        <w:t xml:space="preserve">        };</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b/>
          <w:bCs/>
          <w:sz w:val="16"/>
          <w:szCs w:val="16"/>
        </w:rPr>
      </w:pPr>
      <w:proofErr w:type="gramStart"/>
      <w:r w:rsidRPr="006D76F3">
        <w:rPr>
          <w:b/>
          <w:bCs/>
          <w:sz w:val="16"/>
          <w:szCs w:val="16"/>
        </w:rPr>
        <w:t>zone</w:t>
      </w:r>
      <w:proofErr w:type="gramEnd"/>
      <w:r w:rsidRPr="006D76F3">
        <w:rPr>
          <w:b/>
          <w:bCs/>
          <w:sz w:val="16"/>
          <w:szCs w:val="16"/>
        </w:rPr>
        <w:t xml:space="preserve"> "10.168.192.in-addr.arpa" IN {</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b/>
          <w:bCs/>
          <w:sz w:val="16"/>
          <w:szCs w:val="16"/>
        </w:rPr>
      </w:pPr>
      <w:r w:rsidRPr="006D76F3">
        <w:rPr>
          <w:b/>
          <w:bCs/>
          <w:sz w:val="16"/>
          <w:szCs w:val="16"/>
        </w:rPr>
        <w:t xml:space="preserve">                </w:t>
      </w:r>
      <w:proofErr w:type="gramStart"/>
      <w:r w:rsidRPr="006D76F3">
        <w:rPr>
          <w:b/>
          <w:bCs/>
          <w:sz w:val="16"/>
          <w:szCs w:val="16"/>
        </w:rPr>
        <w:t>type</w:t>
      </w:r>
      <w:proofErr w:type="gramEnd"/>
      <w:r w:rsidRPr="006D76F3">
        <w:rPr>
          <w:b/>
          <w:bCs/>
          <w:sz w:val="16"/>
          <w:szCs w:val="16"/>
        </w:rPr>
        <w:t xml:space="preserve"> master;</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b/>
          <w:bCs/>
          <w:sz w:val="16"/>
          <w:szCs w:val="16"/>
        </w:rPr>
      </w:pPr>
      <w:r w:rsidRPr="006D76F3">
        <w:rPr>
          <w:b/>
          <w:bCs/>
          <w:sz w:val="16"/>
          <w:szCs w:val="16"/>
        </w:rPr>
        <w:t xml:space="preserve">                </w:t>
      </w:r>
      <w:proofErr w:type="gramStart"/>
      <w:r w:rsidRPr="006D76F3">
        <w:rPr>
          <w:b/>
          <w:bCs/>
          <w:sz w:val="16"/>
          <w:szCs w:val="16"/>
        </w:rPr>
        <w:t>file</w:t>
      </w:r>
      <w:proofErr w:type="gramEnd"/>
      <w:r w:rsidRPr="006D76F3">
        <w:rPr>
          <w:b/>
          <w:bCs/>
          <w:sz w:val="16"/>
          <w:szCs w:val="16"/>
        </w:rPr>
        <w:t xml:space="preserve"> "reverse.zone";</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b/>
          <w:bCs/>
          <w:sz w:val="16"/>
          <w:szCs w:val="16"/>
        </w:rPr>
      </w:pPr>
      <w:r w:rsidRPr="006D76F3">
        <w:rPr>
          <w:b/>
          <w:bCs/>
          <w:sz w:val="16"/>
          <w:szCs w:val="16"/>
        </w:rPr>
        <w:t xml:space="preserve">                </w:t>
      </w:r>
      <w:proofErr w:type="gramStart"/>
      <w:r w:rsidRPr="006D76F3">
        <w:rPr>
          <w:b/>
          <w:bCs/>
          <w:sz w:val="16"/>
          <w:szCs w:val="16"/>
        </w:rPr>
        <w:t>allow-update</w:t>
      </w:r>
      <w:proofErr w:type="gramEnd"/>
      <w:r w:rsidRPr="006D76F3">
        <w:rPr>
          <w:b/>
          <w:bCs/>
          <w:sz w:val="16"/>
          <w:szCs w:val="16"/>
        </w:rPr>
        <w:t xml:space="preserve"> { none; };</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b/>
          <w:bCs/>
          <w:sz w:val="16"/>
          <w:szCs w:val="16"/>
        </w:rPr>
      </w:pPr>
      <w:r w:rsidRPr="006D76F3">
        <w:rPr>
          <w:b/>
          <w:bCs/>
          <w:sz w:val="16"/>
          <w:szCs w:val="16"/>
        </w:rPr>
        <w:t xml:space="preserve">        };</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b/>
          <w:bCs/>
          <w:sz w:val="16"/>
          <w:szCs w:val="16"/>
        </w:rPr>
      </w:pP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b/>
          <w:bCs/>
          <w:sz w:val="16"/>
          <w:szCs w:val="16"/>
        </w:rPr>
      </w:pPr>
      <w:proofErr w:type="gramStart"/>
      <w:r w:rsidRPr="006D76F3">
        <w:rPr>
          <w:b/>
          <w:bCs/>
          <w:sz w:val="16"/>
          <w:szCs w:val="16"/>
        </w:rPr>
        <w:t>include</w:t>
      </w:r>
      <w:proofErr w:type="gramEnd"/>
      <w:r w:rsidRPr="006D76F3">
        <w:rPr>
          <w:b/>
          <w:bCs/>
          <w:sz w:val="16"/>
          <w:szCs w:val="16"/>
        </w:rPr>
        <w:t xml:space="preserve"> "/etc/named.rfc1912.zones";</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p>
    <w:p w:rsidR="006D76F3" w:rsidRPr="006D76F3" w:rsidRDefault="006D76F3" w:rsidP="006D76F3">
      <w:pPr>
        <w:spacing w:after="0"/>
        <w:rPr>
          <w:sz w:val="16"/>
          <w:szCs w:val="16"/>
        </w:rPr>
      </w:pPr>
      <w:r w:rsidRPr="006D76F3">
        <w:rPr>
          <w:rFonts w:ascii="Arial" w:hAnsi="Arial" w:cs="Arial"/>
          <w:color w:val="343333"/>
          <w:sz w:val="16"/>
          <w:szCs w:val="16"/>
        </w:rPr>
        <w:br/>
      </w:r>
      <w:r w:rsidRPr="006D76F3">
        <w:rPr>
          <w:rFonts w:ascii="Arial" w:hAnsi="Arial" w:cs="Arial"/>
          <w:b/>
          <w:bCs/>
          <w:color w:val="343333"/>
          <w:sz w:val="16"/>
          <w:szCs w:val="16"/>
          <w:shd w:val="clear" w:color="auto" w:fill="FFFFFF"/>
        </w:rPr>
        <w:t xml:space="preserve">9. Now edit the rfc1912.zones which define in </w:t>
      </w:r>
      <w:proofErr w:type="gramStart"/>
      <w:r w:rsidRPr="006D76F3">
        <w:rPr>
          <w:rFonts w:ascii="Arial" w:hAnsi="Arial" w:cs="Arial"/>
          <w:b/>
          <w:bCs/>
          <w:color w:val="343333"/>
          <w:sz w:val="16"/>
          <w:szCs w:val="16"/>
          <w:shd w:val="clear" w:color="auto" w:fill="FFFFFF"/>
        </w:rPr>
        <w:t>named.conf :</w:t>
      </w:r>
      <w:proofErr w:type="gramEnd"/>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color w:val="0000FF"/>
          <w:sz w:val="16"/>
          <w:szCs w:val="16"/>
        </w:rPr>
        <w:t xml:space="preserve"># </w:t>
      </w:r>
      <w:proofErr w:type="gramStart"/>
      <w:r w:rsidRPr="006D76F3">
        <w:rPr>
          <w:color w:val="0000FF"/>
          <w:sz w:val="16"/>
          <w:szCs w:val="16"/>
        </w:rPr>
        <w:t>vim</w:t>
      </w:r>
      <w:proofErr w:type="gramEnd"/>
      <w:r w:rsidRPr="006D76F3">
        <w:rPr>
          <w:color w:val="0000FF"/>
          <w:sz w:val="16"/>
          <w:szCs w:val="16"/>
        </w:rPr>
        <w:t xml:space="preserve"> /etc/named.rfc1912.zones</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named.rfc1912.zones:</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xml:space="preserve">// </w:t>
      </w:r>
      <w:proofErr w:type="gramStart"/>
      <w:r w:rsidRPr="006D76F3">
        <w:rPr>
          <w:sz w:val="16"/>
          <w:szCs w:val="16"/>
        </w:rPr>
        <w:t>Provided</w:t>
      </w:r>
      <w:proofErr w:type="gramEnd"/>
      <w:r w:rsidRPr="006D76F3">
        <w:rPr>
          <w:sz w:val="16"/>
          <w:szCs w:val="16"/>
        </w:rPr>
        <w:t xml:space="preserve"> by Red Hat caching-nameserver package </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ISC BIND named zone configuration for zones recommended by</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xml:space="preserve">// RFC 1912 section </w:t>
      </w:r>
      <w:proofErr w:type="gramStart"/>
      <w:r w:rsidRPr="006D76F3">
        <w:rPr>
          <w:sz w:val="16"/>
          <w:szCs w:val="16"/>
        </w:rPr>
        <w:t>4.1 :</w:t>
      </w:r>
      <w:proofErr w:type="gramEnd"/>
      <w:r w:rsidRPr="006D76F3">
        <w:rPr>
          <w:sz w:val="16"/>
          <w:szCs w:val="16"/>
        </w:rPr>
        <w:t xml:space="preserve"> localhost TLDs and address zones</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and http://www.ietf.org/internet-drafts/draft-ietf-dnsop-default-local-zones-02.txt</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(c</w:t>
      </w:r>
      <w:proofErr w:type="gramStart"/>
      <w:r w:rsidRPr="006D76F3">
        <w:rPr>
          <w:sz w:val="16"/>
          <w:szCs w:val="16"/>
        </w:rPr>
        <w:t>)2007</w:t>
      </w:r>
      <w:proofErr w:type="gramEnd"/>
      <w:r w:rsidRPr="006D76F3">
        <w:rPr>
          <w:sz w:val="16"/>
          <w:szCs w:val="16"/>
        </w:rPr>
        <w:t xml:space="preserve"> R W Franks</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xml:space="preserve">// </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xml:space="preserve">// See /usr/share/doc/bind*/sample/ for example named </w:t>
      </w:r>
      <w:r w:rsidRPr="006D76F3">
        <w:rPr>
          <w:rStyle w:val="zih9y7v4m"/>
          <w:color w:val="009900"/>
          <w:sz w:val="16"/>
          <w:szCs w:val="16"/>
          <w:u w:val="single"/>
          <w:bdr w:val="single" w:sz="6" w:space="0" w:color="auto" w:frame="1"/>
        </w:rPr>
        <w:t>configuration files</w:t>
      </w:r>
      <w:r w:rsidRPr="006D76F3">
        <w:rPr>
          <w:sz w:val="16"/>
          <w:szCs w:val="16"/>
        </w:rPr>
        <w:t>.</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b/>
          <w:bCs/>
          <w:sz w:val="16"/>
          <w:szCs w:val="16"/>
        </w:rPr>
      </w:pP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b/>
          <w:bCs/>
          <w:sz w:val="16"/>
          <w:szCs w:val="16"/>
        </w:rPr>
      </w:pPr>
      <w:proofErr w:type="gramStart"/>
      <w:r w:rsidRPr="006D76F3">
        <w:rPr>
          <w:b/>
          <w:bCs/>
          <w:sz w:val="16"/>
          <w:szCs w:val="16"/>
        </w:rPr>
        <w:t>zone</w:t>
      </w:r>
      <w:proofErr w:type="gramEnd"/>
      <w:r w:rsidRPr="006D76F3">
        <w:rPr>
          <w:b/>
          <w:bCs/>
          <w:sz w:val="16"/>
          <w:szCs w:val="16"/>
        </w:rPr>
        <w:t xml:space="preserve"> "howtoc.com" IN {</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b/>
          <w:bCs/>
          <w:sz w:val="16"/>
          <w:szCs w:val="16"/>
        </w:rPr>
      </w:pPr>
      <w:r w:rsidRPr="006D76F3">
        <w:rPr>
          <w:b/>
          <w:bCs/>
          <w:sz w:val="16"/>
          <w:szCs w:val="16"/>
        </w:rPr>
        <w:t xml:space="preserve"> </w:t>
      </w:r>
      <w:proofErr w:type="gramStart"/>
      <w:r w:rsidRPr="006D76F3">
        <w:rPr>
          <w:b/>
          <w:bCs/>
          <w:sz w:val="16"/>
          <w:szCs w:val="16"/>
        </w:rPr>
        <w:t>type</w:t>
      </w:r>
      <w:proofErr w:type="gramEnd"/>
      <w:r w:rsidRPr="006D76F3">
        <w:rPr>
          <w:b/>
          <w:bCs/>
          <w:sz w:val="16"/>
          <w:szCs w:val="16"/>
        </w:rPr>
        <w:t xml:space="preserve"> master;</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b/>
          <w:bCs/>
          <w:sz w:val="16"/>
          <w:szCs w:val="16"/>
        </w:rPr>
      </w:pPr>
      <w:r w:rsidRPr="006D76F3">
        <w:rPr>
          <w:b/>
          <w:bCs/>
          <w:sz w:val="16"/>
          <w:szCs w:val="16"/>
        </w:rPr>
        <w:lastRenderedPageBreak/>
        <w:t xml:space="preserve"> </w:t>
      </w:r>
      <w:proofErr w:type="gramStart"/>
      <w:r w:rsidRPr="006D76F3">
        <w:rPr>
          <w:b/>
          <w:bCs/>
          <w:sz w:val="16"/>
          <w:szCs w:val="16"/>
        </w:rPr>
        <w:t>file</w:t>
      </w:r>
      <w:proofErr w:type="gramEnd"/>
      <w:r w:rsidRPr="006D76F3">
        <w:rPr>
          <w:b/>
          <w:bCs/>
          <w:sz w:val="16"/>
          <w:szCs w:val="16"/>
        </w:rPr>
        <w:t xml:space="preserve"> "forward.zone";</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b/>
          <w:bCs/>
          <w:sz w:val="16"/>
          <w:szCs w:val="16"/>
        </w:rPr>
      </w:pPr>
      <w:r w:rsidRPr="006D76F3">
        <w:rPr>
          <w:b/>
          <w:bCs/>
          <w:sz w:val="16"/>
          <w:szCs w:val="16"/>
        </w:rPr>
        <w:t xml:space="preserve"> </w:t>
      </w:r>
      <w:proofErr w:type="gramStart"/>
      <w:r w:rsidRPr="006D76F3">
        <w:rPr>
          <w:b/>
          <w:bCs/>
          <w:sz w:val="16"/>
          <w:szCs w:val="16"/>
        </w:rPr>
        <w:t>allow-update</w:t>
      </w:r>
      <w:proofErr w:type="gramEnd"/>
      <w:r w:rsidRPr="006D76F3">
        <w:rPr>
          <w:b/>
          <w:bCs/>
          <w:sz w:val="16"/>
          <w:szCs w:val="16"/>
        </w:rPr>
        <w:t xml:space="preserve"> { none; };</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b/>
          <w:bCs/>
          <w:sz w:val="16"/>
          <w:szCs w:val="16"/>
        </w:rPr>
      </w:pPr>
      <w:r w:rsidRPr="006D76F3">
        <w:rPr>
          <w:b/>
          <w:bCs/>
          <w:sz w:val="16"/>
          <w:szCs w:val="16"/>
        </w:rPr>
        <w:t>};</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proofErr w:type="gramStart"/>
      <w:r w:rsidRPr="006D76F3">
        <w:rPr>
          <w:sz w:val="16"/>
          <w:szCs w:val="16"/>
        </w:rPr>
        <w:t>zone</w:t>
      </w:r>
      <w:proofErr w:type="gramEnd"/>
      <w:r w:rsidRPr="006D76F3">
        <w:rPr>
          <w:sz w:val="16"/>
          <w:szCs w:val="16"/>
        </w:rPr>
        <w:t xml:space="preserve"> "localhost" IN {</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xml:space="preserve"> </w:t>
      </w:r>
      <w:proofErr w:type="gramStart"/>
      <w:r w:rsidRPr="006D76F3">
        <w:rPr>
          <w:sz w:val="16"/>
          <w:szCs w:val="16"/>
        </w:rPr>
        <w:t>type</w:t>
      </w:r>
      <w:proofErr w:type="gramEnd"/>
      <w:r w:rsidRPr="006D76F3">
        <w:rPr>
          <w:sz w:val="16"/>
          <w:szCs w:val="16"/>
        </w:rPr>
        <w:t xml:space="preserve"> master;</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xml:space="preserve"> </w:t>
      </w:r>
      <w:proofErr w:type="gramStart"/>
      <w:r w:rsidRPr="006D76F3">
        <w:rPr>
          <w:sz w:val="16"/>
          <w:szCs w:val="16"/>
        </w:rPr>
        <w:t>file</w:t>
      </w:r>
      <w:proofErr w:type="gramEnd"/>
      <w:r w:rsidRPr="006D76F3">
        <w:rPr>
          <w:sz w:val="16"/>
          <w:szCs w:val="16"/>
        </w:rPr>
        <w:t xml:space="preserve"> "named.localhost";</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xml:space="preserve"> </w:t>
      </w:r>
      <w:proofErr w:type="gramStart"/>
      <w:r w:rsidRPr="006D76F3">
        <w:rPr>
          <w:sz w:val="16"/>
          <w:szCs w:val="16"/>
        </w:rPr>
        <w:t>allow-update</w:t>
      </w:r>
      <w:proofErr w:type="gramEnd"/>
      <w:r w:rsidRPr="006D76F3">
        <w:rPr>
          <w:sz w:val="16"/>
          <w:szCs w:val="16"/>
        </w:rPr>
        <w:t xml:space="preserve"> { none; };</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proofErr w:type="gramStart"/>
      <w:r w:rsidRPr="006D76F3">
        <w:rPr>
          <w:sz w:val="16"/>
          <w:szCs w:val="16"/>
        </w:rPr>
        <w:t>zone</w:t>
      </w:r>
      <w:proofErr w:type="gramEnd"/>
      <w:r w:rsidRPr="006D76F3">
        <w:rPr>
          <w:sz w:val="16"/>
          <w:szCs w:val="16"/>
        </w:rPr>
        <w:t xml:space="preserve"> "1.0.0.0.0.0.0.0.0.0.0.0.0.0.0.0.0.0.0.0.0.0.0.0.0.0.0.0.0.0.0.0.ip6.arpa" IN {</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xml:space="preserve"> </w:t>
      </w:r>
      <w:proofErr w:type="gramStart"/>
      <w:r w:rsidRPr="006D76F3">
        <w:rPr>
          <w:sz w:val="16"/>
          <w:szCs w:val="16"/>
        </w:rPr>
        <w:t>type</w:t>
      </w:r>
      <w:proofErr w:type="gramEnd"/>
      <w:r w:rsidRPr="006D76F3">
        <w:rPr>
          <w:sz w:val="16"/>
          <w:szCs w:val="16"/>
        </w:rPr>
        <w:t xml:space="preserve"> master;</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xml:space="preserve"> </w:t>
      </w:r>
      <w:proofErr w:type="gramStart"/>
      <w:r w:rsidRPr="006D76F3">
        <w:rPr>
          <w:sz w:val="16"/>
          <w:szCs w:val="16"/>
        </w:rPr>
        <w:t>file</w:t>
      </w:r>
      <w:proofErr w:type="gramEnd"/>
      <w:r w:rsidRPr="006D76F3">
        <w:rPr>
          <w:sz w:val="16"/>
          <w:szCs w:val="16"/>
        </w:rPr>
        <w:t xml:space="preserve"> "named.loopback";</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xml:space="preserve"> </w:t>
      </w:r>
      <w:proofErr w:type="gramStart"/>
      <w:r w:rsidRPr="006D76F3">
        <w:rPr>
          <w:sz w:val="16"/>
          <w:szCs w:val="16"/>
        </w:rPr>
        <w:t>allow-update</w:t>
      </w:r>
      <w:proofErr w:type="gramEnd"/>
      <w:r w:rsidRPr="006D76F3">
        <w:rPr>
          <w:sz w:val="16"/>
          <w:szCs w:val="16"/>
        </w:rPr>
        <w:t xml:space="preserve"> { none; };</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b/>
          <w:bCs/>
          <w:sz w:val="16"/>
          <w:szCs w:val="16"/>
        </w:rPr>
      </w:pP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b/>
          <w:bCs/>
          <w:sz w:val="16"/>
          <w:szCs w:val="16"/>
        </w:rPr>
      </w:pPr>
      <w:proofErr w:type="gramStart"/>
      <w:r w:rsidRPr="006D76F3">
        <w:rPr>
          <w:b/>
          <w:bCs/>
          <w:sz w:val="16"/>
          <w:szCs w:val="16"/>
        </w:rPr>
        <w:t>zone</w:t>
      </w:r>
      <w:proofErr w:type="gramEnd"/>
      <w:r w:rsidRPr="006D76F3">
        <w:rPr>
          <w:b/>
          <w:bCs/>
          <w:sz w:val="16"/>
          <w:szCs w:val="16"/>
        </w:rPr>
        <w:t xml:space="preserve"> "10.168.192.in-addr.arpa" IN {</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b/>
          <w:bCs/>
          <w:sz w:val="16"/>
          <w:szCs w:val="16"/>
        </w:rPr>
      </w:pPr>
      <w:r w:rsidRPr="006D76F3">
        <w:rPr>
          <w:b/>
          <w:bCs/>
          <w:sz w:val="16"/>
          <w:szCs w:val="16"/>
        </w:rPr>
        <w:t xml:space="preserve"> </w:t>
      </w:r>
      <w:proofErr w:type="gramStart"/>
      <w:r w:rsidRPr="006D76F3">
        <w:rPr>
          <w:b/>
          <w:bCs/>
          <w:sz w:val="16"/>
          <w:szCs w:val="16"/>
        </w:rPr>
        <w:t>type</w:t>
      </w:r>
      <w:proofErr w:type="gramEnd"/>
      <w:r w:rsidRPr="006D76F3">
        <w:rPr>
          <w:b/>
          <w:bCs/>
          <w:sz w:val="16"/>
          <w:szCs w:val="16"/>
        </w:rPr>
        <w:t xml:space="preserve"> master;</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b/>
          <w:bCs/>
          <w:sz w:val="16"/>
          <w:szCs w:val="16"/>
        </w:rPr>
      </w:pPr>
      <w:r w:rsidRPr="006D76F3">
        <w:rPr>
          <w:b/>
          <w:bCs/>
          <w:sz w:val="16"/>
          <w:szCs w:val="16"/>
        </w:rPr>
        <w:t xml:space="preserve"> </w:t>
      </w:r>
      <w:proofErr w:type="gramStart"/>
      <w:r w:rsidRPr="006D76F3">
        <w:rPr>
          <w:b/>
          <w:bCs/>
          <w:sz w:val="16"/>
          <w:szCs w:val="16"/>
        </w:rPr>
        <w:t>file</w:t>
      </w:r>
      <w:proofErr w:type="gramEnd"/>
      <w:r w:rsidRPr="006D76F3">
        <w:rPr>
          <w:b/>
          <w:bCs/>
          <w:sz w:val="16"/>
          <w:szCs w:val="16"/>
        </w:rPr>
        <w:t xml:space="preserve"> "reverse.zone";</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b/>
          <w:bCs/>
          <w:sz w:val="16"/>
          <w:szCs w:val="16"/>
        </w:rPr>
      </w:pPr>
      <w:r w:rsidRPr="006D76F3">
        <w:rPr>
          <w:b/>
          <w:bCs/>
          <w:sz w:val="16"/>
          <w:szCs w:val="16"/>
        </w:rPr>
        <w:t xml:space="preserve"> </w:t>
      </w:r>
      <w:proofErr w:type="gramStart"/>
      <w:r w:rsidRPr="006D76F3">
        <w:rPr>
          <w:b/>
          <w:bCs/>
          <w:sz w:val="16"/>
          <w:szCs w:val="16"/>
        </w:rPr>
        <w:t>allow-update</w:t>
      </w:r>
      <w:proofErr w:type="gramEnd"/>
      <w:r w:rsidRPr="006D76F3">
        <w:rPr>
          <w:b/>
          <w:bCs/>
          <w:sz w:val="16"/>
          <w:szCs w:val="16"/>
        </w:rPr>
        <w:t xml:space="preserve"> { none; };</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b/>
          <w:bCs/>
          <w:sz w:val="16"/>
          <w:szCs w:val="16"/>
        </w:rPr>
      </w:pPr>
      <w:r w:rsidRPr="006D76F3">
        <w:rPr>
          <w:b/>
          <w:bCs/>
          <w:sz w:val="16"/>
          <w:szCs w:val="16"/>
        </w:rPr>
        <w:t>};</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proofErr w:type="gramStart"/>
      <w:r w:rsidRPr="006D76F3">
        <w:rPr>
          <w:sz w:val="16"/>
          <w:szCs w:val="16"/>
        </w:rPr>
        <w:t>zone</w:t>
      </w:r>
      <w:proofErr w:type="gramEnd"/>
      <w:r w:rsidRPr="006D76F3">
        <w:rPr>
          <w:sz w:val="16"/>
          <w:szCs w:val="16"/>
        </w:rPr>
        <w:t xml:space="preserve"> "0.in-addr.arpa" IN {</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xml:space="preserve"> </w:t>
      </w:r>
      <w:proofErr w:type="gramStart"/>
      <w:r w:rsidRPr="006D76F3">
        <w:rPr>
          <w:sz w:val="16"/>
          <w:szCs w:val="16"/>
        </w:rPr>
        <w:t>type</w:t>
      </w:r>
      <w:proofErr w:type="gramEnd"/>
      <w:r w:rsidRPr="006D76F3">
        <w:rPr>
          <w:sz w:val="16"/>
          <w:szCs w:val="16"/>
        </w:rPr>
        <w:t xml:space="preserve"> master;</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xml:space="preserve"> </w:t>
      </w:r>
      <w:proofErr w:type="gramStart"/>
      <w:r w:rsidRPr="006D76F3">
        <w:rPr>
          <w:sz w:val="16"/>
          <w:szCs w:val="16"/>
        </w:rPr>
        <w:t>file</w:t>
      </w:r>
      <w:proofErr w:type="gramEnd"/>
      <w:r w:rsidRPr="006D76F3">
        <w:rPr>
          <w:sz w:val="16"/>
          <w:szCs w:val="16"/>
        </w:rPr>
        <w:t xml:space="preserve"> "named.empty";</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xml:space="preserve"> </w:t>
      </w:r>
      <w:proofErr w:type="gramStart"/>
      <w:r w:rsidRPr="006D76F3">
        <w:rPr>
          <w:sz w:val="16"/>
          <w:szCs w:val="16"/>
        </w:rPr>
        <w:t>allow-update</w:t>
      </w:r>
      <w:proofErr w:type="gramEnd"/>
      <w:r w:rsidRPr="006D76F3">
        <w:rPr>
          <w:sz w:val="16"/>
          <w:szCs w:val="16"/>
        </w:rPr>
        <w:t xml:space="preserve"> { none; };</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w:t>
      </w:r>
    </w:p>
    <w:p w:rsidR="006D76F3" w:rsidRPr="006D76F3" w:rsidRDefault="006D76F3" w:rsidP="006D76F3">
      <w:pPr>
        <w:spacing w:after="0"/>
        <w:rPr>
          <w:sz w:val="16"/>
          <w:szCs w:val="16"/>
        </w:rPr>
      </w:pPr>
      <w:r w:rsidRPr="006D76F3">
        <w:rPr>
          <w:rFonts w:ascii="Arial" w:hAnsi="Arial" w:cs="Arial"/>
          <w:color w:val="343333"/>
          <w:sz w:val="16"/>
          <w:szCs w:val="16"/>
        </w:rPr>
        <w:br/>
      </w:r>
      <w:r w:rsidRPr="006D76F3">
        <w:rPr>
          <w:rFonts w:ascii="Arial" w:hAnsi="Arial" w:cs="Arial"/>
          <w:b/>
          <w:bCs/>
          <w:color w:val="343333"/>
          <w:sz w:val="16"/>
          <w:szCs w:val="16"/>
          <w:shd w:val="clear" w:color="auto" w:fill="FFFFFF"/>
        </w:rPr>
        <w:t xml:space="preserve">10. Copy the zone file from BIND </w:t>
      </w:r>
      <w:proofErr w:type="gramStart"/>
      <w:r w:rsidRPr="006D76F3">
        <w:rPr>
          <w:rFonts w:ascii="Arial" w:hAnsi="Arial" w:cs="Arial"/>
          <w:b/>
          <w:bCs/>
          <w:color w:val="343333"/>
          <w:sz w:val="16"/>
          <w:szCs w:val="16"/>
          <w:shd w:val="clear" w:color="auto" w:fill="FFFFFF"/>
        </w:rPr>
        <w:t>Lib :</w:t>
      </w:r>
      <w:proofErr w:type="gramEnd"/>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xml:space="preserve">[root@server1 named]#cp </w:t>
      </w:r>
      <w:proofErr w:type="gramStart"/>
      <w:r w:rsidRPr="006D76F3">
        <w:rPr>
          <w:sz w:val="16"/>
          <w:szCs w:val="16"/>
        </w:rPr>
        <w:t>named.localhost  forward.zone</w:t>
      </w:r>
      <w:proofErr w:type="gramEnd"/>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[root@server1 named]#cp named.loopback reverse.zone</w:t>
      </w:r>
    </w:p>
    <w:p w:rsidR="006D76F3" w:rsidRPr="006D76F3" w:rsidRDefault="006D76F3" w:rsidP="006D76F3">
      <w:pPr>
        <w:spacing w:after="0"/>
        <w:rPr>
          <w:sz w:val="16"/>
          <w:szCs w:val="16"/>
        </w:rPr>
      </w:pPr>
      <w:r w:rsidRPr="006D76F3">
        <w:rPr>
          <w:rFonts w:ascii="Arial" w:hAnsi="Arial" w:cs="Arial"/>
          <w:color w:val="343333"/>
          <w:sz w:val="16"/>
          <w:szCs w:val="16"/>
        </w:rPr>
        <w:br/>
      </w:r>
      <w:r w:rsidRPr="006D76F3">
        <w:rPr>
          <w:rFonts w:ascii="Arial" w:hAnsi="Arial" w:cs="Arial"/>
          <w:b/>
          <w:bCs/>
          <w:color w:val="343333"/>
          <w:sz w:val="16"/>
          <w:szCs w:val="16"/>
          <w:shd w:val="clear" w:color="auto" w:fill="FFFFFF"/>
        </w:rPr>
        <w:t>11. Edit the forward zone (name to ip Addr</w:t>
      </w:r>
      <w:proofErr w:type="gramStart"/>
      <w:r w:rsidRPr="006D76F3">
        <w:rPr>
          <w:rFonts w:ascii="Arial" w:hAnsi="Arial" w:cs="Arial"/>
          <w:b/>
          <w:bCs/>
          <w:color w:val="343333"/>
          <w:sz w:val="16"/>
          <w:szCs w:val="16"/>
          <w:shd w:val="clear" w:color="auto" w:fill="FFFFFF"/>
        </w:rPr>
        <w:t>) :</w:t>
      </w:r>
      <w:proofErr w:type="gramEnd"/>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color w:val="0000FF"/>
          <w:sz w:val="16"/>
          <w:szCs w:val="16"/>
        </w:rPr>
        <w:t>[root@server1 named]#vim /var/named/forward.zone</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$TTL 1D</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xml:space="preserve">@ IN SOA server1.howtoc.com. </w:t>
      </w:r>
      <w:proofErr w:type="gramStart"/>
      <w:r w:rsidRPr="006D76F3">
        <w:rPr>
          <w:sz w:val="16"/>
          <w:szCs w:val="16"/>
        </w:rPr>
        <w:t>root.howtoc.com. (</w:t>
      </w:r>
      <w:proofErr w:type="gramEnd"/>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xml:space="preserve">     </w:t>
      </w:r>
      <w:proofErr w:type="gramStart"/>
      <w:r w:rsidRPr="006D76F3">
        <w:rPr>
          <w:sz w:val="16"/>
          <w:szCs w:val="16"/>
        </w:rPr>
        <w:t>0 ;</w:t>
      </w:r>
      <w:proofErr w:type="gramEnd"/>
      <w:r w:rsidRPr="006D76F3">
        <w:rPr>
          <w:sz w:val="16"/>
          <w:szCs w:val="16"/>
        </w:rPr>
        <w:t xml:space="preserve"> serial</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xml:space="preserve">     </w:t>
      </w:r>
      <w:proofErr w:type="gramStart"/>
      <w:r w:rsidRPr="006D76F3">
        <w:rPr>
          <w:sz w:val="16"/>
          <w:szCs w:val="16"/>
        </w:rPr>
        <w:t>1D ;</w:t>
      </w:r>
      <w:proofErr w:type="gramEnd"/>
      <w:r w:rsidRPr="006D76F3">
        <w:rPr>
          <w:sz w:val="16"/>
          <w:szCs w:val="16"/>
        </w:rPr>
        <w:t xml:space="preserve"> </w:t>
      </w:r>
      <w:r w:rsidRPr="006D76F3">
        <w:rPr>
          <w:rStyle w:val="ilad"/>
          <w:rFonts w:eastAsiaTheme="majorEastAsia"/>
          <w:sz w:val="16"/>
          <w:szCs w:val="16"/>
        </w:rPr>
        <w:t>refresh</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xml:space="preserve">     </w:t>
      </w:r>
      <w:proofErr w:type="gramStart"/>
      <w:r w:rsidRPr="006D76F3">
        <w:rPr>
          <w:sz w:val="16"/>
          <w:szCs w:val="16"/>
        </w:rPr>
        <w:t>1H ;</w:t>
      </w:r>
      <w:proofErr w:type="gramEnd"/>
      <w:r w:rsidRPr="006D76F3">
        <w:rPr>
          <w:sz w:val="16"/>
          <w:szCs w:val="16"/>
        </w:rPr>
        <w:t xml:space="preserve"> retry</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xml:space="preserve">     </w:t>
      </w:r>
      <w:proofErr w:type="gramStart"/>
      <w:r w:rsidRPr="006D76F3">
        <w:rPr>
          <w:sz w:val="16"/>
          <w:szCs w:val="16"/>
        </w:rPr>
        <w:t>1W ;</w:t>
      </w:r>
      <w:proofErr w:type="gramEnd"/>
      <w:r w:rsidRPr="006D76F3">
        <w:rPr>
          <w:sz w:val="16"/>
          <w:szCs w:val="16"/>
        </w:rPr>
        <w:t xml:space="preserve"> expire</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xml:space="preserve">     </w:t>
      </w:r>
      <w:proofErr w:type="gramStart"/>
      <w:r w:rsidRPr="006D76F3">
        <w:rPr>
          <w:sz w:val="16"/>
          <w:szCs w:val="16"/>
        </w:rPr>
        <w:t>3H )</w:t>
      </w:r>
      <w:proofErr w:type="gramEnd"/>
      <w:r w:rsidRPr="006D76F3">
        <w:rPr>
          <w:sz w:val="16"/>
          <w:szCs w:val="16"/>
        </w:rPr>
        <w:t xml:space="preserve"> ; minimum</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xml:space="preserve">                  </w:t>
      </w:r>
      <w:proofErr w:type="gramStart"/>
      <w:r w:rsidRPr="006D76F3">
        <w:rPr>
          <w:sz w:val="16"/>
          <w:szCs w:val="16"/>
        </w:rPr>
        <w:t>IN    NS server1.howtoc.com.</w:t>
      </w:r>
      <w:proofErr w:type="gramEnd"/>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xml:space="preserve">    IN     A    192.168.10.2</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proofErr w:type="gramStart"/>
      <w:r w:rsidRPr="006D76F3">
        <w:rPr>
          <w:sz w:val="16"/>
          <w:szCs w:val="16"/>
        </w:rPr>
        <w:t>server1</w:t>
      </w:r>
      <w:proofErr w:type="gramEnd"/>
      <w:r w:rsidRPr="006D76F3">
        <w:rPr>
          <w:sz w:val="16"/>
          <w:szCs w:val="16"/>
        </w:rPr>
        <w:t xml:space="preserve">           IN       A 192.168.10.2</w:t>
      </w:r>
    </w:p>
    <w:p w:rsidR="006D76F3" w:rsidRPr="006D76F3" w:rsidRDefault="006D76F3" w:rsidP="006D76F3">
      <w:pPr>
        <w:spacing w:after="0"/>
        <w:rPr>
          <w:sz w:val="16"/>
          <w:szCs w:val="16"/>
        </w:rPr>
      </w:pPr>
      <w:r w:rsidRPr="006D76F3">
        <w:rPr>
          <w:rFonts w:ascii="Arial" w:hAnsi="Arial" w:cs="Arial"/>
          <w:color w:val="343333"/>
          <w:sz w:val="16"/>
          <w:szCs w:val="16"/>
        </w:rPr>
        <w:lastRenderedPageBreak/>
        <w:br/>
      </w:r>
      <w:r w:rsidRPr="006D76F3">
        <w:rPr>
          <w:rFonts w:ascii="Arial" w:hAnsi="Arial" w:cs="Arial"/>
          <w:b/>
          <w:bCs/>
          <w:color w:val="343333"/>
          <w:sz w:val="16"/>
          <w:szCs w:val="16"/>
          <w:shd w:val="clear" w:color="auto" w:fill="FFFFFF"/>
        </w:rPr>
        <w:t>12. Edit the reverse zone (ip Addr to name</w:t>
      </w:r>
      <w:proofErr w:type="gramStart"/>
      <w:r w:rsidRPr="006D76F3">
        <w:rPr>
          <w:rFonts w:ascii="Arial" w:hAnsi="Arial" w:cs="Arial"/>
          <w:b/>
          <w:bCs/>
          <w:color w:val="343333"/>
          <w:sz w:val="16"/>
          <w:szCs w:val="16"/>
          <w:shd w:val="clear" w:color="auto" w:fill="FFFFFF"/>
        </w:rPr>
        <w:t>) :</w:t>
      </w:r>
      <w:proofErr w:type="gramEnd"/>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color w:val="0000FF"/>
          <w:sz w:val="16"/>
          <w:szCs w:val="16"/>
        </w:rPr>
        <w:t>[root@server1 named]#vim /var/named/reverse.zone</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$TTL 1D</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xml:space="preserve">@ IN SOA server1.howtoc.com. </w:t>
      </w:r>
      <w:proofErr w:type="gramStart"/>
      <w:r w:rsidRPr="006D76F3">
        <w:rPr>
          <w:sz w:val="16"/>
          <w:szCs w:val="16"/>
        </w:rPr>
        <w:t>root.howtoc.com. (</w:t>
      </w:r>
      <w:proofErr w:type="gramEnd"/>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xml:space="preserve">     </w:t>
      </w:r>
      <w:proofErr w:type="gramStart"/>
      <w:r w:rsidRPr="006D76F3">
        <w:rPr>
          <w:sz w:val="16"/>
          <w:szCs w:val="16"/>
        </w:rPr>
        <w:t>0 ;</w:t>
      </w:r>
      <w:proofErr w:type="gramEnd"/>
      <w:r w:rsidRPr="006D76F3">
        <w:rPr>
          <w:sz w:val="16"/>
          <w:szCs w:val="16"/>
        </w:rPr>
        <w:t xml:space="preserve"> serial</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xml:space="preserve">     </w:t>
      </w:r>
      <w:proofErr w:type="gramStart"/>
      <w:r w:rsidRPr="006D76F3">
        <w:rPr>
          <w:sz w:val="16"/>
          <w:szCs w:val="16"/>
        </w:rPr>
        <w:t>1D ;</w:t>
      </w:r>
      <w:proofErr w:type="gramEnd"/>
      <w:r w:rsidRPr="006D76F3">
        <w:rPr>
          <w:sz w:val="16"/>
          <w:szCs w:val="16"/>
        </w:rPr>
        <w:t xml:space="preserve"> refresh</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xml:space="preserve">     </w:t>
      </w:r>
      <w:proofErr w:type="gramStart"/>
      <w:r w:rsidRPr="006D76F3">
        <w:rPr>
          <w:sz w:val="16"/>
          <w:szCs w:val="16"/>
        </w:rPr>
        <w:t>1H ;</w:t>
      </w:r>
      <w:proofErr w:type="gramEnd"/>
      <w:r w:rsidRPr="006D76F3">
        <w:rPr>
          <w:sz w:val="16"/>
          <w:szCs w:val="16"/>
        </w:rPr>
        <w:t xml:space="preserve"> retry</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xml:space="preserve">     </w:t>
      </w:r>
      <w:proofErr w:type="gramStart"/>
      <w:r w:rsidRPr="006D76F3">
        <w:rPr>
          <w:sz w:val="16"/>
          <w:szCs w:val="16"/>
        </w:rPr>
        <w:t>1W ;</w:t>
      </w:r>
      <w:proofErr w:type="gramEnd"/>
      <w:r w:rsidRPr="006D76F3">
        <w:rPr>
          <w:sz w:val="16"/>
          <w:szCs w:val="16"/>
        </w:rPr>
        <w:t xml:space="preserve"> expire</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xml:space="preserve">     </w:t>
      </w:r>
      <w:proofErr w:type="gramStart"/>
      <w:r w:rsidRPr="006D76F3">
        <w:rPr>
          <w:sz w:val="16"/>
          <w:szCs w:val="16"/>
        </w:rPr>
        <w:t>3H )</w:t>
      </w:r>
      <w:proofErr w:type="gramEnd"/>
      <w:r w:rsidRPr="006D76F3">
        <w:rPr>
          <w:sz w:val="16"/>
          <w:szCs w:val="16"/>
        </w:rPr>
        <w:t xml:space="preserve"> ; minimum</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xml:space="preserve">         </w:t>
      </w:r>
      <w:proofErr w:type="gramStart"/>
      <w:r w:rsidRPr="006D76F3">
        <w:rPr>
          <w:sz w:val="16"/>
          <w:szCs w:val="16"/>
        </w:rPr>
        <w:t>IN        NS server1.howtoc.com.</w:t>
      </w:r>
      <w:proofErr w:type="gramEnd"/>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xml:space="preserve">         </w:t>
      </w:r>
      <w:proofErr w:type="gramStart"/>
      <w:r w:rsidRPr="006D76F3">
        <w:rPr>
          <w:sz w:val="16"/>
          <w:szCs w:val="16"/>
        </w:rPr>
        <w:t>IN        PTR howtoc.com.</w:t>
      </w:r>
      <w:proofErr w:type="gramEnd"/>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xml:space="preserve">         IN        A 255.255.255.0</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2         IN        PTR server1.howtoc.com.</w:t>
      </w:r>
    </w:p>
    <w:p w:rsidR="006D76F3" w:rsidRPr="006D76F3" w:rsidRDefault="006D76F3" w:rsidP="006D76F3">
      <w:pPr>
        <w:spacing w:after="0"/>
        <w:rPr>
          <w:sz w:val="16"/>
          <w:szCs w:val="16"/>
        </w:rPr>
      </w:pPr>
      <w:r w:rsidRPr="006D76F3">
        <w:rPr>
          <w:rFonts w:ascii="Arial" w:hAnsi="Arial" w:cs="Arial"/>
          <w:color w:val="343333"/>
          <w:sz w:val="16"/>
          <w:szCs w:val="16"/>
        </w:rPr>
        <w:br/>
      </w:r>
      <w:r w:rsidRPr="006D76F3">
        <w:rPr>
          <w:rFonts w:ascii="Arial" w:hAnsi="Arial" w:cs="Arial"/>
          <w:b/>
          <w:bCs/>
          <w:color w:val="343333"/>
          <w:sz w:val="16"/>
          <w:szCs w:val="16"/>
          <w:shd w:val="clear" w:color="auto" w:fill="FFFFFF"/>
        </w:rPr>
        <w:t xml:space="preserve">12. Change the group permission &amp; restart the </w:t>
      </w:r>
      <w:proofErr w:type="gramStart"/>
      <w:r w:rsidRPr="006D76F3">
        <w:rPr>
          <w:rFonts w:ascii="Arial" w:hAnsi="Arial" w:cs="Arial"/>
          <w:b/>
          <w:bCs/>
          <w:color w:val="343333"/>
          <w:sz w:val="16"/>
          <w:szCs w:val="16"/>
          <w:shd w:val="clear" w:color="auto" w:fill="FFFFFF"/>
        </w:rPr>
        <w:t>service :</w:t>
      </w:r>
      <w:proofErr w:type="gramEnd"/>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xml:space="preserve">[root@server1 named]#chgrp </w:t>
      </w:r>
      <w:proofErr w:type="gramStart"/>
      <w:r w:rsidRPr="006D76F3">
        <w:rPr>
          <w:sz w:val="16"/>
          <w:szCs w:val="16"/>
        </w:rPr>
        <w:t>named  forward.zone</w:t>
      </w:r>
      <w:proofErr w:type="gramEnd"/>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xml:space="preserve">[root@server1 named]#chgrp </w:t>
      </w:r>
      <w:proofErr w:type="gramStart"/>
      <w:r w:rsidRPr="006D76F3">
        <w:rPr>
          <w:sz w:val="16"/>
          <w:szCs w:val="16"/>
        </w:rPr>
        <w:t>named  reverse.zone</w:t>
      </w:r>
      <w:proofErr w:type="gramEnd"/>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[root@server1 named]#/etc/init.d/</w:t>
      </w:r>
      <w:proofErr w:type="gramStart"/>
      <w:r w:rsidRPr="006D76F3">
        <w:rPr>
          <w:sz w:val="16"/>
          <w:szCs w:val="16"/>
        </w:rPr>
        <w:t>named  restart</w:t>
      </w:r>
      <w:proofErr w:type="gramEnd"/>
    </w:p>
    <w:p w:rsidR="006D76F3" w:rsidRPr="006D76F3" w:rsidRDefault="006D76F3" w:rsidP="006D76F3">
      <w:pPr>
        <w:spacing w:after="0"/>
        <w:rPr>
          <w:sz w:val="16"/>
          <w:szCs w:val="16"/>
        </w:rPr>
      </w:pPr>
      <w:r w:rsidRPr="006D76F3">
        <w:rPr>
          <w:rFonts w:ascii="Arial" w:hAnsi="Arial" w:cs="Arial"/>
          <w:color w:val="343333"/>
          <w:sz w:val="16"/>
          <w:szCs w:val="16"/>
        </w:rPr>
        <w:br/>
      </w:r>
      <w:r w:rsidRPr="006D76F3">
        <w:rPr>
          <w:rFonts w:ascii="Arial" w:hAnsi="Arial" w:cs="Arial"/>
          <w:b/>
          <w:bCs/>
          <w:color w:val="343333"/>
          <w:sz w:val="16"/>
          <w:szCs w:val="16"/>
          <w:shd w:val="clear" w:color="auto" w:fill="FFFFFF"/>
        </w:rPr>
        <w:t xml:space="preserve">13. Test your DNS server using </w:t>
      </w:r>
      <w:proofErr w:type="gramStart"/>
      <w:r w:rsidRPr="006D76F3">
        <w:rPr>
          <w:rFonts w:ascii="Arial" w:hAnsi="Arial" w:cs="Arial"/>
          <w:b/>
          <w:bCs/>
          <w:color w:val="343333"/>
          <w:sz w:val="16"/>
          <w:szCs w:val="16"/>
          <w:shd w:val="clear" w:color="auto" w:fill="FFFFFF"/>
        </w:rPr>
        <w:t>dig command :</w:t>
      </w:r>
      <w:proofErr w:type="gramEnd"/>
      <w:r w:rsidRPr="006D76F3">
        <w:rPr>
          <w:rFonts w:ascii="Arial" w:hAnsi="Arial" w:cs="Arial"/>
          <w:color w:val="343333"/>
          <w:sz w:val="16"/>
          <w:szCs w:val="16"/>
        </w:rPr>
        <w:br/>
      </w:r>
      <w:r w:rsidRPr="006D76F3">
        <w:rPr>
          <w:rFonts w:ascii="Arial" w:hAnsi="Arial" w:cs="Arial"/>
          <w:i/>
          <w:iCs/>
          <w:color w:val="777777"/>
          <w:sz w:val="16"/>
          <w:szCs w:val="16"/>
          <w:shd w:val="clear" w:color="auto" w:fill="FFFFFF"/>
        </w:rPr>
        <w:t>@ forward lookup</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color w:val="0000FF"/>
          <w:sz w:val="16"/>
          <w:szCs w:val="16"/>
        </w:rPr>
        <w:t xml:space="preserve">[root@server1 named]# </w:t>
      </w:r>
      <w:proofErr w:type="gramStart"/>
      <w:r w:rsidRPr="006D76F3">
        <w:rPr>
          <w:color w:val="0000FF"/>
          <w:sz w:val="16"/>
          <w:szCs w:val="16"/>
        </w:rPr>
        <w:t>dig</w:t>
      </w:r>
      <w:proofErr w:type="gramEnd"/>
      <w:r w:rsidRPr="006D76F3">
        <w:rPr>
          <w:color w:val="0000FF"/>
          <w:sz w:val="16"/>
          <w:szCs w:val="16"/>
        </w:rPr>
        <w:t xml:space="preserve"> server1.howtoc.com</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&lt;&lt;&gt;&gt; DiG 9.7.0-P2-RedHat-9.7.0-5.P2.el6 &lt;&lt;&gt;&gt; server1.howtoc.com</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proofErr w:type="gramStart"/>
      <w:r w:rsidRPr="006D76F3">
        <w:rPr>
          <w:sz w:val="16"/>
          <w:szCs w:val="16"/>
        </w:rPr>
        <w:t>;;</w:t>
      </w:r>
      <w:proofErr w:type="gramEnd"/>
      <w:r w:rsidRPr="006D76F3">
        <w:rPr>
          <w:sz w:val="16"/>
          <w:szCs w:val="16"/>
        </w:rPr>
        <w:t xml:space="preserve"> global options: +cmd</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proofErr w:type="gramStart"/>
      <w:r w:rsidRPr="006D76F3">
        <w:rPr>
          <w:sz w:val="16"/>
          <w:szCs w:val="16"/>
        </w:rPr>
        <w:t>;;</w:t>
      </w:r>
      <w:proofErr w:type="gramEnd"/>
      <w:r w:rsidRPr="006D76F3">
        <w:rPr>
          <w:sz w:val="16"/>
          <w:szCs w:val="16"/>
        </w:rPr>
        <w:t xml:space="preserve"> Got answer:</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proofErr w:type="gramStart"/>
      <w:r w:rsidRPr="006D76F3">
        <w:rPr>
          <w:sz w:val="16"/>
          <w:szCs w:val="16"/>
        </w:rPr>
        <w:t>;;</w:t>
      </w:r>
      <w:proofErr w:type="gramEnd"/>
      <w:r w:rsidRPr="006D76F3">
        <w:rPr>
          <w:sz w:val="16"/>
          <w:szCs w:val="16"/>
        </w:rPr>
        <w:t xml:space="preserve"> -&gt;&gt;HEADER&lt;&lt;- opcode: QUERY, status: NOERROR, id: 50351</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proofErr w:type="gramStart"/>
      <w:r w:rsidRPr="006D76F3">
        <w:rPr>
          <w:sz w:val="16"/>
          <w:szCs w:val="16"/>
        </w:rPr>
        <w:t>;;</w:t>
      </w:r>
      <w:proofErr w:type="gramEnd"/>
      <w:r w:rsidRPr="006D76F3">
        <w:rPr>
          <w:sz w:val="16"/>
          <w:szCs w:val="16"/>
        </w:rPr>
        <w:t xml:space="preserve"> flags: qr aa rd ra; QUERY: 1, ANSWER: 1, AUTHORITY: 1, ADDITIONAL: 0</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proofErr w:type="gramStart"/>
      <w:r w:rsidRPr="006D76F3">
        <w:rPr>
          <w:sz w:val="16"/>
          <w:szCs w:val="16"/>
        </w:rPr>
        <w:t>;;</w:t>
      </w:r>
      <w:proofErr w:type="gramEnd"/>
      <w:r w:rsidRPr="006D76F3">
        <w:rPr>
          <w:sz w:val="16"/>
          <w:szCs w:val="16"/>
        </w:rPr>
        <w:t xml:space="preserve"> QUESTION SECTION:</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proofErr w:type="gramStart"/>
      <w:r w:rsidRPr="006D76F3">
        <w:rPr>
          <w:sz w:val="16"/>
          <w:szCs w:val="16"/>
        </w:rPr>
        <w:t>;server1.howtoc.com</w:t>
      </w:r>
      <w:proofErr w:type="gramEnd"/>
      <w:r w:rsidRPr="006D76F3">
        <w:rPr>
          <w:sz w:val="16"/>
          <w:szCs w:val="16"/>
        </w:rPr>
        <w:t>.           IN      A</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proofErr w:type="gramStart"/>
      <w:r w:rsidRPr="006D76F3">
        <w:rPr>
          <w:sz w:val="16"/>
          <w:szCs w:val="16"/>
        </w:rPr>
        <w:t>;;</w:t>
      </w:r>
      <w:proofErr w:type="gramEnd"/>
      <w:r w:rsidRPr="006D76F3">
        <w:rPr>
          <w:sz w:val="16"/>
          <w:szCs w:val="16"/>
        </w:rPr>
        <w:t xml:space="preserve"> ANSWER SECTION:</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b/>
          <w:bCs/>
          <w:sz w:val="16"/>
          <w:szCs w:val="16"/>
        </w:rPr>
      </w:pPr>
      <w:r w:rsidRPr="006D76F3">
        <w:rPr>
          <w:b/>
          <w:bCs/>
          <w:sz w:val="16"/>
          <w:szCs w:val="16"/>
        </w:rPr>
        <w:t>server1.howtoc.com.    86400   IN      A       192.168.10.2</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b/>
          <w:bCs/>
          <w:sz w:val="16"/>
          <w:szCs w:val="16"/>
        </w:rPr>
      </w:pP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b/>
          <w:bCs/>
          <w:sz w:val="16"/>
          <w:szCs w:val="16"/>
        </w:rPr>
      </w:pPr>
      <w:proofErr w:type="gramStart"/>
      <w:r w:rsidRPr="006D76F3">
        <w:rPr>
          <w:b/>
          <w:bCs/>
          <w:sz w:val="16"/>
          <w:szCs w:val="16"/>
        </w:rPr>
        <w:t>;;</w:t>
      </w:r>
      <w:proofErr w:type="gramEnd"/>
      <w:r w:rsidRPr="006D76F3">
        <w:rPr>
          <w:b/>
          <w:bCs/>
          <w:sz w:val="16"/>
          <w:szCs w:val="16"/>
        </w:rPr>
        <w:t xml:space="preserve"> AUTHORITY SECTION:</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b/>
          <w:bCs/>
          <w:sz w:val="16"/>
          <w:szCs w:val="16"/>
        </w:rPr>
      </w:pPr>
      <w:proofErr w:type="gramStart"/>
      <w:r w:rsidRPr="006D76F3">
        <w:rPr>
          <w:b/>
          <w:bCs/>
          <w:sz w:val="16"/>
          <w:szCs w:val="16"/>
        </w:rPr>
        <w:t>howtoc.com.              86400   IN      NS      server1.howtoc.com.</w:t>
      </w:r>
      <w:proofErr w:type="gramEnd"/>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p>
    <w:p w:rsidR="006D76F3" w:rsidRPr="006D76F3" w:rsidRDefault="003C190A"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color w:val="0000FF"/>
          <w:sz w:val="16"/>
          <w:szCs w:val="16"/>
        </w:rPr>
        <w:t xml:space="preserve"> </w:t>
      </w:r>
      <w:r w:rsidR="006D76F3" w:rsidRPr="006D76F3">
        <w:rPr>
          <w:color w:val="0000FF"/>
          <w:sz w:val="16"/>
          <w:szCs w:val="16"/>
        </w:rPr>
        <w:t xml:space="preserve">[root@server1 named]# </w:t>
      </w:r>
      <w:proofErr w:type="gramStart"/>
      <w:r w:rsidR="006D76F3" w:rsidRPr="006D76F3">
        <w:rPr>
          <w:color w:val="0000FF"/>
          <w:sz w:val="16"/>
          <w:szCs w:val="16"/>
        </w:rPr>
        <w:t>dig</w:t>
      </w:r>
      <w:proofErr w:type="gramEnd"/>
      <w:r w:rsidR="006D76F3" w:rsidRPr="006D76F3">
        <w:rPr>
          <w:color w:val="0000FF"/>
          <w:sz w:val="16"/>
          <w:szCs w:val="16"/>
        </w:rPr>
        <w:t xml:space="preserve"> -x 192.168.10.2</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 &lt;&lt;&gt;&gt; DiG 9.7.0-P2-RedHat-9.7.0-5.P2.el6 &lt;&lt;&gt;&gt; -x 192.168.10.2</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proofErr w:type="gramStart"/>
      <w:r w:rsidRPr="006D76F3">
        <w:rPr>
          <w:sz w:val="16"/>
          <w:szCs w:val="16"/>
        </w:rPr>
        <w:t>;;</w:t>
      </w:r>
      <w:proofErr w:type="gramEnd"/>
      <w:r w:rsidRPr="006D76F3">
        <w:rPr>
          <w:sz w:val="16"/>
          <w:szCs w:val="16"/>
        </w:rPr>
        <w:t xml:space="preserve"> global options: +cmd</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proofErr w:type="gramStart"/>
      <w:r w:rsidRPr="006D76F3">
        <w:rPr>
          <w:sz w:val="16"/>
          <w:szCs w:val="16"/>
        </w:rPr>
        <w:t>;;</w:t>
      </w:r>
      <w:proofErr w:type="gramEnd"/>
      <w:r w:rsidRPr="006D76F3">
        <w:rPr>
          <w:sz w:val="16"/>
          <w:szCs w:val="16"/>
        </w:rPr>
        <w:t xml:space="preserve"> Got answer:</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proofErr w:type="gramStart"/>
      <w:r w:rsidRPr="006D76F3">
        <w:rPr>
          <w:sz w:val="16"/>
          <w:szCs w:val="16"/>
        </w:rPr>
        <w:t>;;</w:t>
      </w:r>
      <w:proofErr w:type="gramEnd"/>
      <w:r w:rsidRPr="006D76F3">
        <w:rPr>
          <w:sz w:val="16"/>
          <w:szCs w:val="16"/>
        </w:rPr>
        <w:t xml:space="preserve"> -&gt;&gt;HEADER&lt;&lt;- opcode: QUERY, status: NOERROR, id: 45077</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proofErr w:type="gramStart"/>
      <w:r w:rsidRPr="006D76F3">
        <w:rPr>
          <w:sz w:val="16"/>
          <w:szCs w:val="16"/>
        </w:rPr>
        <w:t>;;</w:t>
      </w:r>
      <w:proofErr w:type="gramEnd"/>
      <w:r w:rsidRPr="006D76F3">
        <w:rPr>
          <w:sz w:val="16"/>
          <w:szCs w:val="16"/>
        </w:rPr>
        <w:t xml:space="preserve"> flags: qr aa rd ra; QUERY: 1, ANSWER: 1, AUTHORITY: 1, ADDITIONAL: 1</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proofErr w:type="gramStart"/>
      <w:r w:rsidRPr="006D76F3">
        <w:rPr>
          <w:sz w:val="16"/>
          <w:szCs w:val="16"/>
        </w:rPr>
        <w:t>;;</w:t>
      </w:r>
      <w:proofErr w:type="gramEnd"/>
      <w:r w:rsidRPr="006D76F3">
        <w:rPr>
          <w:sz w:val="16"/>
          <w:szCs w:val="16"/>
        </w:rPr>
        <w:t xml:space="preserve"> QUESTION SECTION:</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proofErr w:type="gramStart"/>
      <w:r w:rsidRPr="006D76F3">
        <w:rPr>
          <w:sz w:val="16"/>
          <w:szCs w:val="16"/>
        </w:rPr>
        <w:t>;2.10.168.192.in</w:t>
      </w:r>
      <w:proofErr w:type="gramEnd"/>
      <w:r w:rsidRPr="006D76F3">
        <w:rPr>
          <w:sz w:val="16"/>
          <w:szCs w:val="16"/>
        </w:rPr>
        <w:t>-addr.arpa.     IN      PTR</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b/>
          <w:bCs/>
          <w:sz w:val="16"/>
          <w:szCs w:val="16"/>
        </w:rPr>
      </w:pP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b/>
          <w:bCs/>
          <w:sz w:val="16"/>
          <w:szCs w:val="16"/>
        </w:rPr>
      </w:pPr>
      <w:proofErr w:type="gramStart"/>
      <w:r w:rsidRPr="006D76F3">
        <w:rPr>
          <w:b/>
          <w:bCs/>
          <w:sz w:val="16"/>
          <w:szCs w:val="16"/>
        </w:rPr>
        <w:t>;;</w:t>
      </w:r>
      <w:proofErr w:type="gramEnd"/>
      <w:r w:rsidRPr="006D76F3">
        <w:rPr>
          <w:b/>
          <w:bCs/>
          <w:sz w:val="16"/>
          <w:szCs w:val="16"/>
        </w:rPr>
        <w:t xml:space="preserve"> ANSWER SECTION:</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b/>
          <w:bCs/>
          <w:sz w:val="16"/>
          <w:szCs w:val="16"/>
        </w:rPr>
      </w:pPr>
      <w:r w:rsidRPr="006D76F3">
        <w:rPr>
          <w:b/>
          <w:bCs/>
          <w:sz w:val="16"/>
          <w:szCs w:val="16"/>
        </w:rPr>
        <w:t>2.10.168.192</w:t>
      </w:r>
      <w:proofErr w:type="gramStart"/>
      <w:r w:rsidRPr="006D76F3">
        <w:rPr>
          <w:b/>
          <w:bCs/>
          <w:sz w:val="16"/>
          <w:szCs w:val="16"/>
        </w:rPr>
        <w:t>.in</w:t>
      </w:r>
      <w:proofErr w:type="gramEnd"/>
      <w:r w:rsidRPr="006D76F3">
        <w:rPr>
          <w:b/>
          <w:bCs/>
          <w:sz w:val="16"/>
          <w:szCs w:val="16"/>
        </w:rPr>
        <w:t>-addr.arpa. 86400 IN     PTR     server1.howtoc.com.</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b/>
          <w:bCs/>
          <w:sz w:val="16"/>
          <w:szCs w:val="16"/>
        </w:rPr>
      </w:pP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b/>
          <w:bCs/>
          <w:sz w:val="16"/>
          <w:szCs w:val="16"/>
        </w:rPr>
      </w:pPr>
      <w:proofErr w:type="gramStart"/>
      <w:r w:rsidRPr="006D76F3">
        <w:rPr>
          <w:b/>
          <w:bCs/>
          <w:sz w:val="16"/>
          <w:szCs w:val="16"/>
        </w:rPr>
        <w:t>;;</w:t>
      </w:r>
      <w:proofErr w:type="gramEnd"/>
      <w:r w:rsidRPr="006D76F3">
        <w:rPr>
          <w:b/>
          <w:bCs/>
          <w:sz w:val="16"/>
          <w:szCs w:val="16"/>
        </w:rPr>
        <w:t xml:space="preserve"> AUTHORITY SECTION:</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b/>
          <w:bCs/>
          <w:sz w:val="16"/>
          <w:szCs w:val="16"/>
        </w:rPr>
      </w:pPr>
      <w:r w:rsidRPr="006D76F3">
        <w:rPr>
          <w:b/>
          <w:bCs/>
          <w:sz w:val="16"/>
          <w:szCs w:val="16"/>
        </w:rPr>
        <w:t>10.168.192</w:t>
      </w:r>
      <w:proofErr w:type="gramStart"/>
      <w:r w:rsidRPr="006D76F3">
        <w:rPr>
          <w:b/>
          <w:bCs/>
          <w:sz w:val="16"/>
          <w:szCs w:val="16"/>
        </w:rPr>
        <w:t>.in</w:t>
      </w:r>
      <w:proofErr w:type="gramEnd"/>
      <w:r w:rsidRPr="006D76F3">
        <w:rPr>
          <w:b/>
          <w:bCs/>
          <w:sz w:val="16"/>
          <w:szCs w:val="16"/>
        </w:rPr>
        <w:t xml:space="preserve">-addr.arpa. </w:t>
      </w:r>
      <w:proofErr w:type="gramStart"/>
      <w:r w:rsidRPr="006D76F3">
        <w:rPr>
          <w:b/>
          <w:bCs/>
          <w:sz w:val="16"/>
          <w:szCs w:val="16"/>
        </w:rPr>
        <w:t>86400  IN</w:t>
      </w:r>
      <w:proofErr w:type="gramEnd"/>
      <w:r w:rsidRPr="006D76F3">
        <w:rPr>
          <w:b/>
          <w:bCs/>
          <w:sz w:val="16"/>
          <w:szCs w:val="16"/>
        </w:rPr>
        <w:t xml:space="preserve">      NS      server1.howtoc.com.</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b/>
          <w:bCs/>
          <w:sz w:val="16"/>
          <w:szCs w:val="16"/>
        </w:rPr>
      </w:pP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b/>
          <w:bCs/>
          <w:sz w:val="16"/>
          <w:szCs w:val="16"/>
        </w:rPr>
      </w:pPr>
      <w:proofErr w:type="gramStart"/>
      <w:r w:rsidRPr="006D76F3">
        <w:rPr>
          <w:b/>
          <w:bCs/>
          <w:sz w:val="16"/>
          <w:szCs w:val="16"/>
        </w:rPr>
        <w:t>;;</w:t>
      </w:r>
      <w:proofErr w:type="gramEnd"/>
      <w:r w:rsidRPr="006D76F3">
        <w:rPr>
          <w:b/>
          <w:bCs/>
          <w:sz w:val="16"/>
          <w:szCs w:val="16"/>
        </w:rPr>
        <w:t xml:space="preserve"> ADDITIONAL SECTION:</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b/>
          <w:bCs/>
          <w:sz w:val="16"/>
          <w:szCs w:val="16"/>
        </w:rPr>
      </w:pPr>
      <w:r w:rsidRPr="006D76F3">
        <w:rPr>
          <w:b/>
          <w:bCs/>
          <w:sz w:val="16"/>
          <w:szCs w:val="16"/>
        </w:rPr>
        <w:t>server1.howtoc.com.    86400   IN      A       192.168.10.2</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p>
    <w:p w:rsidR="006D76F3" w:rsidRPr="006D76F3" w:rsidRDefault="003C190A"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color w:val="0000FF"/>
          <w:sz w:val="16"/>
          <w:szCs w:val="16"/>
        </w:rPr>
        <w:t xml:space="preserve"> </w:t>
      </w:r>
      <w:r w:rsidR="006D76F3" w:rsidRPr="006D76F3">
        <w:rPr>
          <w:color w:val="0000FF"/>
          <w:sz w:val="16"/>
          <w:szCs w:val="16"/>
        </w:rPr>
        <w:t xml:space="preserve">[root@server1 named]# </w:t>
      </w:r>
      <w:proofErr w:type="gramStart"/>
      <w:r w:rsidR="006D76F3" w:rsidRPr="006D76F3">
        <w:rPr>
          <w:color w:val="0000FF"/>
          <w:sz w:val="16"/>
          <w:szCs w:val="16"/>
        </w:rPr>
        <w:t>nslookup</w:t>
      </w:r>
      <w:proofErr w:type="gramEnd"/>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&gt; server1.howtoc.com</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Server:         192.168.10.2</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Address:        192.168.10.2#53</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Name:   server1.howtoc.com</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Address: 192.168.10.2</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&gt; 192.168.10.2</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Server:         192.168.10.2</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Address:        192.168.10.2#53</w:t>
      </w: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p>
    <w:p w:rsidR="006D76F3" w:rsidRPr="006D76F3" w:rsidRDefault="006D76F3" w:rsidP="006D76F3">
      <w:pPr>
        <w:pStyle w:val="HTMLPreformatted"/>
        <w:pBdr>
          <w:top w:val="dashed" w:sz="6" w:space="6" w:color="0054A6"/>
          <w:left w:val="dashed" w:sz="6" w:space="6" w:color="0054A6"/>
          <w:bottom w:val="dashed" w:sz="6" w:space="6" w:color="0054A6"/>
          <w:right w:val="dashed" w:sz="6" w:space="6" w:color="0054A6"/>
        </w:pBdr>
        <w:shd w:val="clear" w:color="auto" w:fill="F7F7F7"/>
        <w:spacing w:line="300" w:lineRule="atLeast"/>
        <w:rPr>
          <w:sz w:val="16"/>
          <w:szCs w:val="16"/>
        </w:rPr>
      </w:pPr>
      <w:r w:rsidRPr="006D76F3">
        <w:rPr>
          <w:sz w:val="16"/>
          <w:szCs w:val="16"/>
        </w:rPr>
        <w:t>2.10.168.192</w:t>
      </w:r>
      <w:proofErr w:type="gramStart"/>
      <w:r w:rsidRPr="006D76F3">
        <w:rPr>
          <w:sz w:val="16"/>
          <w:szCs w:val="16"/>
        </w:rPr>
        <w:t>.in</w:t>
      </w:r>
      <w:proofErr w:type="gramEnd"/>
      <w:r w:rsidRPr="006D76F3">
        <w:rPr>
          <w:sz w:val="16"/>
          <w:szCs w:val="16"/>
        </w:rPr>
        <w:t>-addr.arpa       name = server1.howtoc.com.</w:t>
      </w:r>
    </w:p>
    <w:p w:rsidR="006D76F3" w:rsidRPr="00D76776" w:rsidRDefault="006D76F3" w:rsidP="00D76776">
      <w:pPr>
        <w:shd w:val="clear" w:color="auto" w:fill="FFFFFF"/>
        <w:spacing w:after="0"/>
        <w:jc w:val="both"/>
        <w:rPr>
          <w:rFonts w:ascii="Calibri" w:hAnsi="Calibri" w:cs="Calibri"/>
          <w:color w:val="333333"/>
          <w:sz w:val="16"/>
          <w:szCs w:val="16"/>
        </w:rPr>
      </w:pPr>
    </w:p>
    <w:p w:rsidR="006D76F3" w:rsidRPr="006D76F3" w:rsidRDefault="006D76F3" w:rsidP="003C190A">
      <w:pPr>
        <w:pStyle w:val="Heading3"/>
        <w:spacing w:before="0"/>
        <w:rPr>
          <w:sz w:val="16"/>
          <w:szCs w:val="16"/>
        </w:rPr>
      </w:pPr>
      <w:proofErr w:type="gramStart"/>
      <w:r w:rsidRPr="006D76F3">
        <w:rPr>
          <w:sz w:val="16"/>
          <w:szCs w:val="16"/>
        </w:rPr>
        <w:t>configure</w:t>
      </w:r>
      <w:proofErr w:type="gramEnd"/>
      <w:r w:rsidRPr="006D76F3">
        <w:rPr>
          <w:sz w:val="16"/>
          <w:szCs w:val="16"/>
        </w:rPr>
        <w:t xml:space="preserve"> and install yum server in RHEL </w:t>
      </w:r>
    </w:p>
    <w:p w:rsidR="006D76F3" w:rsidRPr="006D76F3" w:rsidRDefault="006D76F3" w:rsidP="003C190A">
      <w:pPr>
        <w:spacing w:line="300" w:lineRule="atLeast"/>
        <w:rPr>
          <w:rFonts w:ascii="Verdana" w:hAnsi="Verdana"/>
          <w:color w:val="333333"/>
          <w:sz w:val="16"/>
          <w:szCs w:val="16"/>
        </w:rPr>
      </w:pPr>
      <w:r w:rsidRPr="006D76F3">
        <w:rPr>
          <w:rFonts w:ascii="Verdana" w:hAnsi="Verdana"/>
          <w:color w:val="333333"/>
          <w:sz w:val="16"/>
          <w:szCs w:val="16"/>
        </w:rPr>
        <w:t>In Linux you can install packages through many ways like.</w:t>
      </w:r>
    </w:p>
    <w:p w:rsidR="006D76F3" w:rsidRPr="006D76F3" w:rsidRDefault="006D76F3" w:rsidP="003C190A">
      <w:pPr>
        <w:spacing w:line="300" w:lineRule="atLeast"/>
        <w:rPr>
          <w:rFonts w:ascii="Verdana" w:hAnsi="Verdana"/>
          <w:color w:val="333333"/>
          <w:sz w:val="16"/>
          <w:szCs w:val="16"/>
        </w:rPr>
      </w:pPr>
      <w:proofErr w:type="gramStart"/>
      <w:r w:rsidRPr="006D76F3">
        <w:rPr>
          <w:rStyle w:val="Strong"/>
          <w:rFonts w:ascii="Verdana" w:hAnsi="Verdana"/>
          <w:color w:val="333333"/>
          <w:sz w:val="16"/>
          <w:szCs w:val="16"/>
        </w:rPr>
        <w:t>YUM(</w:t>
      </w:r>
      <w:proofErr w:type="gramEnd"/>
      <w:r w:rsidRPr="006D76F3">
        <w:rPr>
          <w:rStyle w:val="Strong"/>
          <w:rFonts w:ascii="Verdana" w:hAnsi="Verdana"/>
          <w:color w:val="333333"/>
          <w:sz w:val="16"/>
          <w:szCs w:val="16"/>
        </w:rPr>
        <w:t>Yellow-dog Updater and Modifier) </w:t>
      </w:r>
      <w:r w:rsidRPr="006D76F3">
        <w:rPr>
          <w:rFonts w:ascii="Verdana" w:hAnsi="Verdana"/>
          <w:color w:val="333333"/>
          <w:sz w:val="16"/>
          <w:szCs w:val="16"/>
        </w:rPr>
        <w:t xml:space="preserve">is another and advanced way of </w:t>
      </w:r>
      <w:r w:rsidRPr="006D76F3">
        <w:rPr>
          <w:rStyle w:val="ilad"/>
          <w:rFonts w:ascii="Verdana" w:hAnsi="Verdana"/>
          <w:color w:val="333333"/>
          <w:sz w:val="16"/>
          <w:szCs w:val="16"/>
        </w:rPr>
        <w:t>installing</w:t>
      </w:r>
      <w:r w:rsidRPr="006D76F3">
        <w:rPr>
          <w:rFonts w:ascii="Verdana" w:hAnsi="Verdana"/>
          <w:color w:val="333333"/>
          <w:sz w:val="16"/>
          <w:szCs w:val="16"/>
        </w:rPr>
        <w:t xml:space="preserve"> the packages in Linux distro's such as Red-hat, Fedora and CenOS.</w:t>
      </w:r>
    </w:p>
    <w:p w:rsidR="006D76F3" w:rsidRPr="006D76F3" w:rsidRDefault="006D76F3" w:rsidP="003C190A">
      <w:pPr>
        <w:spacing w:line="300" w:lineRule="atLeast"/>
        <w:rPr>
          <w:rFonts w:ascii="Verdana" w:hAnsi="Verdana"/>
          <w:color w:val="333333"/>
          <w:sz w:val="16"/>
          <w:szCs w:val="16"/>
        </w:rPr>
      </w:pPr>
      <w:r w:rsidRPr="006D76F3">
        <w:rPr>
          <w:rFonts w:ascii="Verdana" w:hAnsi="Verdana"/>
          <w:color w:val="333333"/>
          <w:sz w:val="16"/>
          <w:szCs w:val="16"/>
        </w:rPr>
        <w:t xml:space="preserve">In RHEL4 installing packages is a tedious process, </w:t>
      </w:r>
      <w:r w:rsidRPr="006D76F3">
        <w:rPr>
          <w:rStyle w:val="ilad"/>
          <w:rFonts w:ascii="Verdana" w:hAnsi="Verdana"/>
          <w:color w:val="333333"/>
          <w:sz w:val="16"/>
          <w:szCs w:val="16"/>
        </w:rPr>
        <w:t>some times</w:t>
      </w:r>
      <w:r w:rsidRPr="006D76F3">
        <w:rPr>
          <w:rFonts w:ascii="Verdana" w:hAnsi="Verdana"/>
          <w:color w:val="333333"/>
          <w:sz w:val="16"/>
          <w:szCs w:val="16"/>
        </w:rPr>
        <w:t xml:space="preserve"> its headache </w:t>
      </w:r>
      <w:r w:rsidRPr="006D76F3">
        <w:rPr>
          <w:rStyle w:val="ilad"/>
          <w:rFonts w:ascii="Verdana" w:hAnsi="Verdana"/>
          <w:color w:val="333333"/>
          <w:sz w:val="16"/>
          <w:szCs w:val="16"/>
        </w:rPr>
        <w:t>to install</w:t>
      </w:r>
      <w:r w:rsidRPr="006D76F3">
        <w:rPr>
          <w:rFonts w:ascii="Verdana" w:hAnsi="Verdana"/>
          <w:color w:val="333333"/>
          <w:sz w:val="16"/>
          <w:szCs w:val="16"/>
        </w:rPr>
        <w:t xml:space="preserve"> all the dependencies. So Red-hat come with a solution to overcome this dependencies problem in most situations, the solution for this is nothing but YUM implementation. This will resolve this </w:t>
      </w:r>
      <w:r w:rsidRPr="006D76F3">
        <w:rPr>
          <w:rStyle w:val="s5355609802"/>
          <w:rFonts w:ascii="Verdana" w:hAnsi="Verdana"/>
          <w:color w:val="009900"/>
          <w:sz w:val="16"/>
          <w:szCs w:val="16"/>
          <w:bdr w:val="single" w:sz="6" w:space="0" w:color="auto" w:frame="1"/>
        </w:rPr>
        <w:t>dependency</w:t>
      </w:r>
      <w:r w:rsidRPr="006D76F3">
        <w:rPr>
          <w:rFonts w:ascii="Verdana" w:hAnsi="Verdana"/>
          <w:color w:val="333333"/>
          <w:sz w:val="16"/>
          <w:szCs w:val="16"/>
        </w:rPr>
        <w:t xml:space="preserve"> issue and other known issues. Here we are going to present some basic way how to use YUM utility to install packages </w:t>
      </w:r>
      <w:proofErr w:type="gramStart"/>
      <w:r w:rsidRPr="006D76F3">
        <w:rPr>
          <w:rFonts w:ascii="Verdana" w:hAnsi="Verdana"/>
          <w:color w:val="333333"/>
          <w:sz w:val="16"/>
          <w:szCs w:val="16"/>
        </w:rPr>
        <w:t>locally(</w:t>
      </w:r>
      <w:proofErr w:type="gramEnd"/>
      <w:r w:rsidRPr="006D76F3">
        <w:rPr>
          <w:rFonts w:ascii="Verdana" w:hAnsi="Verdana"/>
          <w:color w:val="333333"/>
          <w:sz w:val="16"/>
          <w:szCs w:val="16"/>
        </w:rPr>
        <w:t>there are so many ways to install packages from different sources either local or remote such as ftp, http).</w:t>
      </w:r>
    </w:p>
    <w:p w:rsidR="006D76F3" w:rsidRPr="006D76F3" w:rsidRDefault="006D76F3" w:rsidP="003C190A">
      <w:pPr>
        <w:spacing w:line="300" w:lineRule="atLeast"/>
        <w:rPr>
          <w:rFonts w:ascii="Verdana" w:hAnsi="Verdana"/>
          <w:color w:val="333333"/>
          <w:sz w:val="16"/>
          <w:szCs w:val="16"/>
        </w:rPr>
      </w:pPr>
      <w:r w:rsidRPr="006D76F3">
        <w:rPr>
          <w:rStyle w:val="Strong"/>
          <w:rFonts w:ascii="Verdana" w:hAnsi="Verdana"/>
          <w:color w:val="333333"/>
          <w:sz w:val="16"/>
          <w:szCs w:val="16"/>
        </w:rPr>
        <w:t>Basic YUM implementation locally:</w:t>
      </w:r>
    </w:p>
    <w:p w:rsidR="006D76F3" w:rsidRPr="006D76F3" w:rsidRDefault="006D76F3" w:rsidP="003C190A">
      <w:pPr>
        <w:spacing w:line="300" w:lineRule="atLeast"/>
        <w:rPr>
          <w:rFonts w:ascii="Verdana" w:hAnsi="Verdana"/>
          <w:color w:val="333333"/>
          <w:sz w:val="16"/>
          <w:szCs w:val="16"/>
        </w:rPr>
      </w:pPr>
      <w:proofErr w:type="gramStart"/>
      <w:r w:rsidRPr="006D76F3">
        <w:rPr>
          <w:rStyle w:val="Strong"/>
          <w:rFonts w:ascii="Verdana" w:hAnsi="Verdana"/>
          <w:color w:val="333333"/>
          <w:sz w:val="16"/>
          <w:szCs w:val="16"/>
        </w:rPr>
        <w:t>Step1 :</w:t>
      </w:r>
      <w:r w:rsidRPr="006D76F3">
        <w:rPr>
          <w:rFonts w:ascii="Verdana" w:hAnsi="Verdana"/>
          <w:color w:val="333333"/>
          <w:sz w:val="16"/>
          <w:szCs w:val="16"/>
        </w:rPr>
        <w:t>Copy</w:t>
      </w:r>
      <w:proofErr w:type="gramEnd"/>
      <w:r w:rsidRPr="006D76F3">
        <w:rPr>
          <w:rFonts w:ascii="Verdana" w:hAnsi="Verdana"/>
          <w:color w:val="333333"/>
          <w:sz w:val="16"/>
          <w:szCs w:val="16"/>
        </w:rPr>
        <w:t xml:space="preserve"> the entire OS cd's content to Hard-drive as below.</w:t>
      </w:r>
    </w:p>
    <w:p w:rsidR="006D76F3" w:rsidRPr="006D76F3" w:rsidRDefault="006D76F3" w:rsidP="003C190A">
      <w:pPr>
        <w:shd w:val="clear" w:color="auto" w:fill="EEEEEE"/>
        <w:spacing w:line="360" w:lineRule="atLeast"/>
        <w:rPr>
          <w:rFonts w:ascii="Verdana" w:hAnsi="Verdana"/>
          <w:color w:val="333333"/>
          <w:sz w:val="16"/>
          <w:szCs w:val="16"/>
        </w:rPr>
      </w:pPr>
      <w:r w:rsidRPr="006D76F3">
        <w:rPr>
          <w:rStyle w:val="Strong"/>
          <w:rFonts w:ascii="Verdana" w:hAnsi="Verdana"/>
          <w:color w:val="333333"/>
          <w:sz w:val="16"/>
          <w:szCs w:val="16"/>
        </w:rPr>
        <w:t>#cp -ar /media/cdrom/Server/* /destinationfolder</w:t>
      </w:r>
    </w:p>
    <w:p w:rsidR="006D76F3" w:rsidRPr="006D76F3" w:rsidRDefault="003C190A" w:rsidP="003C190A">
      <w:pPr>
        <w:shd w:val="clear" w:color="auto" w:fill="EEEEEE"/>
        <w:spacing w:line="360" w:lineRule="atLeast"/>
        <w:rPr>
          <w:rFonts w:ascii="Verdana" w:hAnsi="Verdana"/>
          <w:color w:val="333333"/>
          <w:sz w:val="16"/>
          <w:szCs w:val="16"/>
        </w:rPr>
      </w:pPr>
      <w:r>
        <w:rPr>
          <w:rStyle w:val="Strong"/>
          <w:rFonts w:ascii="Verdana" w:hAnsi="Verdana"/>
          <w:color w:val="333333"/>
          <w:sz w:val="16"/>
          <w:szCs w:val="16"/>
        </w:rPr>
        <w:t xml:space="preserve">Ex:    </w:t>
      </w:r>
      <w:r w:rsidR="006D76F3" w:rsidRPr="006D76F3">
        <w:rPr>
          <w:rStyle w:val="Strong"/>
          <w:rFonts w:ascii="Verdana" w:hAnsi="Verdana"/>
          <w:color w:val="333333"/>
          <w:sz w:val="16"/>
          <w:szCs w:val="16"/>
        </w:rPr>
        <w:t>server1#cp -ar /media/cdrom/Server/* /var/ftp/pub/Server/</w:t>
      </w:r>
    </w:p>
    <w:p w:rsidR="006D76F3" w:rsidRPr="006D76F3" w:rsidRDefault="006D76F3" w:rsidP="003C190A">
      <w:pPr>
        <w:spacing w:line="300" w:lineRule="atLeast"/>
        <w:rPr>
          <w:rFonts w:ascii="Verdana" w:hAnsi="Verdana"/>
          <w:color w:val="333333"/>
          <w:sz w:val="16"/>
          <w:szCs w:val="16"/>
        </w:rPr>
      </w:pPr>
      <w:proofErr w:type="gramStart"/>
      <w:r w:rsidRPr="006D76F3">
        <w:rPr>
          <w:rFonts w:ascii="Verdana" w:hAnsi="Verdana"/>
          <w:color w:val="333333"/>
          <w:sz w:val="16"/>
          <w:szCs w:val="16"/>
        </w:rPr>
        <w:t>Note :</w:t>
      </w:r>
      <w:proofErr w:type="gramEnd"/>
      <w:r w:rsidRPr="006D76F3">
        <w:rPr>
          <w:rFonts w:ascii="Verdana" w:hAnsi="Verdana"/>
          <w:color w:val="333333"/>
          <w:sz w:val="16"/>
          <w:szCs w:val="16"/>
        </w:rPr>
        <w:br/>
        <w:t>1. From second cd too Server content in to our /var/ftp/pub/Server/ folder as shown below.</w:t>
      </w:r>
      <w:r w:rsidRPr="006D76F3">
        <w:rPr>
          <w:rFonts w:ascii="Verdana" w:hAnsi="Verdana"/>
          <w:color w:val="333333"/>
          <w:sz w:val="16"/>
          <w:szCs w:val="16"/>
        </w:rPr>
        <w:br/>
      </w:r>
      <w:r w:rsidRPr="006D76F3">
        <w:rPr>
          <w:rFonts w:ascii="Verdana" w:hAnsi="Verdana"/>
          <w:color w:val="333333"/>
          <w:sz w:val="16"/>
          <w:szCs w:val="16"/>
        </w:rPr>
        <w:lastRenderedPageBreak/>
        <w:t xml:space="preserve">2. Here please take destination folder as /var/ftp/pub so that we can implement </w:t>
      </w:r>
      <w:r w:rsidRPr="006D76F3">
        <w:rPr>
          <w:rStyle w:val="ilad"/>
          <w:rFonts w:ascii="Verdana" w:hAnsi="Verdana"/>
          <w:color w:val="333333"/>
          <w:sz w:val="16"/>
          <w:szCs w:val="16"/>
        </w:rPr>
        <w:t>FTP server</w:t>
      </w:r>
      <w:r w:rsidRPr="006D76F3">
        <w:rPr>
          <w:rFonts w:ascii="Verdana" w:hAnsi="Verdana"/>
          <w:color w:val="333333"/>
          <w:sz w:val="16"/>
          <w:szCs w:val="16"/>
        </w:rPr>
        <w:t xml:space="preserve"> to share our repository.</w:t>
      </w:r>
      <w:r w:rsidRPr="006D76F3">
        <w:rPr>
          <w:rFonts w:ascii="Verdana" w:hAnsi="Verdana"/>
          <w:color w:val="333333"/>
          <w:sz w:val="16"/>
          <w:szCs w:val="16"/>
        </w:rPr>
        <w:br/>
        <w:t>3. If you have RHEL5 DVD then execute below command once.</w:t>
      </w:r>
    </w:p>
    <w:p w:rsidR="006D76F3" w:rsidRPr="006D76F3" w:rsidRDefault="006D76F3" w:rsidP="003C190A">
      <w:pPr>
        <w:shd w:val="clear" w:color="auto" w:fill="EEEEEE"/>
        <w:spacing w:line="360" w:lineRule="atLeast"/>
        <w:rPr>
          <w:rFonts w:ascii="Verdana" w:hAnsi="Verdana"/>
          <w:color w:val="333333"/>
          <w:sz w:val="16"/>
          <w:szCs w:val="16"/>
        </w:rPr>
      </w:pPr>
      <w:r w:rsidRPr="006D76F3">
        <w:rPr>
          <w:rStyle w:val="Strong"/>
          <w:rFonts w:ascii="Verdana" w:hAnsi="Verdana"/>
          <w:color w:val="333333"/>
          <w:sz w:val="16"/>
          <w:szCs w:val="16"/>
        </w:rPr>
        <w:t>server1#cp -ar /media/cdrom/Server/* /var/ftp/pub/Server/</w:t>
      </w:r>
    </w:p>
    <w:p w:rsidR="006D76F3" w:rsidRPr="006D76F3" w:rsidRDefault="006D76F3" w:rsidP="003C190A">
      <w:pPr>
        <w:spacing w:line="300" w:lineRule="atLeast"/>
        <w:rPr>
          <w:rFonts w:ascii="Verdana" w:hAnsi="Verdana"/>
          <w:color w:val="333333"/>
          <w:sz w:val="16"/>
          <w:szCs w:val="16"/>
        </w:rPr>
      </w:pPr>
      <w:proofErr w:type="gramStart"/>
      <w:r w:rsidRPr="006D76F3">
        <w:rPr>
          <w:rStyle w:val="Strong"/>
          <w:rFonts w:ascii="Verdana" w:hAnsi="Verdana"/>
          <w:color w:val="333333"/>
          <w:sz w:val="16"/>
          <w:szCs w:val="16"/>
        </w:rPr>
        <w:t>Step2 :</w:t>
      </w:r>
      <w:proofErr w:type="gramEnd"/>
      <w:r w:rsidRPr="006D76F3">
        <w:rPr>
          <w:rStyle w:val="Strong"/>
          <w:rFonts w:ascii="Verdana" w:hAnsi="Verdana"/>
          <w:color w:val="333333"/>
          <w:sz w:val="16"/>
          <w:szCs w:val="16"/>
        </w:rPr>
        <w:t> </w:t>
      </w:r>
      <w:r w:rsidRPr="006D76F3">
        <w:rPr>
          <w:rFonts w:ascii="Verdana" w:hAnsi="Verdana"/>
          <w:color w:val="333333"/>
          <w:sz w:val="16"/>
          <w:szCs w:val="16"/>
        </w:rPr>
        <w:t>Now change the directory to /var/ftp/pub/Server and install the createrepo package</w:t>
      </w:r>
    </w:p>
    <w:p w:rsidR="006D76F3" w:rsidRPr="006D76F3" w:rsidRDefault="006D76F3" w:rsidP="003C190A">
      <w:pPr>
        <w:shd w:val="clear" w:color="auto" w:fill="EEEEEE"/>
        <w:spacing w:line="360" w:lineRule="atLeast"/>
        <w:rPr>
          <w:rFonts w:ascii="Verdana" w:hAnsi="Verdana"/>
          <w:color w:val="333333"/>
          <w:sz w:val="16"/>
          <w:szCs w:val="16"/>
        </w:rPr>
      </w:pPr>
      <w:r w:rsidRPr="006D76F3">
        <w:rPr>
          <w:rStyle w:val="Strong"/>
          <w:rFonts w:ascii="Verdana" w:hAnsi="Verdana"/>
          <w:color w:val="333333"/>
          <w:sz w:val="16"/>
          <w:szCs w:val="16"/>
        </w:rPr>
        <w:t>server1#cd /var/ftp/pub/Server</w:t>
      </w:r>
      <w:r w:rsidRPr="006D76F3">
        <w:rPr>
          <w:rFonts w:ascii="Verdana" w:hAnsi="Verdana"/>
          <w:b/>
          <w:bCs/>
          <w:color w:val="333333"/>
          <w:sz w:val="16"/>
          <w:szCs w:val="16"/>
        </w:rPr>
        <w:br/>
      </w:r>
      <w:r w:rsidRPr="006D76F3">
        <w:rPr>
          <w:rStyle w:val="Strong"/>
          <w:rFonts w:ascii="Verdana" w:hAnsi="Verdana"/>
          <w:color w:val="333333"/>
          <w:sz w:val="16"/>
          <w:szCs w:val="16"/>
        </w:rPr>
        <w:t>server1#rpm -ivh createrepo*</w:t>
      </w:r>
    </w:p>
    <w:p w:rsidR="006D76F3" w:rsidRPr="006D76F3" w:rsidRDefault="006D76F3" w:rsidP="003C190A">
      <w:pPr>
        <w:spacing w:line="300" w:lineRule="atLeast"/>
        <w:rPr>
          <w:rFonts w:ascii="Verdana" w:hAnsi="Verdana"/>
          <w:color w:val="333333"/>
          <w:sz w:val="16"/>
          <w:szCs w:val="16"/>
        </w:rPr>
      </w:pPr>
      <w:proofErr w:type="gramStart"/>
      <w:r w:rsidRPr="006D76F3">
        <w:rPr>
          <w:rStyle w:val="Strong"/>
          <w:rFonts w:ascii="Verdana" w:hAnsi="Verdana"/>
          <w:color w:val="333333"/>
          <w:sz w:val="16"/>
          <w:szCs w:val="16"/>
        </w:rPr>
        <w:t>Step3 :</w:t>
      </w:r>
      <w:proofErr w:type="gramEnd"/>
      <w:r w:rsidRPr="006D76F3">
        <w:rPr>
          <w:rFonts w:ascii="Verdana" w:hAnsi="Verdana"/>
          <w:color w:val="333333"/>
          <w:sz w:val="16"/>
          <w:szCs w:val="16"/>
        </w:rPr>
        <w:t> Specify the repository location to YUM.</w:t>
      </w:r>
    </w:p>
    <w:p w:rsidR="006D76F3" w:rsidRPr="006D76F3" w:rsidRDefault="006D76F3" w:rsidP="003C190A">
      <w:pPr>
        <w:shd w:val="clear" w:color="auto" w:fill="EEEEEE"/>
        <w:spacing w:line="360" w:lineRule="atLeast"/>
        <w:rPr>
          <w:rFonts w:ascii="Verdana" w:hAnsi="Verdana"/>
          <w:color w:val="333333"/>
          <w:sz w:val="16"/>
          <w:szCs w:val="16"/>
        </w:rPr>
      </w:pPr>
      <w:r w:rsidRPr="006D76F3">
        <w:rPr>
          <w:rStyle w:val="Strong"/>
          <w:rFonts w:ascii="Verdana" w:hAnsi="Verdana"/>
          <w:color w:val="333333"/>
          <w:sz w:val="16"/>
          <w:szCs w:val="16"/>
        </w:rPr>
        <w:t>server1#createrep -</w:t>
      </w:r>
      <w:proofErr w:type="gramStart"/>
      <w:r w:rsidRPr="006D76F3">
        <w:rPr>
          <w:rStyle w:val="Strong"/>
          <w:rFonts w:ascii="Verdana" w:hAnsi="Verdana"/>
          <w:color w:val="333333"/>
          <w:sz w:val="16"/>
          <w:szCs w:val="16"/>
        </w:rPr>
        <w:t>v .</w:t>
      </w:r>
      <w:proofErr w:type="gramEnd"/>
    </w:p>
    <w:p w:rsidR="006D76F3" w:rsidRPr="006D76F3" w:rsidRDefault="006D76F3" w:rsidP="003C190A">
      <w:pPr>
        <w:spacing w:line="300" w:lineRule="atLeast"/>
        <w:rPr>
          <w:rFonts w:ascii="Verdana" w:hAnsi="Verdana"/>
          <w:color w:val="333333"/>
          <w:sz w:val="16"/>
          <w:szCs w:val="16"/>
        </w:rPr>
      </w:pPr>
      <w:r w:rsidRPr="006D76F3">
        <w:rPr>
          <w:rFonts w:ascii="Verdana" w:hAnsi="Verdana"/>
          <w:color w:val="333333"/>
          <w:sz w:val="16"/>
          <w:szCs w:val="16"/>
        </w:rPr>
        <w:t>Note</w:t>
      </w:r>
      <w:proofErr w:type="gramStart"/>
      <w:r w:rsidRPr="006D76F3">
        <w:rPr>
          <w:rFonts w:ascii="Verdana" w:hAnsi="Verdana"/>
          <w:color w:val="333333"/>
          <w:sz w:val="16"/>
          <w:szCs w:val="16"/>
        </w:rPr>
        <w:t>:There</w:t>
      </w:r>
      <w:proofErr w:type="gramEnd"/>
      <w:r w:rsidRPr="006D76F3">
        <w:rPr>
          <w:rFonts w:ascii="Verdana" w:hAnsi="Verdana"/>
          <w:color w:val="333333"/>
          <w:sz w:val="16"/>
          <w:szCs w:val="16"/>
        </w:rPr>
        <w:t xml:space="preserve"> is the dot in the above command.</w:t>
      </w:r>
      <w:r w:rsidRPr="006D76F3">
        <w:rPr>
          <w:rFonts w:ascii="Verdana" w:hAnsi="Verdana"/>
          <w:color w:val="333333"/>
          <w:sz w:val="16"/>
          <w:szCs w:val="16"/>
        </w:rPr>
        <w:br/>
      </w:r>
      <w:proofErr w:type="gramStart"/>
      <w:r w:rsidRPr="006D76F3">
        <w:rPr>
          <w:rStyle w:val="Strong"/>
          <w:rFonts w:ascii="Verdana" w:hAnsi="Verdana"/>
          <w:color w:val="333333"/>
          <w:sz w:val="16"/>
          <w:szCs w:val="16"/>
        </w:rPr>
        <w:t>Step4 :</w:t>
      </w:r>
      <w:proofErr w:type="gramEnd"/>
      <w:r w:rsidRPr="006D76F3">
        <w:rPr>
          <w:rStyle w:val="Strong"/>
          <w:rFonts w:ascii="Verdana" w:hAnsi="Verdana"/>
          <w:color w:val="333333"/>
          <w:sz w:val="16"/>
          <w:szCs w:val="16"/>
        </w:rPr>
        <w:t> </w:t>
      </w:r>
      <w:r w:rsidRPr="006D76F3">
        <w:rPr>
          <w:rFonts w:ascii="Verdana" w:hAnsi="Verdana"/>
          <w:color w:val="333333"/>
          <w:sz w:val="16"/>
          <w:szCs w:val="16"/>
        </w:rPr>
        <w:t>Create a file with repo as extension and specify the YUM details in /etc/yum.repos.d folder</w:t>
      </w:r>
    </w:p>
    <w:p w:rsidR="006D76F3" w:rsidRPr="006D76F3" w:rsidRDefault="006D76F3" w:rsidP="003C190A">
      <w:pPr>
        <w:shd w:val="clear" w:color="auto" w:fill="EEEEEE"/>
        <w:spacing w:line="360" w:lineRule="atLeast"/>
        <w:rPr>
          <w:rFonts w:ascii="Verdana" w:hAnsi="Verdana"/>
          <w:color w:val="333333"/>
          <w:sz w:val="16"/>
          <w:szCs w:val="16"/>
        </w:rPr>
      </w:pPr>
      <w:r w:rsidRPr="006D76F3">
        <w:rPr>
          <w:rStyle w:val="Strong"/>
          <w:rFonts w:ascii="Verdana" w:hAnsi="Verdana"/>
          <w:color w:val="333333"/>
          <w:sz w:val="16"/>
          <w:szCs w:val="16"/>
        </w:rPr>
        <w:t>server1#cd /etc/yum.repos.d/</w:t>
      </w:r>
      <w:r w:rsidRPr="006D76F3">
        <w:rPr>
          <w:rFonts w:ascii="Verdana" w:hAnsi="Verdana"/>
          <w:b/>
          <w:bCs/>
          <w:color w:val="333333"/>
          <w:sz w:val="16"/>
          <w:szCs w:val="16"/>
        </w:rPr>
        <w:br/>
      </w:r>
      <w:r w:rsidRPr="006D76F3">
        <w:rPr>
          <w:rStyle w:val="Strong"/>
          <w:rFonts w:ascii="Verdana" w:hAnsi="Verdana"/>
          <w:color w:val="333333"/>
          <w:sz w:val="16"/>
          <w:szCs w:val="16"/>
        </w:rPr>
        <w:t>server1#</w:t>
      </w:r>
      <w:proofErr w:type="gramStart"/>
      <w:r w:rsidRPr="006D76F3">
        <w:rPr>
          <w:rStyle w:val="Strong"/>
          <w:rFonts w:ascii="Verdana" w:hAnsi="Verdana"/>
          <w:color w:val="333333"/>
          <w:sz w:val="16"/>
          <w:szCs w:val="16"/>
        </w:rPr>
        <w:t>vi</w:t>
      </w:r>
      <w:proofErr w:type="gramEnd"/>
      <w:r w:rsidRPr="006D76F3">
        <w:rPr>
          <w:rStyle w:val="Strong"/>
          <w:rFonts w:ascii="Verdana" w:hAnsi="Verdana"/>
          <w:color w:val="333333"/>
          <w:sz w:val="16"/>
          <w:szCs w:val="16"/>
        </w:rPr>
        <w:t xml:space="preserve"> testing.repo</w:t>
      </w:r>
    </w:p>
    <w:p w:rsidR="006D76F3" w:rsidRPr="006D76F3" w:rsidRDefault="006D76F3" w:rsidP="003C190A">
      <w:pPr>
        <w:spacing w:line="300" w:lineRule="atLeast"/>
        <w:rPr>
          <w:rFonts w:ascii="Verdana" w:hAnsi="Verdana"/>
          <w:color w:val="333333"/>
          <w:sz w:val="16"/>
          <w:szCs w:val="16"/>
        </w:rPr>
      </w:pPr>
      <w:proofErr w:type="gramStart"/>
      <w:r w:rsidRPr="006D76F3">
        <w:rPr>
          <w:rStyle w:val="Strong"/>
          <w:rFonts w:ascii="Verdana" w:hAnsi="Verdana"/>
          <w:color w:val="333333"/>
          <w:sz w:val="16"/>
          <w:szCs w:val="16"/>
        </w:rPr>
        <w:t>Note :</w:t>
      </w:r>
      <w:proofErr w:type="gramEnd"/>
      <w:r w:rsidRPr="006D76F3">
        <w:rPr>
          <w:rFonts w:ascii="Verdana" w:hAnsi="Verdana"/>
          <w:color w:val="333333"/>
          <w:sz w:val="16"/>
          <w:szCs w:val="16"/>
        </w:rPr>
        <w:t xml:space="preserve"> The directory /etc/yum.repos.d/ contaions two .repo files which should be removed or moved to other directory, so that YUM server will </w:t>
      </w:r>
      <w:r w:rsidRPr="006D76F3">
        <w:rPr>
          <w:rStyle w:val="ilad"/>
          <w:rFonts w:ascii="Verdana" w:hAnsi="Verdana"/>
          <w:color w:val="333333"/>
          <w:sz w:val="16"/>
          <w:szCs w:val="16"/>
        </w:rPr>
        <w:t>check</w:t>
      </w:r>
      <w:r w:rsidRPr="006D76F3">
        <w:rPr>
          <w:rFonts w:ascii="Verdana" w:hAnsi="Verdana"/>
          <w:color w:val="333333"/>
          <w:sz w:val="16"/>
          <w:szCs w:val="16"/>
        </w:rPr>
        <w:t xml:space="preserve"> default .repo file it self.Q. What if I don't move or remove the default .repo files from /etc/yum.repos.d/ folder?A: Every time when you try to install packages through YUM, your yum will check all these files for repositories for getting packages which will or will not work and most probably delay is increased in getting those packages from </w:t>
      </w:r>
      <w:r w:rsidRPr="006D76F3">
        <w:rPr>
          <w:rStyle w:val="s5355609802"/>
          <w:rFonts w:ascii="Verdana" w:hAnsi="Verdana"/>
          <w:color w:val="009900"/>
          <w:sz w:val="16"/>
          <w:szCs w:val="16"/>
          <w:bdr w:val="single" w:sz="6" w:space="0" w:color="auto" w:frame="1"/>
        </w:rPr>
        <w:t>online servers</w:t>
      </w:r>
      <w:r w:rsidRPr="006D76F3">
        <w:rPr>
          <w:rFonts w:ascii="Verdana" w:hAnsi="Verdana"/>
          <w:color w:val="333333"/>
          <w:sz w:val="16"/>
          <w:szCs w:val="16"/>
        </w:rPr>
        <w:t>.</w:t>
      </w:r>
    </w:p>
    <w:p w:rsidR="006D76F3" w:rsidRPr="006D76F3" w:rsidRDefault="006D76F3" w:rsidP="003C190A">
      <w:pPr>
        <w:spacing w:line="300" w:lineRule="atLeast"/>
        <w:rPr>
          <w:rFonts w:ascii="Verdana" w:hAnsi="Verdana"/>
          <w:color w:val="333333"/>
          <w:sz w:val="16"/>
          <w:szCs w:val="16"/>
        </w:rPr>
      </w:pPr>
      <w:r w:rsidRPr="006D76F3">
        <w:rPr>
          <w:rFonts w:ascii="Verdana" w:hAnsi="Verdana"/>
          <w:color w:val="333333"/>
          <w:sz w:val="16"/>
          <w:szCs w:val="16"/>
        </w:rPr>
        <w:t>The </w:t>
      </w:r>
      <w:r w:rsidRPr="006D76F3">
        <w:rPr>
          <w:rStyle w:val="s5355609802"/>
          <w:rFonts w:ascii="Verdana" w:hAnsi="Verdana"/>
          <w:color w:val="009900"/>
          <w:sz w:val="16"/>
          <w:szCs w:val="16"/>
          <w:bdr w:val="single" w:sz="6" w:space="0" w:color="auto" w:frame="1"/>
        </w:rPr>
        <w:t>new file</w:t>
      </w:r>
      <w:r w:rsidRPr="006D76F3">
        <w:rPr>
          <w:rFonts w:ascii="Verdana" w:hAnsi="Verdana"/>
          <w:color w:val="333333"/>
          <w:sz w:val="16"/>
          <w:szCs w:val="16"/>
        </w:rPr>
        <w:t> which is created contains as follows.</w:t>
      </w:r>
    </w:p>
    <w:p w:rsidR="006D76F3" w:rsidRPr="006D76F3" w:rsidRDefault="006D76F3" w:rsidP="003C190A">
      <w:pPr>
        <w:spacing w:line="300" w:lineRule="atLeast"/>
        <w:rPr>
          <w:rFonts w:ascii="Verdana" w:hAnsi="Verdana"/>
          <w:color w:val="333333"/>
          <w:sz w:val="16"/>
          <w:szCs w:val="16"/>
        </w:rPr>
      </w:pPr>
      <w:r w:rsidRPr="006D76F3">
        <w:rPr>
          <w:rStyle w:val="Strong"/>
          <w:rFonts w:ascii="Verdana" w:hAnsi="Verdana"/>
          <w:color w:val="333333"/>
          <w:sz w:val="16"/>
          <w:szCs w:val="16"/>
        </w:rPr>
        <w:t>[server1.linuxnix.com] comment ="</w:t>
      </w:r>
      <w:r w:rsidRPr="006D76F3">
        <w:rPr>
          <w:rStyle w:val="s5355609802"/>
          <w:rFonts w:ascii="Verdana" w:hAnsi="Verdana"/>
          <w:color w:val="009900"/>
          <w:sz w:val="16"/>
          <w:szCs w:val="16"/>
          <w:bdr w:val="single" w:sz="6" w:space="0" w:color="auto" w:frame="1"/>
        </w:rPr>
        <w:t>test</w:t>
      </w:r>
      <w:r w:rsidRPr="006D76F3">
        <w:rPr>
          <w:rStyle w:val="Strong"/>
          <w:rFonts w:ascii="Verdana" w:hAnsi="Verdana"/>
          <w:color w:val="333333"/>
          <w:sz w:val="16"/>
          <w:szCs w:val="16"/>
        </w:rPr>
        <w:t>"</w:t>
      </w:r>
      <w:r w:rsidRPr="006D76F3">
        <w:rPr>
          <w:rFonts w:ascii="Verdana" w:hAnsi="Verdana"/>
          <w:b/>
          <w:bCs/>
          <w:color w:val="333333"/>
          <w:sz w:val="16"/>
          <w:szCs w:val="16"/>
        </w:rPr>
        <w:br/>
      </w:r>
      <w:r w:rsidRPr="006D76F3">
        <w:rPr>
          <w:rStyle w:val="Strong"/>
          <w:rFonts w:ascii="Verdana" w:hAnsi="Verdana"/>
          <w:color w:val="333333"/>
          <w:sz w:val="16"/>
          <w:szCs w:val="16"/>
        </w:rPr>
        <w:t>baseurl=file</w:t>
      </w:r>
      <w:proofErr w:type="gramStart"/>
      <w:r w:rsidRPr="006D76F3">
        <w:rPr>
          <w:rStyle w:val="Strong"/>
          <w:rFonts w:ascii="Verdana" w:hAnsi="Verdana"/>
          <w:color w:val="333333"/>
          <w:sz w:val="16"/>
          <w:szCs w:val="16"/>
        </w:rPr>
        <w:t>:/</w:t>
      </w:r>
      <w:proofErr w:type="gramEnd"/>
      <w:r w:rsidRPr="006D76F3">
        <w:rPr>
          <w:rStyle w:val="Strong"/>
          <w:rFonts w:ascii="Verdana" w:hAnsi="Verdana"/>
          <w:color w:val="333333"/>
          <w:sz w:val="16"/>
          <w:szCs w:val="16"/>
        </w:rPr>
        <w:t>//var/ftp/pub/Server</w:t>
      </w:r>
      <w:r w:rsidRPr="006D76F3">
        <w:rPr>
          <w:rFonts w:ascii="Verdana" w:hAnsi="Verdana"/>
          <w:b/>
          <w:bCs/>
          <w:color w:val="333333"/>
          <w:sz w:val="16"/>
          <w:szCs w:val="16"/>
        </w:rPr>
        <w:br/>
      </w:r>
      <w:r w:rsidRPr="006D76F3">
        <w:rPr>
          <w:rStyle w:val="Strong"/>
          <w:rFonts w:ascii="Verdana" w:hAnsi="Verdana"/>
          <w:color w:val="333333"/>
          <w:sz w:val="16"/>
          <w:szCs w:val="16"/>
        </w:rPr>
        <w:t>gpgcheck=0</w:t>
      </w:r>
    </w:p>
    <w:p w:rsidR="003C190A" w:rsidRDefault="006D76F3" w:rsidP="003C190A">
      <w:pPr>
        <w:spacing w:line="300" w:lineRule="atLeast"/>
        <w:rPr>
          <w:rFonts w:ascii="Verdana" w:hAnsi="Verdana"/>
          <w:color w:val="333333"/>
          <w:sz w:val="16"/>
          <w:szCs w:val="16"/>
        </w:rPr>
      </w:pPr>
      <w:r w:rsidRPr="006D76F3">
        <w:rPr>
          <w:rFonts w:ascii="Verdana" w:hAnsi="Verdana"/>
          <w:color w:val="333333"/>
          <w:sz w:val="16"/>
          <w:szCs w:val="16"/>
        </w:rPr>
        <w:t xml:space="preserve">After entering these </w:t>
      </w:r>
      <w:r w:rsidRPr="006D76F3">
        <w:rPr>
          <w:rStyle w:val="ilad"/>
          <w:rFonts w:ascii="Verdana" w:hAnsi="Verdana"/>
          <w:color w:val="333333"/>
          <w:sz w:val="16"/>
          <w:szCs w:val="16"/>
        </w:rPr>
        <w:t>entries</w:t>
      </w:r>
      <w:r w:rsidRPr="006D76F3">
        <w:rPr>
          <w:rFonts w:ascii="Verdana" w:hAnsi="Verdana"/>
          <w:color w:val="333333"/>
          <w:sz w:val="16"/>
          <w:szCs w:val="16"/>
        </w:rPr>
        <w:t xml:space="preserve"> save and exit from </w:t>
      </w:r>
      <w:r w:rsidRPr="006D76F3">
        <w:rPr>
          <w:rStyle w:val="ilad"/>
          <w:rFonts w:ascii="Verdana" w:hAnsi="Verdana"/>
          <w:color w:val="333333"/>
          <w:sz w:val="16"/>
          <w:szCs w:val="16"/>
        </w:rPr>
        <w:t>the file</w:t>
      </w:r>
      <w:r w:rsidRPr="006D76F3">
        <w:rPr>
          <w:rFonts w:ascii="Verdana" w:hAnsi="Verdana"/>
          <w:color w:val="333333"/>
          <w:sz w:val="16"/>
          <w:szCs w:val="16"/>
        </w:rPr>
        <w:t>.</w:t>
      </w:r>
    </w:p>
    <w:p w:rsidR="006D76F3" w:rsidRPr="006D76F3" w:rsidRDefault="006D76F3" w:rsidP="003C190A">
      <w:pPr>
        <w:spacing w:line="300" w:lineRule="atLeast"/>
        <w:rPr>
          <w:rFonts w:ascii="Verdana" w:hAnsi="Verdana"/>
          <w:color w:val="333333"/>
          <w:sz w:val="16"/>
          <w:szCs w:val="16"/>
        </w:rPr>
      </w:pPr>
      <w:r w:rsidRPr="006D76F3">
        <w:rPr>
          <w:rFonts w:ascii="Verdana" w:hAnsi="Verdana"/>
          <w:color w:val="333333"/>
          <w:sz w:val="16"/>
          <w:szCs w:val="16"/>
        </w:rPr>
        <w:t>Let me explain what actually these four entries mean.</w:t>
      </w:r>
    </w:p>
    <w:p w:rsidR="006D76F3" w:rsidRPr="006D76F3" w:rsidRDefault="006D76F3" w:rsidP="003C190A">
      <w:pPr>
        <w:spacing w:line="300" w:lineRule="atLeast"/>
        <w:rPr>
          <w:rFonts w:ascii="Verdana" w:hAnsi="Verdana"/>
          <w:color w:val="333333"/>
          <w:sz w:val="16"/>
          <w:szCs w:val="16"/>
        </w:rPr>
      </w:pPr>
      <w:r w:rsidRPr="006D76F3">
        <w:rPr>
          <w:rStyle w:val="Strong"/>
          <w:rFonts w:ascii="Verdana" w:hAnsi="Verdana"/>
          <w:color w:val="333333"/>
          <w:sz w:val="16"/>
          <w:szCs w:val="16"/>
        </w:rPr>
        <w:t>[server1.example.com]</w:t>
      </w:r>
      <w:r w:rsidRPr="006D76F3">
        <w:rPr>
          <w:rFonts w:ascii="Verdana" w:hAnsi="Verdana"/>
          <w:color w:val="333333"/>
          <w:sz w:val="16"/>
          <w:szCs w:val="16"/>
        </w:rPr>
        <w:t> ==&gt;</w:t>
      </w:r>
      <w:proofErr w:type="gramStart"/>
      <w:r w:rsidRPr="006D76F3">
        <w:rPr>
          <w:rFonts w:ascii="Verdana" w:hAnsi="Verdana"/>
          <w:color w:val="333333"/>
          <w:sz w:val="16"/>
          <w:szCs w:val="16"/>
        </w:rPr>
        <w:t>This</w:t>
      </w:r>
      <w:proofErr w:type="gramEnd"/>
      <w:r w:rsidRPr="006D76F3">
        <w:rPr>
          <w:rFonts w:ascii="Verdana" w:hAnsi="Verdana"/>
          <w:color w:val="333333"/>
          <w:sz w:val="16"/>
          <w:szCs w:val="16"/>
        </w:rPr>
        <w:t xml:space="preserve"> informs what is the repository name.</w:t>
      </w:r>
    </w:p>
    <w:p w:rsidR="006D76F3" w:rsidRPr="006D76F3" w:rsidRDefault="006D76F3" w:rsidP="003C190A">
      <w:pPr>
        <w:spacing w:line="300" w:lineRule="atLeast"/>
        <w:rPr>
          <w:rFonts w:ascii="Verdana" w:hAnsi="Verdana"/>
          <w:color w:val="333333"/>
          <w:sz w:val="16"/>
          <w:szCs w:val="16"/>
        </w:rPr>
      </w:pPr>
      <w:proofErr w:type="gramStart"/>
      <w:r w:rsidRPr="006D76F3">
        <w:rPr>
          <w:rStyle w:val="Strong"/>
          <w:rFonts w:ascii="Verdana" w:hAnsi="Verdana"/>
          <w:color w:val="333333"/>
          <w:sz w:val="16"/>
          <w:szCs w:val="16"/>
        </w:rPr>
        <w:t>comment</w:t>
      </w:r>
      <w:proofErr w:type="gramEnd"/>
      <w:r w:rsidRPr="006D76F3">
        <w:rPr>
          <w:rFonts w:ascii="Verdana" w:hAnsi="Verdana"/>
          <w:color w:val="333333"/>
          <w:sz w:val="16"/>
          <w:szCs w:val="16"/>
        </w:rPr>
        <w:t> ==&gt; Its used to </w:t>
      </w:r>
      <w:r w:rsidRPr="006D76F3">
        <w:rPr>
          <w:rStyle w:val="s5355609802"/>
          <w:rFonts w:ascii="Verdana" w:hAnsi="Verdana"/>
          <w:color w:val="009900"/>
          <w:sz w:val="16"/>
          <w:szCs w:val="16"/>
          <w:bdr w:val="single" w:sz="6" w:space="0" w:color="auto" w:frame="1"/>
        </w:rPr>
        <w:t>see</w:t>
      </w:r>
      <w:r w:rsidRPr="006D76F3">
        <w:rPr>
          <w:rFonts w:ascii="Verdana" w:hAnsi="Verdana"/>
          <w:color w:val="333333"/>
          <w:sz w:val="16"/>
          <w:szCs w:val="16"/>
        </w:rPr>
        <w:t xml:space="preserve"> the </w:t>
      </w:r>
      <w:r w:rsidRPr="006D76F3">
        <w:rPr>
          <w:rStyle w:val="ilad"/>
          <w:rFonts w:ascii="Verdana" w:hAnsi="Verdana"/>
          <w:color w:val="333333"/>
          <w:sz w:val="16"/>
          <w:szCs w:val="16"/>
        </w:rPr>
        <w:t>information</w:t>
      </w:r>
      <w:r w:rsidRPr="006D76F3">
        <w:rPr>
          <w:rFonts w:ascii="Verdana" w:hAnsi="Verdana"/>
          <w:color w:val="333333"/>
          <w:sz w:val="16"/>
          <w:szCs w:val="16"/>
        </w:rPr>
        <w:t xml:space="preserve"> about the repo.</w:t>
      </w:r>
    </w:p>
    <w:p w:rsidR="006D76F3" w:rsidRPr="006D76F3" w:rsidRDefault="006D76F3" w:rsidP="003C190A">
      <w:pPr>
        <w:spacing w:line="300" w:lineRule="atLeast"/>
        <w:rPr>
          <w:rFonts w:ascii="Verdana" w:hAnsi="Verdana"/>
          <w:color w:val="333333"/>
          <w:sz w:val="16"/>
          <w:szCs w:val="16"/>
        </w:rPr>
      </w:pPr>
      <w:r w:rsidRPr="006D76F3">
        <w:rPr>
          <w:rStyle w:val="Strong"/>
          <w:rFonts w:ascii="Verdana" w:hAnsi="Verdana"/>
          <w:color w:val="333333"/>
          <w:sz w:val="16"/>
          <w:szCs w:val="16"/>
        </w:rPr>
        <w:t>baseurl</w:t>
      </w:r>
      <w:r w:rsidRPr="006D76F3">
        <w:rPr>
          <w:rFonts w:ascii="Verdana" w:hAnsi="Verdana"/>
          <w:color w:val="333333"/>
          <w:sz w:val="16"/>
          <w:szCs w:val="16"/>
        </w:rPr>
        <w:t xml:space="preserve"> ==&gt; This is the server and path of the repo(here its a local repo so the base </w:t>
      </w:r>
      <w:r w:rsidRPr="006D76F3">
        <w:rPr>
          <w:rStyle w:val="ilad"/>
          <w:rFonts w:ascii="Verdana" w:hAnsi="Verdana"/>
          <w:color w:val="333333"/>
          <w:sz w:val="16"/>
          <w:szCs w:val="16"/>
        </w:rPr>
        <w:t>url</w:t>
      </w:r>
      <w:r w:rsidRPr="006D76F3">
        <w:rPr>
          <w:rFonts w:ascii="Verdana" w:hAnsi="Verdana"/>
          <w:color w:val="333333"/>
          <w:sz w:val="16"/>
          <w:szCs w:val="16"/>
        </w:rPr>
        <w:t xml:space="preserve"> is just a</w:t>
      </w:r>
      <w:r w:rsidRPr="006D76F3">
        <w:rPr>
          <w:rStyle w:val="Strong"/>
          <w:rFonts w:ascii="Verdana" w:hAnsi="Verdana"/>
          <w:color w:val="333333"/>
          <w:sz w:val="16"/>
          <w:szCs w:val="16"/>
        </w:rPr>
        <w:t> file:///</w:t>
      </w:r>
      <w:r w:rsidRPr="006D76F3">
        <w:rPr>
          <w:rFonts w:ascii="Verdana" w:hAnsi="Verdana"/>
          <w:color w:val="333333"/>
          <w:sz w:val="16"/>
          <w:szCs w:val="16"/>
        </w:rPr>
        <w:br/>
        <w:t>For example you are creating YUM client through FTP then base url should be like this</w:t>
      </w:r>
    </w:p>
    <w:p w:rsidR="006D76F3" w:rsidRPr="006D76F3" w:rsidRDefault="006D76F3" w:rsidP="003C190A">
      <w:pPr>
        <w:spacing w:line="300" w:lineRule="atLeast"/>
        <w:rPr>
          <w:rFonts w:ascii="Verdana" w:hAnsi="Verdana"/>
          <w:color w:val="333333"/>
          <w:sz w:val="16"/>
          <w:szCs w:val="16"/>
        </w:rPr>
      </w:pPr>
      <w:r w:rsidRPr="006D76F3">
        <w:rPr>
          <w:rStyle w:val="Strong"/>
          <w:rFonts w:ascii="Verdana" w:hAnsi="Verdana"/>
          <w:color w:val="333333"/>
          <w:sz w:val="16"/>
          <w:szCs w:val="16"/>
        </w:rPr>
        <w:t>baseurl=ftp://station1.example.com/pub/Server</w:t>
      </w:r>
    </w:p>
    <w:p w:rsidR="006D76F3" w:rsidRPr="006D76F3" w:rsidRDefault="006D76F3" w:rsidP="003C190A">
      <w:pPr>
        <w:spacing w:line="300" w:lineRule="atLeast"/>
        <w:ind w:left="-1440" w:firstLine="90"/>
        <w:rPr>
          <w:rFonts w:ascii="Verdana" w:hAnsi="Verdana"/>
          <w:color w:val="333333"/>
          <w:sz w:val="16"/>
          <w:szCs w:val="16"/>
        </w:rPr>
      </w:pPr>
      <w:proofErr w:type="gramStart"/>
      <w:r w:rsidRPr="006D76F3">
        <w:rPr>
          <w:rStyle w:val="Strong"/>
          <w:rFonts w:ascii="Verdana" w:hAnsi="Verdana"/>
          <w:color w:val="333333"/>
          <w:sz w:val="16"/>
          <w:szCs w:val="16"/>
        </w:rPr>
        <w:t>gpgcheck</w:t>
      </w:r>
      <w:proofErr w:type="gramEnd"/>
      <w:r w:rsidRPr="006D76F3">
        <w:rPr>
          <w:rFonts w:ascii="Verdana" w:hAnsi="Verdana"/>
          <w:color w:val="333333"/>
          <w:sz w:val="16"/>
          <w:szCs w:val="16"/>
        </w:rPr>
        <w:t xml:space="preserve"> ==&gt; This is </w:t>
      </w:r>
      <w:r w:rsidRPr="006D76F3">
        <w:rPr>
          <w:rStyle w:val="ilad"/>
          <w:rFonts w:ascii="Verdana" w:hAnsi="Verdana"/>
          <w:color w:val="333333"/>
          <w:sz w:val="16"/>
          <w:szCs w:val="16"/>
        </w:rPr>
        <w:t>to check</w:t>
      </w:r>
      <w:r w:rsidRPr="006D76F3">
        <w:rPr>
          <w:rFonts w:ascii="Verdana" w:hAnsi="Verdana"/>
          <w:color w:val="333333"/>
          <w:sz w:val="16"/>
          <w:szCs w:val="16"/>
        </w:rPr>
        <w:t xml:space="preserve"> the authentication of the repository, which is disabled in this case.</w:t>
      </w:r>
      <w:r w:rsidRPr="006D76F3">
        <w:rPr>
          <w:rFonts w:ascii="Verdana" w:hAnsi="Verdana"/>
          <w:color w:val="333333"/>
          <w:sz w:val="16"/>
          <w:szCs w:val="16"/>
        </w:rPr>
        <w:br/>
        <w:t>Local YUM repository is created, now you can install any package you want with yum command. In order to know more about YUM, Please see man pages for YUM.</w:t>
      </w:r>
      <w:r w:rsidRPr="006D76F3">
        <w:rPr>
          <w:rFonts w:ascii="Verdana" w:hAnsi="Verdana"/>
          <w:color w:val="333333"/>
          <w:sz w:val="16"/>
          <w:szCs w:val="16"/>
        </w:rPr>
        <w:br/>
        <w:t>Note</w:t>
      </w:r>
      <w:proofErr w:type="gramStart"/>
      <w:r w:rsidRPr="006D76F3">
        <w:rPr>
          <w:rFonts w:ascii="Verdana" w:hAnsi="Verdana"/>
          <w:color w:val="333333"/>
          <w:sz w:val="16"/>
          <w:szCs w:val="16"/>
        </w:rPr>
        <w:t>:In</w:t>
      </w:r>
      <w:proofErr w:type="gramEnd"/>
      <w:r w:rsidRPr="006D76F3">
        <w:rPr>
          <w:rFonts w:ascii="Verdana" w:hAnsi="Verdana"/>
          <w:color w:val="333333"/>
          <w:sz w:val="16"/>
          <w:szCs w:val="16"/>
        </w:rPr>
        <w:t>-order to use yum repository we have to clean the yum </w:t>
      </w:r>
      <w:r w:rsidRPr="006D76F3">
        <w:rPr>
          <w:rStyle w:val="s5355609802"/>
          <w:rFonts w:ascii="Verdana" w:hAnsi="Verdana"/>
          <w:color w:val="009900"/>
          <w:sz w:val="16"/>
          <w:szCs w:val="16"/>
          <w:bdr w:val="single" w:sz="6" w:space="0" w:color="auto" w:frame="1"/>
        </w:rPr>
        <w:t>meta data</w:t>
      </w:r>
      <w:r w:rsidRPr="006D76F3">
        <w:rPr>
          <w:rFonts w:ascii="Verdana" w:hAnsi="Verdana"/>
          <w:color w:val="333333"/>
          <w:sz w:val="16"/>
          <w:szCs w:val="16"/>
        </w:rPr>
        <w:t>, so before installing any package first time use yum clean all command as shown below.</w:t>
      </w:r>
    </w:p>
    <w:p w:rsidR="006D76F3" w:rsidRPr="006D76F3" w:rsidRDefault="006D76F3" w:rsidP="003C190A">
      <w:pPr>
        <w:shd w:val="clear" w:color="auto" w:fill="EEEEEE"/>
        <w:spacing w:line="360" w:lineRule="atLeast"/>
        <w:rPr>
          <w:rFonts w:ascii="Verdana" w:hAnsi="Verdana"/>
          <w:color w:val="333333"/>
          <w:sz w:val="16"/>
          <w:szCs w:val="16"/>
        </w:rPr>
      </w:pPr>
      <w:r w:rsidRPr="006D76F3">
        <w:rPr>
          <w:rStyle w:val="Strong"/>
          <w:rFonts w:ascii="Verdana" w:hAnsi="Verdana"/>
          <w:color w:val="333333"/>
          <w:sz w:val="16"/>
          <w:szCs w:val="16"/>
        </w:rPr>
        <w:lastRenderedPageBreak/>
        <w:t>server1#yum clean all</w:t>
      </w:r>
    </w:p>
    <w:p w:rsidR="006D76F3" w:rsidRPr="006D76F3" w:rsidRDefault="006D76F3" w:rsidP="003C190A">
      <w:pPr>
        <w:spacing w:line="300" w:lineRule="atLeast"/>
        <w:rPr>
          <w:rFonts w:ascii="Verdana" w:hAnsi="Verdana"/>
          <w:color w:val="333333"/>
          <w:sz w:val="16"/>
          <w:szCs w:val="16"/>
        </w:rPr>
      </w:pPr>
      <w:r w:rsidRPr="006D76F3">
        <w:rPr>
          <w:rStyle w:val="Strong"/>
          <w:rFonts w:ascii="Verdana" w:hAnsi="Verdana"/>
          <w:color w:val="333333"/>
          <w:sz w:val="16"/>
          <w:szCs w:val="16"/>
        </w:rPr>
        <w:t xml:space="preserve">Basic YUM Server Repository through FTP </w:t>
      </w:r>
      <w:proofErr w:type="gramStart"/>
      <w:r w:rsidRPr="006D76F3">
        <w:rPr>
          <w:rStyle w:val="Strong"/>
          <w:rFonts w:ascii="Verdana" w:hAnsi="Verdana"/>
          <w:color w:val="333333"/>
          <w:sz w:val="16"/>
          <w:szCs w:val="16"/>
        </w:rPr>
        <w:t>server :</w:t>
      </w:r>
      <w:proofErr w:type="gramEnd"/>
    </w:p>
    <w:p w:rsidR="006D76F3" w:rsidRPr="006D76F3" w:rsidRDefault="006D76F3" w:rsidP="003C190A">
      <w:pPr>
        <w:spacing w:line="300" w:lineRule="atLeast"/>
        <w:rPr>
          <w:rFonts w:ascii="Verdana" w:hAnsi="Verdana"/>
          <w:color w:val="333333"/>
          <w:sz w:val="16"/>
          <w:szCs w:val="16"/>
        </w:rPr>
      </w:pPr>
      <w:r w:rsidRPr="006D76F3">
        <w:rPr>
          <w:rFonts w:ascii="Verdana" w:hAnsi="Verdana"/>
          <w:color w:val="333333"/>
          <w:sz w:val="16"/>
          <w:szCs w:val="16"/>
        </w:rPr>
        <w:t xml:space="preserve">So what about </w:t>
      </w:r>
      <w:proofErr w:type="gramStart"/>
      <w:r w:rsidRPr="006D76F3">
        <w:rPr>
          <w:rFonts w:ascii="Verdana" w:hAnsi="Verdana"/>
          <w:color w:val="333333"/>
          <w:sz w:val="16"/>
          <w:szCs w:val="16"/>
        </w:rPr>
        <w:t>Installing</w:t>
      </w:r>
      <w:proofErr w:type="gramEnd"/>
      <w:r w:rsidRPr="006D76F3">
        <w:rPr>
          <w:rFonts w:ascii="Verdana" w:hAnsi="Verdana"/>
          <w:color w:val="333333"/>
          <w:sz w:val="16"/>
          <w:szCs w:val="16"/>
        </w:rPr>
        <w:t xml:space="preserve"> packages </w:t>
      </w:r>
      <w:r w:rsidRPr="006D76F3">
        <w:rPr>
          <w:rStyle w:val="s5355609802"/>
          <w:rFonts w:ascii="Verdana" w:hAnsi="Verdana"/>
          <w:color w:val="009900"/>
          <w:sz w:val="16"/>
          <w:szCs w:val="16"/>
          <w:bdr w:val="single" w:sz="6" w:space="0" w:color="auto" w:frame="1"/>
        </w:rPr>
        <w:t>remotely</w:t>
      </w:r>
      <w:r w:rsidRPr="006D76F3">
        <w:rPr>
          <w:rFonts w:ascii="Verdana" w:hAnsi="Verdana"/>
          <w:color w:val="333333"/>
          <w:sz w:val="16"/>
          <w:szCs w:val="16"/>
        </w:rPr>
        <w:t> by using this repository?</w:t>
      </w:r>
    </w:p>
    <w:p w:rsidR="006D76F3" w:rsidRPr="006D76F3" w:rsidRDefault="006D76F3" w:rsidP="003C190A">
      <w:pPr>
        <w:spacing w:line="300" w:lineRule="atLeast"/>
        <w:rPr>
          <w:rFonts w:ascii="Verdana" w:hAnsi="Verdana"/>
          <w:color w:val="333333"/>
          <w:sz w:val="16"/>
          <w:szCs w:val="16"/>
        </w:rPr>
      </w:pPr>
      <w:r w:rsidRPr="006D76F3">
        <w:rPr>
          <w:rFonts w:ascii="Verdana" w:hAnsi="Verdana"/>
          <w:color w:val="333333"/>
          <w:sz w:val="16"/>
          <w:szCs w:val="16"/>
        </w:rPr>
        <w:t>Let us see how to configure client to access this repository. Before doing client configuration we have to share this repository through FTP or HTTP.</w:t>
      </w:r>
    </w:p>
    <w:p w:rsidR="006D76F3" w:rsidRPr="006D76F3" w:rsidRDefault="006D76F3" w:rsidP="003C190A">
      <w:pPr>
        <w:spacing w:line="300" w:lineRule="atLeast"/>
        <w:rPr>
          <w:rFonts w:ascii="Verdana" w:hAnsi="Verdana"/>
          <w:color w:val="333333"/>
          <w:sz w:val="16"/>
          <w:szCs w:val="16"/>
        </w:rPr>
      </w:pPr>
      <w:proofErr w:type="gramStart"/>
      <w:r w:rsidRPr="006D76F3">
        <w:rPr>
          <w:rStyle w:val="Strong"/>
          <w:rFonts w:ascii="Verdana" w:hAnsi="Verdana"/>
          <w:color w:val="333333"/>
          <w:sz w:val="16"/>
          <w:szCs w:val="16"/>
        </w:rPr>
        <w:t>Step1 :</w:t>
      </w:r>
      <w:proofErr w:type="gramEnd"/>
      <w:r w:rsidRPr="006D76F3">
        <w:rPr>
          <w:rFonts w:ascii="Verdana" w:hAnsi="Verdana"/>
          <w:color w:val="333333"/>
          <w:sz w:val="16"/>
          <w:szCs w:val="16"/>
        </w:rPr>
        <w:t> Install vsftpd server on server</w:t>
      </w:r>
    </w:p>
    <w:p w:rsidR="006D76F3" w:rsidRPr="006D76F3" w:rsidRDefault="006D76F3" w:rsidP="003C190A">
      <w:pPr>
        <w:shd w:val="clear" w:color="auto" w:fill="EEEEEE"/>
        <w:spacing w:line="360" w:lineRule="atLeast"/>
        <w:rPr>
          <w:rFonts w:ascii="Verdana" w:hAnsi="Verdana"/>
          <w:color w:val="333333"/>
          <w:sz w:val="16"/>
          <w:szCs w:val="16"/>
        </w:rPr>
      </w:pPr>
      <w:r w:rsidRPr="006D76F3">
        <w:rPr>
          <w:rStyle w:val="Strong"/>
          <w:rFonts w:ascii="Verdana" w:hAnsi="Verdana"/>
          <w:color w:val="333333"/>
          <w:sz w:val="16"/>
          <w:szCs w:val="16"/>
        </w:rPr>
        <w:t>server1#yum install vsftpd</w:t>
      </w:r>
    </w:p>
    <w:p w:rsidR="006D76F3" w:rsidRPr="006D76F3" w:rsidRDefault="006D76F3" w:rsidP="003C190A">
      <w:pPr>
        <w:spacing w:line="300" w:lineRule="atLeast"/>
        <w:rPr>
          <w:rFonts w:ascii="Verdana" w:hAnsi="Verdana"/>
          <w:color w:val="333333"/>
          <w:sz w:val="16"/>
          <w:szCs w:val="16"/>
        </w:rPr>
      </w:pPr>
      <w:proofErr w:type="gramStart"/>
      <w:r w:rsidRPr="006D76F3">
        <w:rPr>
          <w:rStyle w:val="Strong"/>
          <w:rFonts w:ascii="Verdana" w:hAnsi="Verdana"/>
          <w:color w:val="333333"/>
          <w:sz w:val="16"/>
          <w:szCs w:val="16"/>
        </w:rPr>
        <w:t>Step2 :</w:t>
      </w:r>
      <w:proofErr w:type="gramEnd"/>
      <w:r w:rsidRPr="006D76F3">
        <w:rPr>
          <w:rFonts w:ascii="Verdana" w:hAnsi="Verdana"/>
          <w:color w:val="333333"/>
          <w:sz w:val="16"/>
          <w:szCs w:val="16"/>
        </w:rPr>
        <w:t> Start the ftp service and on it</w:t>
      </w:r>
    </w:p>
    <w:p w:rsidR="006D76F3" w:rsidRPr="006D76F3" w:rsidRDefault="006D76F3" w:rsidP="003C190A">
      <w:pPr>
        <w:spacing w:line="300" w:lineRule="atLeast"/>
        <w:rPr>
          <w:rFonts w:ascii="Verdana" w:hAnsi="Verdana"/>
          <w:color w:val="333333"/>
          <w:sz w:val="16"/>
          <w:szCs w:val="16"/>
        </w:rPr>
      </w:pPr>
      <w:r w:rsidRPr="006D76F3">
        <w:rPr>
          <w:rStyle w:val="Strong"/>
          <w:rFonts w:ascii="Verdana" w:hAnsi="Verdana"/>
          <w:color w:val="333333"/>
          <w:sz w:val="16"/>
          <w:szCs w:val="16"/>
        </w:rPr>
        <w:t>server1#service vsftpd restart</w:t>
      </w:r>
    </w:p>
    <w:p w:rsidR="006D76F3" w:rsidRPr="006D76F3" w:rsidRDefault="006D76F3" w:rsidP="003C190A">
      <w:pPr>
        <w:spacing w:line="300" w:lineRule="atLeast"/>
        <w:rPr>
          <w:rFonts w:ascii="Verdana" w:hAnsi="Verdana"/>
          <w:color w:val="333333"/>
          <w:sz w:val="16"/>
          <w:szCs w:val="16"/>
        </w:rPr>
      </w:pPr>
      <w:r w:rsidRPr="006D76F3">
        <w:rPr>
          <w:rStyle w:val="Strong"/>
          <w:rFonts w:ascii="Verdana" w:hAnsi="Verdana"/>
          <w:color w:val="333333"/>
          <w:sz w:val="16"/>
          <w:szCs w:val="16"/>
        </w:rPr>
        <w:t>server1#chkconfig vsftpd on</w:t>
      </w:r>
    </w:p>
    <w:p w:rsidR="006D76F3" w:rsidRPr="006D76F3" w:rsidRDefault="006D76F3" w:rsidP="003C190A">
      <w:pPr>
        <w:spacing w:line="300" w:lineRule="atLeast"/>
        <w:rPr>
          <w:rFonts w:ascii="Verdana" w:hAnsi="Verdana"/>
          <w:color w:val="333333"/>
          <w:sz w:val="16"/>
          <w:szCs w:val="16"/>
        </w:rPr>
      </w:pPr>
      <w:r w:rsidRPr="006D76F3">
        <w:rPr>
          <w:rFonts w:ascii="Verdana" w:hAnsi="Verdana"/>
          <w:color w:val="333333"/>
          <w:sz w:val="16"/>
          <w:szCs w:val="16"/>
        </w:rPr>
        <w:t xml:space="preserve">That's it on the server side every thing configured </w:t>
      </w:r>
      <w:proofErr w:type="gramStart"/>
      <w:r w:rsidRPr="006D76F3">
        <w:rPr>
          <w:rFonts w:ascii="Verdana" w:hAnsi="Verdana"/>
          <w:color w:val="333333"/>
          <w:sz w:val="16"/>
          <w:szCs w:val="16"/>
        </w:rPr>
        <w:t>properly,</w:t>
      </w:r>
      <w:proofErr w:type="gramEnd"/>
      <w:r w:rsidRPr="006D76F3">
        <w:rPr>
          <w:rFonts w:ascii="Verdana" w:hAnsi="Verdana"/>
          <w:color w:val="333333"/>
          <w:sz w:val="16"/>
          <w:szCs w:val="16"/>
        </w:rPr>
        <w:t xml:space="preserve"> Now move on to client machine.</w:t>
      </w:r>
    </w:p>
    <w:p w:rsidR="006D76F3" w:rsidRPr="006D76F3" w:rsidRDefault="006D76F3" w:rsidP="003C190A">
      <w:pPr>
        <w:pStyle w:val="Heading2"/>
        <w:spacing w:before="0" w:beforeAutospacing="0" w:after="0" w:afterAutospacing="0" w:line="336" w:lineRule="atLeast"/>
        <w:rPr>
          <w:rFonts w:ascii="Georgia" w:hAnsi="Georgia"/>
          <w:b w:val="0"/>
          <w:bCs w:val="0"/>
          <w:color w:val="780505"/>
          <w:sz w:val="16"/>
          <w:szCs w:val="16"/>
        </w:rPr>
      </w:pPr>
      <w:r w:rsidRPr="006D76F3">
        <w:rPr>
          <w:rStyle w:val="Strong"/>
          <w:rFonts w:ascii="Georgia" w:hAnsi="Georgia"/>
          <w:b/>
          <w:bCs/>
          <w:color w:val="780505"/>
          <w:sz w:val="16"/>
          <w:szCs w:val="16"/>
        </w:rPr>
        <w:t>Conflagration Yum client in Linux</w:t>
      </w:r>
    </w:p>
    <w:p w:rsidR="006D76F3" w:rsidRPr="006D76F3" w:rsidRDefault="006D76F3" w:rsidP="003C190A">
      <w:pPr>
        <w:spacing w:line="300" w:lineRule="atLeast"/>
        <w:rPr>
          <w:rFonts w:ascii="Verdana" w:hAnsi="Verdana"/>
          <w:color w:val="333333"/>
          <w:sz w:val="16"/>
          <w:szCs w:val="16"/>
        </w:rPr>
      </w:pPr>
      <w:proofErr w:type="gramStart"/>
      <w:r w:rsidRPr="006D76F3">
        <w:rPr>
          <w:rStyle w:val="Strong"/>
          <w:rFonts w:ascii="Verdana" w:hAnsi="Verdana"/>
          <w:color w:val="333333"/>
          <w:sz w:val="16"/>
          <w:szCs w:val="16"/>
        </w:rPr>
        <w:t>Step3 :</w:t>
      </w:r>
      <w:proofErr w:type="gramEnd"/>
      <w:r w:rsidRPr="006D76F3">
        <w:rPr>
          <w:rStyle w:val="Strong"/>
          <w:rFonts w:ascii="Verdana" w:hAnsi="Verdana"/>
          <w:color w:val="333333"/>
          <w:sz w:val="16"/>
          <w:szCs w:val="16"/>
        </w:rPr>
        <w:t> </w:t>
      </w:r>
      <w:r w:rsidRPr="006D76F3">
        <w:rPr>
          <w:rFonts w:ascii="Verdana" w:hAnsi="Verdana"/>
          <w:color w:val="333333"/>
          <w:sz w:val="16"/>
          <w:szCs w:val="16"/>
        </w:rPr>
        <w:t xml:space="preserve">Remove/move the local repository </w:t>
      </w:r>
      <w:r w:rsidRPr="006D76F3">
        <w:rPr>
          <w:rStyle w:val="ilad"/>
          <w:rFonts w:ascii="Verdana" w:hAnsi="Verdana"/>
          <w:color w:val="333333"/>
          <w:sz w:val="16"/>
          <w:szCs w:val="16"/>
        </w:rPr>
        <w:t>file from</w:t>
      </w:r>
      <w:r w:rsidRPr="006D76F3">
        <w:rPr>
          <w:rFonts w:ascii="Verdana" w:hAnsi="Verdana"/>
          <w:color w:val="333333"/>
          <w:sz w:val="16"/>
          <w:szCs w:val="16"/>
        </w:rPr>
        <w:t xml:space="preserve"> /etc/yum.repo.d/ folder to some other location #mv /etc/yum.repo.d/* /tmp/</w:t>
      </w:r>
    </w:p>
    <w:p w:rsidR="006D76F3" w:rsidRPr="006D76F3" w:rsidRDefault="006D76F3" w:rsidP="003C190A">
      <w:pPr>
        <w:spacing w:line="300" w:lineRule="atLeast"/>
        <w:rPr>
          <w:rFonts w:ascii="Verdana" w:hAnsi="Verdana"/>
          <w:color w:val="333333"/>
          <w:sz w:val="16"/>
          <w:szCs w:val="16"/>
        </w:rPr>
      </w:pPr>
      <w:proofErr w:type="gramStart"/>
      <w:r w:rsidRPr="006D76F3">
        <w:rPr>
          <w:rStyle w:val="Strong"/>
          <w:rFonts w:ascii="Verdana" w:hAnsi="Verdana"/>
          <w:color w:val="333333"/>
          <w:sz w:val="16"/>
          <w:szCs w:val="16"/>
        </w:rPr>
        <w:t>Step4 :</w:t>
      </w:r>
      <w:proofErr w:type="gramEnd"/>
      <w:r w:rsidRPr="006D76F3">
        <w:rPr>
          <w:rFonts w:ascii="Verdana" w:hAnsi="Verdana"/>
          <w:color w:val="333333"/>
          <w:sz w:val="16"/>
          <w:szCs w:val="16"/>
        </w:rPr>
        <w:t> Create server.repo file in /etc/yum.repo.d/ with following contents</w:t>
      </w:r>
    </w:p>
    <w:p w:rsidR="003C190A" w:rsidRDefault="006D76F3" w:rsidP="003C190A">
      <w:pPr>
        <w:shd w:val="clear" w:color="auto" w:fill="EEEEEE"/>
        <w:spacing w:line="360" w:lineRule="atLeast"/>
        <w:rPr>
          <w:rStyle w:val="Strong"/>
          <w:rFonts w:ascii="Verdana" w:hAnsi="Verdana"/>
          <w:color w:val="333333"/>
          <w:sz w:val="16"/>
          <w:szCs w:val="16"/>
        </w:rPr>
      </w:pPr>
      <w:r w:rsidRPr="006D76F3">
        <w:rPr>
          <w:rStyle w:val="Strong"/>
          <w:rFonts w:ascii="Verdana" w:hAnsi="Verdana"/>
          <w:color w:val="333333"/>
          <w:sz w:val="16"/>
          <w:szCs w:val="16"/>
        </w:rPr>
        <w:t>[server1.linuxnix.com]</w:t>
      </w:r>
    </w:p>
    <w:p w:rsidR="006D76F3" w:rsidRPr="006D76F3" w:rsidRDefault="006D76F3" w:rsidP="003C190A">
      <w:pPr>
        <w:shd w:val="clear" w:color="auto" w:fill="EEEEEE"/>
        <w:spacing w:line="360" w:lineRule="atLeast"/>
        <w:rPr>
          <w:rFonts w:ascii="Verdana" w:hAnsi="Verdana"/>
          <w:color w:val="333333"/>
          <w:sz w:val="16"/>
          <w:szCs w:val="16"/>
        </w:rPr>
      </w:pPr>
      <w:proofErr w:type="gramStart"/>
      <w:r w:rsidRPr="006D76F3">
        <w:rPr>
          <w:rFonts w:ascii="Verdana" w:hAnsi="Verdana"/>
          <w:color w:val="333333"/>
          <w:sz w:val="16"/>
          <w:szCs w:val="16"/>
        </w:rPr>
        <w:t>comment</w:t>
      </w:r>
      <w:proofErr w:type="gramEnd"/>
      <w:r w:rsidRPr="006D76F3">
        <w:rPr>
          <w:rFonts w:ascii="Verdana" w:hAnsi="Verdana"/>
          <w:color w:val="333333"/>
          <w:sz w:val="16"/>
          <w:szCs w:val="16"/>
        </w:rPr>
        <w:t xml:space="preserve"> ="test"</w:t>
      </w:r>
    </w:p>
    <w:p w:rsidR="006D76F3" w:rsidRPr="006D76F3" w:rsidRDefault="006D76F3" w:rsidP="003C190A">
      <w:pPr>
        <w:shd w:val="clear" w:color="auto" w:fill="EEEEEE"/>
        <w:spacing w:line="360" w:lineRule="atLeast"/>
        <w:rPr>
          <w:rFonts w:ascii="Verdana" w:hAnsi="Verdana"/>
          <w:color w:val="333333"/>
          <w:sz w:val="16"/>
          <w:szCs w:val="16"/>
        </w:rPr>
      </w:pPr>
      <w:r w:rsidRPr="006D76F3">
        <w:rPr>
          <w:rFonts w:ascii="Verdana" w:hAnsi="Verdana"/>
          <w:color w:val="333333"/>
          <w:sz w:val="16"/>
          <w:szCs w:val="16"/>
        </w:rPr>
        <w:t>baseurl=ftp://server1.example.com/pub/Server</w:t>
      </w:r>
    </w:p>
    <w:p w:rsidR="006D76F3" w:rsidRPr="006D76F3" w:rsidRDefault="006D76F3" w:rsidP="003C190A">
      <w:pPr>
        <w:shd w:val="clear" w:color="auto" w:fill="EEEEEE"/>
        <w:spacing w:line="360" w:lineRule="atLeast"/>
        <w:rPr>
          <w:rFonts w:ascii="Verdana" w:hAnsi="Verdana"/>
          <w:color w:val="333333"/>
          <w:sz w:val="16"/>
          <w:szCs w:val="16"/>
        </w:rPr>
      </w:pPr>
      <w:proofErr w:type="gramStart"/>
      <w:r w:rsidRPr="006D76F3">
        <w:rPr>
          <w:rFonts w:ascii="Verdana" w:hAnsi="Verdana"/>
          <w:color w:val="333333"/>
          <w:sz w:val="16"/>
          <w:szCs w:val="16"/>
        </w:rPr>
        <w:t>gpgcheck=</w:t>
      </w:r>
      <w:proofErr w:type="gramEnd"/>
      <w:r w:rsidRPr="006D76F3">
        <w:rPr>
          <w:rFonts w:ascii="Verdana" w:hAnsi="Verdana"/>
          <w:color w:val="333333"/>
          <w:sz w:val="16"/>
          <w:szCs w:val="16"/>
        </w:rPr>
        <w:t>0</w:t>
      </w:r>
    </w:p>
    <w:p w:rsidR="006D76F3" w:rsidRPr="006D76F3" w:rsidRDefault="006D76F3" w:rsidP="003C190A">
      <w:pPr>
        <w:spacing w:line="300" w:lineRule="atLeast"/>
        <w:rPr>
          <w:rFonts w:ascii="Verdana" w:hAnsi="Verdana"/>
          <w:color w:val="333333"/>
          <w:sz w:val="16"/>
          <w:szCs w:val="16"/>
        </w:rPr>
      </w:pPr>
      <w:r w:rsidRPr="006D76F3">
        <w:rPr>
          <w:rFonts w:ascii="Verdana" w:hAnsi="Verdana"/>
          <w:color w:val="333333"/>
          <w:sz w:val="16"/>
          <w:szCs w:val="16"/>
        </w:rPr>
        <w:t xml:space="preserve">Save and exit the file </w:t>
      </w:r>
      <w:proofErr w:type="gramStart"/>
      <w:r w:rsidRPr="006D76F3">
        <w:rPr>
          <w:rFonts w:ascii="Verdana" w:hAnsi="Verdana"/>
          <w:color w:val="333333"/>
          <w:sz w:val="16"/>
          <w:szCs w:val="16"/>
        </w:rPr>
        <w:t>Now</w:t>
      </w:r>
      <w:proofErr w:type="gramEnd"/>
      <w:r w:rsidRPr="006D76F3">
        <w:rPr>
          <w:rFonts w:ascii="Verdana" w:hAnsi="Verdana"/>
          <w:color w:val="333333"/>
          <w:sz w:val="16"/>
          <w:szCs w:val="16"/>
        </w:rPr>
        <w:t xml:space="preserve"> start using yum to install packages, as follows.</w:t>
      </w:r>
    </w:p>
    <w:p w:rsidR="006D76F3" w:rsidRPr="006D76F3" w:rsidRDefault="006D76F3" w:rsidP="003C190A">
      <w:pPr>
        <w:shd w:val="clear" w:color="auto" w:fill="EEEEEE"/>
        <w:spacing w:line="360" w:lineRule="atLeast"/>
        <w:rPr>
          <w:rFonts w:ascii="Verdana" w:hAnsi="Verdana"/>
          <w:color w:val="333333"/>
          <w:sz w:val="16"/>
          <w:szCs w:val="16"/>
        </w:rPr>
      </w:pPr>
      <w:r w:rsidRPr="006D76F3">
        <w:rPr>
          <w:rStyle w:val="Strong"/>
          <w:rFonts w:ascii="Verdana" w:hAnsi="Verdana"/>
          <w:color w:val="333333"/>
          <w:sz w:val="16"/>
          <w:szCs w:val="16"/>
        </w:rPr>
        <w:t>client1#yum clean all</w:t>
      </w:r>
      <w:r w:rsidRPr="006D76F3">
        <w:rPr>
          <w:rFonts w:ascii="Verdana" w:hAnsi="Verdana"/>
          <w:b/>
          <w:bCs/>
          <w:color w:val="333333"/>
          <w:sz w:val="16"/>
          <w:szCs w:val="16"/>
        </w:rPr>
        <w:br/>
      </w:r>
      <w:r w:rsidRPr="006D76F3">
        <w:rPr>
          <w:rStyle w:val="Strong"/>
          <w:rFonts w:ascii="Verdana" w:hAnsi="Verdana"/>
          <w:color w:val="333333"/>
          <w:sz w:val="16"/>
          <w:szCs w:val="16"/>
        </w:rPr>
        <w:t>client1#yum install packagename</w:t>
      </w:r>
    </w:p>
    <w:p w:rsidR="006D76F3" w:rsidRPr="006D76F3" w:rsidRDefault="006D76F3" w:rsidP="003C190A">
      <w:pPr>
        <w:shd w:val="clear" w:color="auto" w:fill="EEEEEE"/>
        <w:spacing w:line="360" w:lineRule="atLeast"/>
        <w:rPr>
          <w:rFonts w:ascii="Verdana" w:hAnsi="Verdana"/>
          <w:color w:val="333333"/>
          <w:sz w:val="16"/>
          <w:szCs w:val="16"/>
        </w:rPr>
      </w:pPr>
      <w:r w:rsidRPr="006D76F3">
        <w:rPr>
          <w:rStyle w:val="Strong"/>
          <w:rFonts w:ascii="Verdana" w:hAnsi="Verdana"/>
          <w:color w:val="333333"/>
          <w:sz w:val="16"/>
          <w:szCs w:val="16"/>
        </w:rPr>
        <w:t>client1#yum install httpd</w:t>
      </w:r>
    </w:p>
    <w:p w:rsidR="006D76F3" w:rsidRPr="006D76F3" w:rsidRDefault="006D76F3" w:rsidP="003C190A">
      <w:pPr>
        <w:spacing w:line="300" w:lineRule="atLeast"/>
        <w:rPr>
          <w:rFonts w:ascii="Verdana" w:hAnsi="Verdana"/>
          <w:color w:val="333333"/>
          <w:sz w:val="16"/>
          <w:szCs w:val="16"/>
        </w:rPr>
      </w:pPr>
      <w:r w:rsidRPr="006D76F3">
        <w:rPr>
          <w:rFonts w:ascii="Verdana" w:hAnsi="Verdana"/>
          <w:color w:val="333333"/>
          <w:sz w:val="16"/>
          <w:szCs w:val="16"/>
        </w:rPr>
        <w:t>To uninstall a package through YUM</w:t>
      </w:r>
    </w:p>
    <w:p w:rsidR="006D76F3" w:rsidRPr="006D76F3" w:rsidRDefault="006D76F3" w:rsidP="003C190A">
      <w:pPr>
        <w:shd w:val="clear" w:color="auto" w:fill="EEEEEE"/>
        <w:spacing w:line="360" w:lineRule="atLeast"/>
        <w:rPr>
          <w:rFonts w:ascii="Verdana" w:hAnsi="Verdana"/>
          <w:color w:val="333333"/>
          <w:sz w:val="16"/>
          <w:szCs w:val="16"/>
        </w:rPr>
      </w:pPr>
      <w:r w:rsidRPr="006D76F3">
        <w:rPr>
          <w:rStyle w:val="Strong"/>
          <w:rFonts w:ascii="Verdana" w:hAnsi="Verdana"/>
          <w:color w:val="333333"/>
          <w:sz w:val="16"/>
          <w:szCs w:val="16"/>
        </w:rPr>
        <w:t>client1#yum remove httpd</w:t>
      </w:r>
    </w:p>
    <w:p w:rsidR="006D76F3" w:rsidRPr="006D76F3" w:rsidRDefault="006D76F3" w:rsidP="003C190A">
      <w:pPr>
        <w:spacing w:line="300" w:lineRule="atLeast"/>
        <w:rPr>
          <w:rFonts w:ascii="Verdana" w:hAnsi="Verdana"/>
          <w:color w:val="333333"/>
          <w:sz w:val="16"/>
          <w:szCs w:val="16"/>
        </w:rPr>
      </w:pPr>
      <w:r w:rsidRPr="006D76F3">
        <w:rPr>
          <w:rFonts w:ascii="Verdana" w:hAnsi="Verdana"/>
          <w:color w:val="333333"/>
          <w:sz w:val="16"/>
          <w:szCs w:val="16"/>
        </w:rPr>
        <w:t>To see the info of a package</w:t>
      </w:r>
    </w:p>
    <w:p w:rsidR="006D76F3" w:rsidRPr="006D76F3" w:rsidRDefault="006D76F3" w:rsidP="003C190A">
      <w:pPr>
        <w:shd w:val="clear" w:color="auto" w:fill="EEEEEE"/>
        <w:spacing w:line="360" w:lineRule="atLeast"/>
        <w:rPr>
          <w:rFonts w:ascii="Verdana" w:hAnsi="Verdana"/>
          <w:color w:val="333333"/>
          <w:sz w:val="16"/>
          <w:szCs w:val="16"/>
        </w:rPr>
      </w:pPr>
      <w:r w:rsidRPr="006D76F3">
        <w:rPr>
          <w:rStyle w:val="Strong"/>
          <w:rFonts w:ascii="Verdana" w:hAnsi="Verdana"/>
          <w:color w:val="333333"/>
          <w:sz w:val="16"/>
          <w:szCs w:val="16"/>
        </w:rPr>
        <w:t>client1#yum info packagename</w:t>
      </w:r>
    </w:p>
    <w:p w:rsidR="006D76F3" w:rsidRPr="006D76F3" w:rsidRDefault="006D76F3" w:rsidP="003C190A">
      <w:pPr>
        <w:spacing w:line="300" w:lineRule="atLeast"/>
        <w:rPr>
          <w:rFonts w:ascii="Verdana" w:hAnsi="Verdana"/>
          <w:color w:val="333333"/>
          <w:sz w:val="16"/>
          <w:szCs w:val="16"/>
        </w:rPr>
      </w:pPr>
      <w:r w:rsidRPr="006D76F3">
        <w:rPr>
          <w:rFonts w:ascii="Verdana" w:hAnsi="Verdana"/>
          <w:color w:val="333333"/>
          <w:sz w:val="16"/>
          <w:szCs w:val="16"/>
        </w:rPr>
        <w:t>To see the package is already installed or not</w:t>
      </w:r>
    </w:p>
    <w:p w:rsidR="006D76F3" w:rsidRPr="006D76F3" w:rsidRDefault="006D76F3" w:rsidP="003C190A">
      <w:pPr>
        <w:pBdr>
          <w:bottom w:val="single" w:sz="6" w:space="1" w:color="auto"/>
        </w:pBdr>
        <w:shd w:val="clear" w:color="auto" w:fill="EEEEEE"/>
        <w:spacing w:line="360" w:lineRule="atLeast"/>
        <w:rPr>
          <w:rFonts w:ascii="Verdana" w:hAnsi="Verdana"/>
          <w:color w:val="333333"/>
          <w:sz w:val="16"/>
          <w:szCs w:val="16"/>
        </w:rPr>
      </w:pPr>
      <w:r w:rsidRPr="006D76F3">
        <w:rPr>
          <w:rStyle w:val="Strong"/>
          <w:rFonts w:ascii="Verdana" w:hAnsi="Verdana"/>
          <w:color w:val="333333"/>
          <w:sz w:val="16"/>
          <w:szCs w:val="16"/>
        </w:rPr>
        <w:lastRenderedPageBreak/>
        <w:t>client1#rpm -qa grep packagename</w:t>
      </w:r>
    </w:p>
    <w:p w:rsidR="006D76F3" w:rsidRPr="006D76F3" w:rsidRDefault="006D76F3" w:rsidP="003C190A">
      <w:pPr>
        <w:pStyle w:val="HTMLPreformatted"/>
        <w:pBdr>
          <w:left w:val="single" w:sz="36" w:space="0" w:color="046380"/>
        </w:pBdr>
        <w:shd w:val="clear" w:color="auto" w:fill="E9F4F8"/>
        <w:spacing w:after="150" w:line="270" w:lineRule="atLeast"/>
        <w:rPr>
          <w:color w:val="333333"/>
          <w:sz w:val="16"/>
          <w:szCs w:val="16"/>
        </w:rPr>
      </w:pPr>
      <w:proofErr w:type="gramStart"/>
      <w:r w:rsidRPr="006D76F3">
        <w:rPr>
          <w:color w:val="333333"/>
          <w:sz w:val="16"/>
          <w:szCs w:val="16"/>
        </w:rPr>
        <w:t>fdisk</w:t>
      </w:r>
      <w:proofErr w:type="gramEnd"/>
      <w:r w:rsidRPr="006D76F3">
        <w:rPr>
          <w:color w:val="333333"/>
          <w:sz w:val="16"/>
          <w:szCs w:val="16"/>
        </w:rPr>
        <w:t xml:space="preserve"> -l /dev/hdb</w:t>
      </w:r>
    </w:p>
    <w:p w:rsidR="006D76F3" w:rsidRPr="006D76F3" w:rsidRDefault="006D76F3" w:rsidP="003C190A">
      <w:pPr>
        <w:shd w:val="clear" w:color="auto" w:fill="FFFFFF"/>
        <w:spacing w:line="270" w:lineRule="atLeast"/>
        <w:rPr>
          <w:rFonts w:ascii="Arial" w:hAnsi="Arial" w:cs="Arial"/>
          <w:color w:val="333333"/>
          <w:sz w:val="16"/>
          <w:szCs w:val="16"/>
        </w:rPr>
      </w:pPr>
      <w:r w:rsidRPr="006D76F3">
        <w:rPr>
          <w:rFonts w:ascii="Arial" w:hAnsi="Arial" w:cs="Arial"/>
          <w:color w:val="333333"/>
          <w:sz w:val="16"/>
          <w:szCs w:val="16"/>
        </w:rPr>
        <w:t>Replace /dev/hdb with the device of the hard disk on your system with the swap partition on it. You should see output that looks like this:</w:t>
      </w:r>
    </w:p>
    <w:p w:rsidR="006D76F3" w:rsidRPr="006D76F3" w:rsidRDefault="006D76F3" w:rsidP="003C190A">
      <w:pPr>
        <w:pStyle w:val="HTMLPreformatted"/>
        <w:pBdr>
          <w:left w:val="single" w:sz="36" w:space="0" w:color="046380"/>
        </w:pBdr>
        <w:shd w:val="clear" w:color="auto" w:fill="E9F4F8"/>
        <w:spacing w:after="150" w:line="270" w:lineRule="atLeast"/>
        <w:rPr>
          <w:color w:val="333333"/>
          <w:sz w:val="16"/>
          <w:szCs w:val="16"/>
        </w:rPr>
      </w:pPr>
      <w:r w:rsidRPr="006D76F3">
        <w:rPr>
          <w:color w:val="333333"/>
          <w:sz w:val="16"/>
          <w:szCs w:val="16"/>
        </w:rPr>
        <w:t xml:space="preserve">Device Boot    Start      End           </w:t>
      </w:r>
      <w:proofErr w:type="gramStart"/>
      <w:r w:rsidRPr="006D76F3">
        <w:rPr>
          <w:color w:val="333333"/>
          <w:sz w:val="16"/>
          <w:szCs w:val="16"/>
        </w:rPr>
        <w:t>Blocks  Id</w:t>
      </w:r>
      <w:proofErr w:type="gramEnd"/>
      <w:r w:rsidRPr="006D76F3">
        <w:rPr>
          <w:color w:val="333333"/>
          <w:sz w:val="16"/>
          <w:szCs w:val="16"/>
        </w:rPr>
        <w:t xml:space="preserve">      System</w:t>
      </w:r>
    </w:p>
    <w:p w:rsidR="006D76F3" w:rsidRPr="006D76F3" w:rsidRDefault="006D76F3" w:rsidP="003C190A">
      <w:pPr>
        <w:pStyle w:val="HTMLPreformatted"/>
        <w:pBdr>
          <w:left w:val="single" w:sz="36" w:space="0" w:color="046380"/>
        </w:pBdr>
        <w:shd w:val="clear" w:color="auto" w:fill="E9F4F8"/>
        <w:spacing w:after="150" w:line="270" w:lineRule="atLeast"/>
        <w:rPr>
          <w:color w:val="333333"/>
          <w:sz w:val="16"/>
          <w:szCs w:val="16"/>
        </w:rPr>
      </w:pPr>
      <w:r w:rsidRPr="006D76F3">
        <w:rPr>
          <w:color w:val="333333"/>
          <w:sz w:val="16"/>
          <w:szCs w:val="16"/>
        </w:rPr>
        <w:t xml:space="preserve">/dev/hdb1       2328    2434    </w:t>
      </w:r>
      <w:proofErr w:type="gramStart"/>
      <w:r w:rsidRPr="006D76F3">
        <w:rPr>
          <w:color w:val="333333"/>
          <w:sz w:val="16"/>
          <w:szCs w:val="16"/>
        </w:rPr>
        <w:t>859446  82</w:t>
      </w:r>
      <w:proofErr w:type="gramEnd"/>
      <w:r w:rsidRPr="006D76F3">
        <w:rPr>
          <w:color w:val="333333"/>
          <w:sz w:val="16"/>
          <w:szCs w:val="16"/>
        </w:rPr>
        <w:t xml:space="preserve">      Linux swap / Solaris</w:t>
      </w:r>
    </w:p>
    <w:p w:rsidR="006D76F3" w:rsidRPr="006D76F3" w:rsidRDefault="006D76F3" w:rsidP="003C190A">
      <w:pPr>
        <w:shd w:val="clear" w:color="auto" w:fill="FFFFFF"/>
        <w:spacing w:line="270" w:lineRule="atLeast"/>
        <w:rPr>
          <w:rFonts w:ascii="Arial" w:hAnsi="Arial" w:cs="Arial"/>
          <w:color w:val="333333"/>
          <w:sz w:val="16"/>
          <w:szCs w:val="16"/>
        </w:rPr>
      </w:pPr>
      <w:r w:rsidRPr="006D76F3">
        <w:rPr>
          <w:rFonts w:ascii="Arial" w:hAnsi="Arial" w:cs="Arial"/>
          <w:color w:val="333333"/>
          <w:sz w:val="16"/>
          <w:szCs w:val="16"/>
        </w:rPr>
        <w:t xml:space="preserve">If the partition isn't marked as swap you will need to alter it by running fdisk and using </w:t>
      </w:r>
      <w:proofErr w:type="gramStart"/>
      <w:r w:rsidRPr="006D76F3">
        <w:rPr>
          <w:rFonts w:ascii="Arial" w:hAnsi="Arial" w:cs="Arial"/>
          <w:color w:val="333333"/>
          <w:sz w:val="16"/>
          <w:szCs w:val="16"/>
        </w:rPr>
        <w:t>the 't'</w:t>
      </w:r>
      <w:proofErr w:type="gramEnd"/>
      <w:r w:rsidRPr="006D76F3">
        <w:rPr>
          <w:rFonts w:ascii="Arial" w:hAnsi="Arial" w:cs="Arial"/>
          <w:color w:val="333333"/>
          <w:sz w:val="16"/>
          <w:szCs w:val="16"/>
        </w:rPr>
        <w:t xml:space="preserve"> menu option. Be careful when working with partitions -- you don't want to delete important partitions by mistake or change the id of your system partition to swap by mistake. All data on a swap partition will be lost, so double-</w:t>
      </w:r>
      <w:r w:rsidRPr="006D76F3">
        <w:rPr>
          <w:rStyle w:val="ilad"/>
          <w:rFonts w:ascii="Arial" w:hAnsi="Arial" w:cs="Arial"/>
          <w:color w:val="333333"/>
          <w:sz w:val="16"/>
          <w:szCs w:val="16"/>
        </w:rPr>
        <w:t>check</w:t>
      </w:r>
      <w:r w:rsidRPr="006D76F3">
        <w:rPr>
          <w:rFonts w:ascii="Arial" w:hAnsi="Arial" w:cs="Arial"/>
          <w:color w:val="333333"/>
          <w:sz w:val="16"/>
          <w:szCs w:val="16"/>
        </w:rPr>
        <w:t xml:space="preserve"> every change you make. Also note that Solaris uses the same ID as Linux swap space for its partitions, so be careful not to kill your Solaris partitions by mistake.</w:t>
      </w:r>
    </w:p>
    <w:p w:rsidR="006D76F3" w:rsidRPr="006D76F3" w:rsidRDefault="006D76F3" w:rsidP="003C190A">
      <w:pPr>
        <w:shd w:val="clear" w:color="auto" w:fill="FFFFFF"/>
        <w:spacing w:line="270" w:lineRule="atLeast"/>
        <w:rPr>
          <w:rFonts w:ascii="Arial" w:hAnsi="Arial" w:cs="Arial"/>
          <w:color w:val="333333"/>
          <w:sz w:val="16"/>
          <w:szCs w:val="16"/>
        </w:rPr>
      </w:pPr>
      <w:r w:rsidRPr="006D76F3">
        <w:rPr>
          <w:rFonts w:ascii="Arial" w:hAnsi="Arial" w:cs="Arial"/>
          <w:color w:val="333333"/>
          <w:sz w:val="16"/>
          <w:szCs w:val="16"/>
        </w:rPr>
        <w:t>Once a partition is marked as swap, you need to prepare it using the mkswap (make swap) command as root:</w:t>
      </w:r>
    </w:p>
    <w:p w:rsidR="006D76F3" w:rsidRPr="006D76F3" w:rsidRDefault="006D76F3" w:rsidP="003C190A">
      <w:pPr>
        <w:pStyle w:val="HTMLPreformatted"/>
        <w:pBdr>
          <w:left w:val="single" w:sz="36" w:space="0" w:color="046380"/>
        </w:pBdr>
        <w:shd w:val="clear" w:color="auto" w:fill="E9F4F8"/>
        <w:spacing w:after="150" w:line="270" w:lineRule="atLeast"/>
        <w:rPr>
          <w:color w:val="333333"/>
          <w:sz w:val="16"/>
          <w:szCs w:val="16"/>
        </w:rPr>
      </w:pPr>
      <w:proofErr w:type="gramStart"/>
      <w:r w:rsidRPr="006D76F3">
        <w:rPr>
          <w:color w:val="333333"/>
          <w:sz w:val="16"/>
          <w:szCs w:val="16"/>
        </w:rPr>
        <w:t>mkswap</w:t>
      </w:r>
      <w:proofErr w:type="gramEnd"/>
      <w:r w:rsidRPr="006D76F3">
        <w:rPr>
          <w:color w:val="333333"/>
          <w:sz w:val="16"/>
          <w:szCs w:val="16"/>
        </w:rPr>
        <w:t xml:space="preserve"> /dev/hdb1</w:t>
      </w:r>
    </w:p>
    <w:p w:rsidR="006D76F3" w:rsidRPr="006D76F3" w:rsidRDefault="006D76F3" w:rsidP="003C190A">
      <w:pPr>
        <w:shd w:val="clear" w:color="auto" w:fill="FFFFFF"/>
        <w:spacing w:line="270" w:lineRule="atLeast"/>
        <w:rPr>
          <w:rFonts w:ascii="Arial" w:hAnsi="Arial" w:cs="Arial"/>
          <w:color w:val="333333"/>
          <w:sz w:val="16"/>
          <w:szCs w:val="16"/>
        </w:rPr>
      </w:pPr>
      <w:r w:rsidRPr="006D76F3">
        <w:rPr>
          <w:rFonts w:ascii="Arial" w:hAnsi="Arial" w:cs="Arial"/>
          <w:color w:val="333333"/>
          <w:sz w:val="16"/>
          <w:szCs w:val="16"/>
        </w:rPr>
        <w:t xml:space="preserve">If you see no errors, your swap space is ready to use. To </w:t>
      </w:r>
      <w:r w:rsidRPr="006D76F3">
        <w:rPr>
          <w:rStyle w:val="ilad"/>
          <w:rFonts w:ascii="Arial" w:hAnsi="Arial" w:cs="Arial"/>
          <w:color w:val="333333"/>
          <w:sz w:val="16"/>
          <w:szCs w:val="16"/>
        </w:rPr>
        <w:t>activate</w:t>
      </w:r>
      <w:r w:rsidRPr="006D76F3">
        <w:rPr>
          <w:rFonts w:ascii="Arial" w:hAnsi="Arial" w:cs="Arial"/>
          <w:color w:val="333333"/>
          <w:sz w:val="16"/>
          <w:szCs w:val="16"/>
        </w:rPr>
        <w:t xml:space="preserve"> it immediately, type:</w:t>
      </w:r>
    </w:p>
    <w:p w:rsidR="006D76F3" w:rsidRPr="006D76F3" w:rsidRDefault="006D76F3" w:rsidP="003C190A">
      <w:pPr>
        <w:pStyle w:val="HTMLPreformatted"/>
        <w:pBdr>
          <w:left w:val="single" w:sz="36" w:space="0" w:color="046380"/>
        </w:pBdr>
        <w:shd w:val="clear" w:color="auto" w:fill="E9F4F8"/>
        <w:spacing w:after="150" w:line="270" w:lineRule="atLeast"/>
        <w:rPr>
          <w:color w:val="333333"/>
          <w:sz w:val="16"/>
          <w:szCs w:val="16"/>
        </w:rPr>
      </w:pPr>
      <w:proofErr w:type="gramStart"/>
      <w:r w:rsidRPr="006D76F3">
        <w:rPr>
          <w:color w:val="333333"/>
          <w:sz w:val="16"/>
          <w:szCs w:val="16"/>
        </w:rPr>
        <w:t>swapon</w:t>
      </w:r>
      <w:proofErr w:type="gramEnd"/>
      <w:r w:rsidRPr="006D76F3">
        <w:rPr>
          <w:color w:val="333333"/>
          <w:sz w:val="16"/>
          <w:szCs w:val="16"/>
        </w:rPr>
        <w:t xml:space="preserve"> /dev/hdb1</w:t>
      </w:r>
    </w:p>
    <w:p w:rsidR="006D76F3" w:rsidRPr="006D76F3" w:rsidRDefault="006D76F3" w:rsidP="003C190A">
      <w:pPr>
        <w:shd w:val="clear" w:color="auto" w:fill="FFFFFF"/>
        <w:spacing w:line="270" w:lineRule="atLeast"/>
        <w:rPr>
          <w:rFonts w:ascii="Arial" w:hAnsi="Arial" w:cs="Arial"/>
          <w:color w:val="333333"/>
          <w:sz w:val="16"/>
          <w:szCs w:val="16"/>
        </w:rPr>
      </w:pPr>
      <w:r w:rsidRPr="006D76F3">
        <w:rPr>
          <w:rFonts w:ascii="Arial" w:hAnsi="Arial" w:cs="Arial"/>
          <w:color w:val="333333"/>
          <w:sz w:val="16"/>
          <w:szCs w:val="16"/>
        </w:rPr>
        <w:t xml:space="preserve">You can verify that it is being used by running swapon -s. To mount the swap space automatically at boot time, you must add an entry to the /etc/fstab file, which contains </w:t>
      </w:r>
      <w:r w:rsidRPr="006D76F3">
        <w:rPr>
          <w:rStyle w:val="ilad"/>
          <w:rFonts w:ascii="Arial" w:hAnsi="Arial" w:cs="Arial"/>
          <w:color w:val="333333"/>
          <w:sz w:val="16"/>
          <w:szCs w:val="16"/>
        </w:rPr>
        <w:t>a list</w:t>
      </w:r>
      <w:r w:rsidRPr="006D76F3">
        <w:rPr>
          <w:rFonts w:ascii="Arial" w:hAnsi="Arial" w:cs="Arial"/>
          <w:color w:val="333333"/>
          <w:sz w:val="16"/>
          <w:szCs w:val="16"/>
        </w:rPr>
        <w:t xml:space="preserve"> of filesystems and swap spaces that need to be mounted at boot up. The format of each line is:</w:t>
      </w:r>
    </w:p>
    <w:p w:rsidR="006D76F3" w:rsidRPr="006D76F3" w:rsidRDefault="006D76F3" w:rsidP="003C190A">
      <w:pPr>
        <w:shd w:val="clear" w:color="auto" w:fill="FFFFFF"/>
        <w:spacing w:line="270" w:lineRule="atLeast"/>
        <w:rPr>
          <w:rFonts w:ascii="Arial" w:hAnsi="Arial" w:cs="Arial"/>
          <w:color w:val="333333"/>
          <w:sz w:val="16"/>
          <w:szCs w:val="16"/>
        </w:rPr>
      </w:pPr>
      <w:r w:rsidRPr="006D76F3">
        <w:rPr>
          <w:rFonts w:ascii="Arial" w:hAnsi="Arial" w:cs="Arial"/>
          <w:color w:val="333333"/>
          <w:sz w:val="16"/>
          <w:szCs w:val="16"/>
        </w:rPr>
        <w:t>Since swap space is a special type of filesystem, many of these parameters aren't applicable. For swap space, add:</w:t>
      </w:r>
    </w:p>
    <w:p w:rsidR="006D76F3" w:rsidRPr="006D76F3" w:rsidRDefault="006D76F3" w:rsidP="003C190A">
      <w:pPr>
        <w:pStyle w:val="HTMLPreformatted"/>
        <w:pBdr>
          <w:left w:val="single" w:sz="36" w:space="0" w:color="046380"/>
        </w:pBdr>
        <w:shd w:val="clear" w:color="auto" w:fill="E9F4F8"/>
        <w:spacing w:after="150" w:line="270" w:lineRule="atLeast"/>
        <w:rPr>
          <w:color w:val="333333"/>
          <w:sz w:val="16"/>
          <w:szCs w:val="16"/>
        </w:rPr>
      </w:pPr>
      <w:r w:rsidRPr="006D76F3">
        <w:rPr>
          <w:color w:val="333333"/>
          <w:sz w:val="16"/>
          <w:szCs w:val="16"/>
        </w:rPr>
        <w:t>/dev/hdb1       none    swap    sw      0       0</w:t>
      </w:r>
    </w:p>
    <w:p w:rsidR="006D76F3" w:rsidRPr="006D76F3" w:rsidRDefault="006D76F3" w:rsidP="003C190A">
      <w:pPr>
        <w:shd w:val="clear" w:color="auto" w:fill="FFFFFF"/>
        <w:spacing w:line="270" w:lineRule="atLeast"/>
        <w:rPr>
          <w:rFonts w:ascii="Arial" w:hAnsi="Arial" w:cs="Arial"/>
          <w:color w:val="333333"/>
          <w:sz w:val="16"/>
          <w:szCs w:val="16"/>
        </w:rPr>
      </w:pPr>
      <w:proofErr w:type="gramStart"/>
      <w:r w:rsidRPr="006D76F3">
        <w:rPr>
          <w:rFonts w:ascii="Arial" w:hAnsi="Arial" w:cs="Arial"/>
          <w:color w:val="333333"/>
          <w:sz w:val="16"/>
          <w:szCs w:val="16"/>
        </w:rPr>
        <w:t>where</w:t>
      </w:r>
      <w:proofErr w:type="gramEnd"/>
      <w:r w:rsidRPr="006D76F3">
        <w:rPr>
          <w:rFonts w:ascii="Arial" w:hAnsi="Arial" w:cs="Arial"/>
          <w:color w:val="333333"/>
          <w:sz w:val="16"/>
          <w:szCs w:val="16"/>
        </w:rPr>
        <w:t xml:space="preserve"> /dev/hdb1 is the swap partition. It doesn't have a specific mount point, hence </w:t>
      </w:r>
      <w:r w:rsidRPr="006D76F3">
        <w:rPr>
          <w:rStyle w:val="Emphasis"/>
          <w:rFonts w:ascii="Arial" w:hAnsi="Arial" w:cs="Arial"/>
          <w:color w:val="333333"/>
          <w:sz w:val="16"/>
          <w:szCs w:val="16"/>
        </w:rPr>
        <w:t>none</w:t>
      </w:r>
      <w:r w:rsidRPr="006D76F3">
        <w:rPr>
          <w:rFonts w:ascii="Arial" w:hAnsi="Arial" w:cs="Arial"/>
          <w:color w:val="333333"/>
          <w:sz w:val="16"/>
          <w:szCs w:val="16"/>
        </w:rPr>
        <w:t>. It is of type </w:t>
      </w:r>
      <w:r w:rsidRPr="006D76F3">
        <w:rPr>
          <w:rStyle w:val="Emphasis"/>
          <w:rFonts w:ascii="Arial" w:hAnsi="Arial" w:cs="Arial"/>
          <w:color w:val="333333"/>
          <w:sz w:val="16"/>
          <w:szCs w:val="16"/>
        </w:rPr>
        <w:t>swap</w:t>
      </w:r>
      <w:r w:rsidRPr="006D76F3">
        <w:rPr>
          <w:rFonts w:ascii="Arial" w:hAnsi="Arial" w:cs="Arial"/>
          <w:color w:val="333333"/>
          <w:sz w:val="16"/>
          <w:szCs w:val="16"/>
        </w:rPr>
        <w:t>with options of </w:t>
      </w:r>
      <w:r w:rsidRPr="006D76F3">
        <w:rPr>
          <w:rStyle w:val="Emphasis"/>
          <w:rFonts w:ascii="Arial" w:hAnsi="Arial" w:cs="Arial"/>
          <w:color w:val="333333"/>
          <w:sz w:val="16"/>
          <w:szCs w:val="16"/>
        </w:rPr>
        <w:t>sw</w:t>
      </w:r>
      <w:r w:rsidRPr="006D76F3">
        <w:rPr>
          <w:rFonts w:ascii="Arial" w:hAnsi="Arial" w:cs="Arial"/>
          <w:color w:val="333333"/>
          <w:sz w:val="16"/>
          <w:szCs w:val="16"/>
        </w:rPr>
        <w:t>, and the last two parameters aren't used so they are entered as 0.</w:t>
      </w:r>
    </w:p>
    <w:p w:rsidR="006D76F3" w:rsidRPr="006D76F3" w:rsidRDefault="006D76F3" w:rsidP="003C190A">
      <w:pPr>
        <w:shd w:val="clear" w:color="auto" w:fill="FFFFFF"/>
        <w:spacing w:line="270" w:lineRule="atLeast"/>
        <w:rPr>
          <w:rFonts w:ascii="Arial" w:hAnsi="Arial" w:cs="Arial"/>
          <w:color w:val="333333"/>
          <w:sz w:val="16"/>
          <w:szCs w:val="16"/>
        </w:rPr>
      </w:pPr>
      <w:r w:rsidRPr="006D76F3">
        <w:rPr>
          <w:rFonts w:ascii="Arial" w:hAnsi="Arial" w:cs="Arial"/>
          <w:color w:val="333333"/>
          <w:sz w:val="16"/>
          <w:szCs w:val="16"/>
        </w:rPr>
        <w:t xml:space="preserve">To check that your swap space is being automatically mounted without having to reboot, you can run the swapoff -a command (which turns off all swap spaces) and then swapon -a (which mounts all swap spaces listed in the /etc/fstab file) and then </w:t>
      </w:r>
      <w:r w:rsidRPr="006D76F3">
        <w:rPr>
          <w:rStyle w:val="ilad"/>
          <w:rFonts w:ascii="Arial" w:hAnsi="Arial" w:cs="Arial"/>
          <w:color w:val="333333"/>
          <w:sz w:val="16"/>
          <w:szCs w:val="16"/>
        </w:rPr>
        <w:t>check it</w:t>
      </w:r>
      <w:r w:rsidRPr="006D76F3">
        <w:rPr>
          <w:rFonts w:ascii="Arial" w:hAnsi="Arial" w:cs="Arial"/>
          <w:color w:val="333333"/>
          <w:sz w:val="16"/>
          <w:szCs w:val="16"/>
        </w:rPr>
        <w:t xml:space="preserve"> with swapon -s.</w:t>
      </w:r>
    </w:p>
    <w:p w:rsidR="006D76F3" w:rsidRPr="006D76F3" w:rsidRDefault="006D76F3" w:rsidP="003C190A">
      <w:pPr>
        <w:pStyle w:val="Heading4"/>
        <w:shd w:val="clear" w:color="auto" w:fill="FFFFFF"/>
        <w:spacing w:before="0" w:after="150" w:line="270" w:lineRule="atLeast"/>
        <w:rPr>
          <w:rFonts w:ascii="Arial" w:hAnsi="Arial" w:cs="Arial"/>
          <w:color w:val="333333"/>
          <w:sz w:val="16"/>
          <w:szCs w:val="16"/>
        </w:rPr>
      </w:pPr>
      <w:r w:rsidRPr="006D76F3">
        <w:rPr>
          <w:rFonts w:ascii="Arial" w:hAnsi="Arial" w:cs="Arial"/>
          <w:color w:val="333333"/>
          <w:sz w:val="16"/>
          <w:szCs w:val="16"/>
        </w:rPr>
        <w:t>Swap file</w:t>
      </w:r>
    </w:p>
    <w:p w:rsidR="006D76F3" w:rsidRPr="006D76F3" w:rsidRDefault="006D76F3" w:rsidP="003C190A">
      <w:pPr>
        <w:shd w:val="clear" w:color="auto" w:fill="FFFFFF"/>
        <w:spacing w:line="270" w:lineRule="atLeast"/>
        <w:rPr>
          <w:rFonts w:ascii="Arial" w:hAnsi="Arial" w:cs="Arial"/>
          <w:color w:val="333333"/>
          <w:sz w:val="16"/>
          <w:szCs w:val="16"/>
        </w:rPr>
      </w:pPr>
      <w:r w:rsidRPr="006D76F3">
        <w:rPr>
          <w:rFonts w:ascii="Arial" w:hAnsi="Arial" w:cs="Arial"/>
          <w:color w:val="333333"/>
          <w:sz w:val="16"/>
          <w:szCs w:val="16"/>
        </w:rPr>
        <w:t>As well as the swap partition, Linux also supports a swap file that you can create, prepare, and mount in a fashion similar to that of a swap partition. The advantage of swap files is that you don't need to find an empty partition or repartition a disk to add additional swap space.</w:t>
      </w:r>
    </w:p>
    <w:p w:rsidR="006D76F3" w:rsidRPr="006D76F3" w:rsidRDefault="006D76F3" w:rsidP="003C190A">
      <w:pPr>
        <w:shd w:val="clear" w:color="auto" w:fill="FFFFFF"/>
        <w:spacing w:line="270" w:lineRule="atLeast"/>
        <w:rPr>
          <w:rFonts w:ascii="Arial" w:hAnsi="Arial" w:cs="Arial"/>
          <w:color w:val="333333"/>
          <w:sz w:val="16"/>
          <w:szCs w:val="16"/>
        </w:rPr>
      </w:pPr>
      <w:r w:rsidRPr="006D76F3">
        <w:rPr>
          <w:rFonts w:ascii="Arial" w:hAnsi="Arial" w:cs="Arial"/>
          <w:color w:val="333333"/>
          <w:sz w:val="16"/>
          <w:szCs w:val="16"/>
        </w:rPr>
        <w:t>To create a swap file, use the dd command to create an empty file. To create a 1GB file, type:</w:t>
      </w:r>
    </w:p>
    <w:p w:rsidR="006D76F3" w:rsidRPr="006D76F3" w:rsidRDefault="006D76F3" w:rsidP="003C190A">
      <w:pPr>
        <w:pStyle w:val="HTMLPreformatted"/>
        <w:pBdr>
          <w:left w:val="single" w:sz="36" w:space="0" w:color="046380"/>
        </w:pBdr>
        <w:shd w:val="clear" w:color="auto" w:fill="E9F4F8"/>
        <w:spacing w:after="150" w:line="270" w:lineRule="atLeast"/>
        <w:rPr>
          <w:color w:val="333333"/>
          <w:sz w:val="16"/>
          <w:szCs w:val="16"/>
        </w:rPr>
      </w:pPr>
      <w:proofErr w:type="gramStart"/>
      <w:r w:rsidRPr="006D76F3">
        <w:rPr>
          <w:color w:val="333333"/>
          <w:sz w:val="16"/>
          <w:szCs w:val="16"/>
        </w:rPr>
        <w:t>dd</w:t>
      </w:r>
      <w:proofErr w:type="gramEnd"/>
      <w:r w:rsidRPr="006D76F3">
        <w:rPr>
          <w:color w:val="333333"/>
          <w:sz w:val="16"/>
          <w:szCs w:val="16"/>
        </w:rPr>
        <w:t xml:space="preserve"> if=/dev/zero of=/swapfile bs=1024 count=1048576</w:t>
      </w:r>
    </w:p>
    <w:p w:rsidR="006D76F3" w:rsidRPr="006D76F3" w:rsidRDefault="006D76F3" w:rsidP="003C190A">
      <w:pPr>
        <w:shd w:val="clear" w:color="auto" w:fill="FFFFFF"/>
        <w:spacing w:line="270" w:lineRule="atLeast"/>
        <w:rPr>
          <w:rFonts w:ascii="Arial" w:hAnsi="Arial" w:cs="Arial"/>
          <w:color w:val="333333"/>
          <w:sz w:val="16"/>
          <w:szCs w:val="16"/>
        </w:rPr>
      </w:pPr>
      <w:r w:rsidRPr="006D76F3">
        <w:rPr>
          <w:rFonts w:ascii="Arial" w:hAnsi="Arial" w:cs="Arial"/>
          <w:color w:val="333333"/>
          <w:sz w:val="16"/>
          <w:szCs w:val="16"/>
        </w:rPr>
        <w:t>/swapfile is the name of the swap file, and the count of 1048576 is the size in kilobytes (i.e. 1GB).</w:t>
      </w:r>
    </w:p>
    <w:p w:rsidR="006D76F3" w:rsidRPr="006D76F3" w:rsidRDefault="006D76F3" w:rsidP="003C190A">
      <w:pPr>
        <w:shd w:val="clear" w:color="auto" w:fill="FFFFFF"/>
        <w:spacing w:line="270" w:lineRule="atLeast"/>
        <w:rPr>
          <w:rFonts w:ascii="Arial" w:hAnsi="Arial" w:cs="Arial"/>
          <w:color w:val="333333"/>
          <w:sz w:val="16"/>
          <w:szCs w:val="16"/>
        </w:rPr>
      </w:pPr>
      <w:r w:rsidRPr="006D76F3">
        <w:rPr>
          <w:rFonts w:ascii="Arial" w:hAnsi="Arial" w:cs="Arial"/>
          <w:color w:val="333333"/>
          <w:sz w:val="16"/>
          <w:szCs w:val="16"/>
        </w:rPr>
        <w:t>Prepare the swap file using mkswap just as you would a partition, but this time use the name of the swap file:</w:t>
      </w:r>
    </w:p>
    <w:p w:rsidR="006D76F3" w:rsidRPr="006D76F3" w:rsidRDefault="006D76F3" w:rsidP="003C190A">
      <w:pPr>
        <w:pStyle w:val="HTMLPreformatted"/>
        <w:pBdr>
          <w:left w:val="single" w:sz="36" w:space="0" w:color="046380"/>
        </w:pBdr>
        <w:shd w:val="clear" w:color="auto" w:fill="E9F4F8"/>
        <w:spacing w:after="150" w:line="270" w:lineRule="atLeast"/>
        <w:rPr>
          <w:color w:val="333333"/>
          <w:sz w:val="16"/>
          <w:szCs w:val="16"/>
        </w:rPr>
      </w:pPr>
      <w:proofErr w:type="gramStart"/>
      <w:r w:rsidRPr="006D76F3">
        <w:rPr>
          <w:color w:val="333333"/>
          <w:sz w:val="16"/>
          <w:szCs w:val="16"/>
        </w:rPr>
        <w:t>mkswap</w:t>
      </w:r>
      <w:proofErr w:type="gramEnd"/>
      <w:r w:rsidRPr="006D76F3">
        <w:rPr>
          <w:color w:val="333333"/>
          <w:sz w:val="16"/>
          <w:szCs w:val="16"/>
        </w:rPr>
        <w:t xml:space="preserve"> /swapfile</w:t>
      </w:r>
    </w:p>
    <w:p w:rsidR="006D76F3" w:rsidRPr="006D76F3" w:rsidRDefault="006D76F3" w:rsidP="003C190A">
      <w:pPr>
        <w:shd w:val="clear" w:color="auto" w:fill="FFFFFF"/>
        <w:spacing w:line="270" w:lineRule="atLeast"/>
        <w:rPr>
          <w:rFonts w:ascii="Arial" w:hAnsi="Arial" w:cs="Arial"/>
          <w:color w:val="333333"/>
          <w:sz w:val="16"/>
          <w:szCs w:val="16"/>
        </w:rPr>
      </w:pPr>
      <w:r w:rsidRPr="006D76F3">
        <w:rPr>
          <w:rFonts w:ascii="Arial" w:hAnsi="Arial" w:cs="Arial"/>
          <w:color w:val="333333"/>
          <w:sz w:val="16"/>
          <w:szCs w:val="16"/>
        </w:rPr>
        <w:t>And similarly, mount it using the swapon command: swapon /swapfile.</w:t>
      </w:r>
      <w:r w:rsidR="003C190A">
        <w:rPr>
          <w:rFonts w:ascii="Arial" w:hAnsi="Arial" w:cs="Arial"/>
          <w:color w:val="333333"/>
          <w:sz w:val="16"/>
          <w:szCs w:val="16"/>
        </w:rPr>
        <w:t xml:space="preserve"> </w:t>
      </w:r>
      <w:bookmarkStart w:id="104" w:name="_GoBack"/>
      <w:bookmarkEnd w:id="104"/>
      <w:r w:rsidRPr="006D76F3">
        <w:rPr>
          <w:rFonts w:ascii="Arial" w:hAnsi="Arial" w:cs="Arial"/>
          <w:color w:val="333333"/>
          <w:sz w:val="16"/>
          <w:szCs w:val="16"/>
        </w:rPr>
        <w:t>The /etc/fstab entry for a swap file would look like this:</w:t>
      </w:r>
    </w:p>
    <w:p w:rsidR="006D76F3" w:rsidRPr="006D76F3" w:rsidRDefault="006D76F3" w:rsidP="003C190A">
      <w:pPr>
        <w:pStyle w:val="HTMLPreformatted"/>
        <w:pBdr>
          <w:left w:val="single" w:sz="36" w:space="0" w:color="046380"/>
        </w:pBdr>
        <w:shd w:val="clear" w:color="auto" w:fill="E9F4F8"/>
        <w:spacing w:after="150" w:line="270" w:lineRule="atLeast"/>
        <w:rPr>
          <w:color w:val="333333"/>
          <w:sz w:val="16"/>
          <w:szCs w:val="16"/>
        </w:rPr>
      </w:pPr>
      <w:r w:rsidRPr="006D76F3">
        <w:rPr>
          <w:color w:val="333333"/>
          <w:sz w:val="16"/>
          <w:szCs w:val="16"/>
        </w:rPr>
        <w:t>/swapfile       none    swap    sw      0       0</w:t>
      </w:r>
    </w:p>
    <w:p w:rsidR="006D76F3" w:rsidRPr="00481D9E" w:rsidRDefault="006D76F3" w:rsidP="003C190A">
      <w:pPr>
        <w:spacing w:after="100" w:afterAutospacing="1" w:line="240" w:lineRule="auto"/>
        <w:ind w:left="-990"/>
        <w:rPr>
          <w:sz w:val="16"/>
          <w:szCs w:val="16"/>
        </w:rPr>
      </w:pPr>
    </w:p>
    <w:p w:rsidR="0036346B" w:rsidRPr="00481D9E" w:rsidRDefault="0036346B" w:rsidP="003C190A">
      <w:pPr>
        <w:rPr>
          <w:sz w:val="16"/>
          <w:szCs w:val="16"/>
        </w:rPr>
      </w:pPr>
    </w:p>
    <w:sectPr w:rsidR="0036346B" w:rsidRPr="00481D9E" w:rsidSect="00125EBD">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E083E"/>
    <w:multiLevelType w:val="multilevel"/>
    <w:tmpl w:val="B330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A24FD6"/>
    <w:multiLevelType w:val="multilevel"/>
    <w:tmpl w:val="1D50F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F13801"/>
    <w:multiLevelType w:val="multilevel"/>
    <w:tmpl w:val="9550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873872"/>
    <w:multiLevelType w:val="multilevel"/>
    <w:tmpl w:val="442A6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CB264B"/>
    <w:multiLevelType w:val="multilevel"/>
    <w:tmpl w:val="6D94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545D59"/>
    <w:multiLevelType w:val="multilevel"/>
    <w:tmpl w:val="EC66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B33960"/>
    <w:multiLevelType w:val="multilevel"/>
    <w:tmpl w:val="CBA4F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1E7DBD"/>
    <w:multiLevelType w:val="multilevel"/>
    <w:tmpl w:val="1168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4F741E"/>
    <w:multiLevelType w:val="multilevel"/>
    <w:tmpl w:val="E1D4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3979B7"/>
    <w:multiLevelType w:val="multilevel"/>
    <w:tmpl w:val="737E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3670FD"/>
    <w:multiLevelType w:val="multilevel"/>
    <w:tmpl w:val="F6166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F27A70"/>
    <w:multiLevelType w:val="multilevel"/>
    <w:tmpl w:val="E4EE1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C5C5AE9"/>
    <w:multiLevelType w:val="multilevel"/>
    <w:tmpl w:val="B62E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415B72"/>
    <w:multiLevelType w:val="multilevel"/>
    <w:tmpl w:val="C4BE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AA24F7"/>
    <w:multiLevelType w:val="multilevel"/>
    <w:tmpl w:val="7E60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A06632"/>
    <w:multiLevelType w:val="multilevel"/>
    <w:tmpl w:val="AC9ED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5D24F66"/>
    <w:multiLevelType w:val="multilevel"/>
    <w:tmpl w:val="8F10C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A2826BD"/>
    <w:multiLevelType w:val="multilevel"/>
    <w:tmpl w:val="96BE7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EEC0A6F"/>
    <w:multiLevelType w:val="multilevel"/>
    <w:tmpl w:val="DB78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2A3448"/>
    <w:multiLevelType w:val="multilevel"/>
    <w:tmpl w:val="EAF4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B870BF"/>
    <w:multiLevelType w:val="multilevel"/>
    <w:tmpl w:val="1ADA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3F7253"/>
    <w:multiLevelType w:val="multilevel"/>
    <w:tmpl w:val="735A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5B45DCD"/>
    <w:multiLevelType w:val="multilevel"/>
    <w:tmpl w:val="BBB6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7624590"/>
    <w:multiLevelType w:val="multilevel"/>
    <w:tmpl w:val="D758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8D839BD"/>
    <w:multiLevelType w:val="multilevel"/>
    <w:tmpl w:val="6CC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C1B6271"/>
    <w:multiLevelType w:val="multilevel"/>
    <w:tmpl w:val="878A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607605"/>
    <w:multiLevelType w:val="multilevel"/>
    <w:tmpl w:val="F2C8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FDC7D20"/>
    <w:multiLevelType w:val="multilevel"/>
    <w:tmpl w:val="03EA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17"/>
  </w:num>
  <w:num w:numId="4">
    <w:abstractNumId w:val="5"/>
  </w:num>
  <w:num w:numId="5">
    <w:abstractNumId w:val="20"/>
  </w:num>
  <w:num w:numId="6">
    <w:abstractNumId w:val="16"/>
  </w:num>
  <w:num w:numId="7">
    <w:abstractNumId w:val="7"/>
  </w:num>
  <w:num w:numId="8">
    <w:abstractNumId w:val="27"/>
  </w:num>
  <w:num w:numId="9">
    <w:abstractNumId w:val="22"/>
  </w:num>
  <w:num w:numId="10">
    <w:abstractNumId w:val="10"/>
  </w:num>
  <w:num w:numId="11">
    <w:abstractNumId w:val="4"/>
  </w:num>
  <w:num w:numId="12">
    <w:abstractNumId w:val="1"/>
  </w:num>
  <w:num w:numId="13">
    <w:abstractNumId w:val="2"/>
  </w:num>
  <w:num w:numId="14">
    <w:abstractNumId w:val="9"/>
  </w:num>
  <w:num w:numId="15">
    <w:abstractNumId w:val="18"/>
  </w:num>
  <w:num w:numId="16">
    <w:abstractNumId w:val="0"/>
  </w:num>
  <w:num w:numId="17">
    <w:abstractNumId w:val="23"/>
  </w:num>
  <w:num w:numId="18">
    <w:abstractNumId w:val="26"/>
  </w:num>
  <w:num w:numId="19">
    <w:abstractNumId w:val="15"/>
  </w:num>
  <w:num w:numId="20">
    <w:abstractNumId w:val="21"/>
  </w:num>
  <w:num w:numId="21">
    <w:abstractNumId w:val="8"/>
  </w:num>
  <w:num w:numId="22">
    <w:abstractNumId w:val="13"/>
  </w:num>
  <w:num w:numId="23">
    <w:abstractNumId w:val="14"/>
  </w:num>
  <w:num w:numId="24">
    <w:abstractNumId w:val="25"/>
  </w:num>
  <w:num w:numId="25">
    <w:abstractNumId w:val="19"/>
  </w:num>
  <w:num w:numId="26">
    <w:abstractNumId w:val="12"/>
  </w:num>
  <w:num w:numId="27">
    <w:abstractNumId w:val="3"/>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287"/>
    <w:rsid w:val="00125EBD"/>
    <w:rsid w:val="00320875"/>
    <w:rsid w:val="0036346B"/>
    <w:rsid w:val="003C190A"/>
    <w:rsid w:val="003C5645"/>
    <w:rsid w:val="00481D9E"/>
    <w:rsid w:val="005A25F0"/>
    <w:rsid w:val="006D76F3"/>
    <w:rsid w:val="00747287"/>
    <w:rsid w:val="0099598D"/>
    <w:rsid w:val="00997693"/>
    <w:rsid w:val="00B10B1D"/>
    <w:rsid w:val="00B13B5D"/>
    <w:rsid w:val="00CD7958"/>
    <w:rsid w:val="00D17769"/>
    <w:rsid w:val="00D76776"/>
    <w:rsid w:val="00E371C2"/>
    <w:rsid w:val="00EF0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59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472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9598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81D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7287"/>
    <w:rPr>
      <w:rFonts w:ascii="Times New Roman" w:eastAsia="Times New Roman" w:hAnsi="Times New Roman" w:cs="Times New Roman"/>
      <w:b/>
      <w:bCs/>
      <w:sz w:val="36"/>
      <w:szCs w:val="36"/>
    </w:rPr>
  </w:style>
  <w:style w:type="character" w:styleId="Strong">
    <w:name w:val="Strong"/>
    <w:basedOn w:val="DefaultParagraphFont"/>
    <w:uiPriority w:val="22"/>
    <w:qFormat/>
    <w:rsid w:val="00747287"/>
    <w:rPr>
      <w:b/>
      <w:bCs/>
    </w:rPr>
  </w:style>
  <w:style w:type="paragraph" w:styleId="NormalWeb">
    <w:name w:val="Normal (Web)"/>
    <w:basedOn w:val="Normal"/>
    <w:uiPriority w:val="99"/>
    <w:unhideWhenUsed/>
    <w:rsid w:val="007472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47287"/>
    <w:rPr>
      <w:color w:val="0000FF"/>
      <w:u w:val="single"/>
    </w:rPr>
  </w:style>
  <w:style w:type="paragraph" w:styleId="BalloonText">
    <w:name w:val="Balloon Text"/>
    <w:basedOn w:val="Normal"/>
    <w:link w:val="BalloonTextChar"/>
    <w:uiPriority w:val="99"/>
    <w:semiHidden/>
    <w:unhideWhenUsed/>
    <w:rsid w:val="007472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287"/>
    <w:rPr>
      <w:rFonts w:ascii="Tahoma" w:hAnsi="Tahoma" w:cs="Tahoma"/>
      <w:sz w:val="16"/>
      <w:szCs w:val="16"/>
    </w:rPr>
  </w:style>
  <w:style w:type="character" w:customStyle="1" w:styleId="Heading1Char">
    <w:name w:val="Heading 1 Char"/>
    <w:basedOn w:val="DefaultParagraphFont"/>
    <w:link w:val="Heading1"/>
    <w:uiPriority w:val="9"/>
    <w:rsid w:val="0099598D"/>
    <w:rPr>
      <w:rFonts w:asciiTheme="majorHAnsi" w:eastAsiaTheme="majorEastAsia" w:hAnsiTheme="majorHAnsi" w:cstheme="majorBidi"/>
      <w:b/>
      <w:bCs/>
      <w:color w:val="365F91" w:themeColor="accent1" w:themeShade="BF"/>
      <w:sz w:val="28"/>
      <w:szCs w:val="28"/>
    </w:rPr>
  </w:style>
  <w:style w:type="paragraph" w:customStyle="1" w:styleId="shortdesc">
    <w:name w:val="shortdesc"/>
    <w:basedOn w:val="Normal"/>
    <w:rsid w:val="009959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9959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99598D"/>
  </w:style>
  <w:style w:type="character" w:styleId="HTMLSample">
    <w:name w:val="HTML Sample"/>
    <w:basedOn w:val="DefaultParagraphFont"/>
    <w:uiPriority w:val="99"/>
    <w:semiHidden/>
    <w:unhideWhenUsed/>
    <w:rsid w:val="0099598D"/>
    <w:rPr>
      <w:rFonts w:ascii="Courier New" w:eastAsia="Times New Roman" w:hAnsi="Courier New" w:cs="Courier New"/>
    </w:rPr>
  </w:style>
  <w:style w:type="paragraph" w:styleId="HTMLPreformatted">
    <w:name w:val="HTML Preformatted"/>
    <w:basedOn w:val="Normal"/>
    <w:link w:val="HTMLPreformattedChar"/>
    <w:uiPriority w:val="99"/>
    <w:unhideWhenUsed/>
    <w:rsid w:val="00995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598D"/>
    <w:rPr>
      <w:rFonts w:ascii="Courier New" w:eastAsia="Times New Roman" w:hAnsi="Courier New" w:cs="Courier New"/>
      <w:sz w:val="20"/>
      <w:szCs w:val="20"/>
    </w:rPr>
  </w:style>
  <w:style w:type="character" w:styleId="HTMLCode">
    <w:name w:val="HTML Code"/>
    <w:basedOn w:val="DefaultParagraphFont"/>
    <w:uiPriority w:val="99"/>
    <w:semiHidden/>
    <w:unhideWhenUsed/>
    <w:rsid w:val="0099598D"/>
    <w:rPr>
      <w:rFonts w:ascii="Courier New" w:eastAsia="Times New Roman" w:hAnsi="Courier New" w:cs="Courier New"/>
      <w:sz w:val="20"/>
      <w:szCs w:val="20"/>
    </w:rPr>
  </w:style>
  <w:style w:type="character" w:customStyle="1" w:styleId="figcap">
    <w:name w:val="figcap"/>
    <w:basedOn w:val="DefaultParagraphFont"/>
    <w:rsid w:val="0099598D"/>
  </w:style>
  <w:style w:type="character" w:styleId="Emphasis">
    <w:name w:val="Emphasis"/>
    <w:basedOn w:val="DefaultParagraphFont"/>
    <w:uiPriority w:val="20"/>
    <w:qFormat/>
    <w:rsid w:val="0099598D"/>
    <w:rPr>
      <w:i/>
      <w:iCs/>
    </w:rPr>
  </w:style>
  <w:style w:type="character" w:customStyle="1" w:styleId="Heading3Char">
    <w:name w:val="Heading 3 Char"/>
    <w:basedOn w:val="DefaultParagraphFont"/>
    <w:link w:val="Heading3"/>
    <w:uiPriority w:val="9"/>
    <w:semiHidden/>
    <w:rsid w:val="0099598D"/>
    <w:rPr>
      <w:rFonts w:asciiTheme="majorHAnsi" w:eastAsiaTheme="majorEastAsia" w:hAnsiTheme="majorHAnsi" w:cstheme="majorBidi"/>
      <w:b/>
      <w:bCs/>
      <w:color w:val="4F81BD" w:themeColor="accent1"/>
    </w:rPr>
  </w:style>
  <w:style w:type="character" w:customStyle="1" w:styleId="firstterm">
    <w:name w:val="firstterm"/>
    <w:basedOn w:val="DefaultParagraphFont"/>
    <w:rsid w:val="00CD7958"/>
  </w:style>
  <w:style w:type="character" w:customStyle="1" w:styleId="st">
    <w:name w:val="st"/>
    <w:basedOn w:val="DefaultParagraphFont"/>
    <w:rsid w:val="0036346B"/>
  </w:style>
  <w:style w:type="paragraph" w:customStyle="1" w:styleId="headlinemeta">
    <w:name w:val="headline_meta"/>
    <w:basedOn w:val="Normal"/>
    <w:rsid w:val="009976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997693"/>
  </w:style>
  <w:style w:type="character" w:customStyle="1" w:styleId="dropcap">
    <w:name w:val="drop_cap"/>
    <w:basedOn w:val="DefaultParagraphFont"/>
    <w:rsid w:val="00997693"/>
  </w:style>
  <w:style w:type="character" w:customStyle="1" w:styleId="Heading4Char">
    <w:name w:val="Heading 4 Char"/>
    <w:basedOn w:val="DefaultParagraphFont"/>
    <w:link w:val="Heading4"/>
    <w:uiPriority w:val="9"/>
    <w:semiHidden/>
    <w:rsid w:val="00481D9E"/>
    <w:rPr>
      <w:rFonts w:asciiTheme="majorHAnsi" w:eastAsiaTheme="majorEastAsia" w:hAnsiTheme="majorHAnsi" w:cstheme="majorBidi"/>
      <w:b/>
      <w:bCs/>
      <w:i/>
      <w:iCs/>
      <w:color w:val="4F81BD" w:themeColor="accent1"/>
    </w:rPr>
  </w:style>
  <w:style w:type="character" w:customStyle="1" w:styleId="share-count">
    <w:name w:val="share-count"/>
    <w:basedOn w:val="DefaultParagraphFont"/>
    <w:rsid w:val="00481D9E"/>
  </w:style>
  <w:style w:type="character" w:customStyle="1" w:styleId="prev">
    <w:name w:val="prev"/>
    <w:basedOn w:val="DefaultParagraphFont"/>
    <w:rsid w:val="00481D9E"/>
  </w:style>
  <w:style w:type="character" w:customStyle="1" w:styleId="arrow">
    <w:name w:val="arrow"/>
    <w:basedOn w:val="DefaultParagraphFont"/>
    <w:rsid w:val="00481D9E"/>
  </w:style>
  <w:style w:type="character" w:customStyle="1" w:styleId="next">
    <w:name w:val="next"/>
    <w:basedOn w:val="DefaultParagraphFont"/>
    <w:rsid w:val="00481D9E"/>
  </w:style>
  <w:style w:type="paragraph" w:customStyle="1" w:styleId="comment-author">
    <w:name w:val="comment-author"/>
    <w:basedOn w:val="Normal"/>
    <w:rsid w:val="00481D9E"/>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481D9E"/>
    <w:rPr>
      <w:i/>
      <w:iCs/>
    </w:rPr>
  </w:style>
  <w:style w:type="paragraph" w:customStyle="1" w:styleId="reply">
    <w:name w:val="reply"/>
    <w:basedOn w:val="Normal"/>
    <w:rsid w:val="00481D9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481D9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81D9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81D9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81D9E"/>
    <w:rPr>
      <w:rFonts w:ascii="Arial" w:eastAsia="Times New Roman" w:hAnsi="Arial" w:cs="Arial"/>
      <w:vanish/>
      <w:sz w:val="16"/>
      <w:szCs w:val="16"/>
    </w:rPr>
  </w:style>
  <w:style w:type="character" w:customStyle="1" w:styleId="ilad">
    <w:name w:val="il_ad"/>
    <w:basedOn w:val="DefaultParagraphFont"/>
    <w:rsid w:val="00D76776"/>
  </w:style>
  <w:style w:type="character" w:customStyle="1" w:styleId="apple-tab-span">
    <w:name w:val="apple-tab-span"/>
    <w:basedOn w:val="DefaultParagraphFont"/>
    <w:rsid w:val="00D76776"/>
  </w:style>
  <w:style w:type="character" w:customStyle="1" w:styleId="mw-headline">
    <w:name w:val="mw-headline"/>
    <w:basedOn w:val="DefaultParagraphFont"/>
    <w:rsid w:val="00D76776"/>
  </w:style>
  <w:style w:type="character" w:styleId="HTMLTypewriter">
    <w:name w:val="HTML Typewriter"/>
    <w:basedOn w:val="DefaultParagraphFont"/>
    <w:uiPriority w:val="99"/>
    <w:semiHidden/>
    <w:unhideWhenUsed/>
    <w:rsid w:val="006D76F3"/>
    <w:rPr>
      <w:rFonts w:ascii="Courier New" w:eastAsia="Times New Roman" w:hAnsi="Courier New" w:cs="Courier New"/>
      <w:sz w:val="20"/>
      <w:szCs w:val="20"/>
    </w:rPr>
  </w:style>
  <w:style w:type="character" w:customStyle="1" w:styleId="zih9y7v4m">
    <w:name w:val="zih9y7v4m"/>
    <w:basedOn w:val="DefaultParagraphFont"/>
    <w:rsid w:val="006D76F3"/>
  </w:style>
  <w:style w:type="character" w:customStyle="1" w:styleId="s5355609802">
    <w:name w:val="s5355609802"/>
    <w:basedOn w:val="DefaultParagraphFont"/>
    <w:rsid w:val="006D76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59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472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9598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81D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7287"/>
    <w:rPr>
      <w:rFonts w:ascii="Times New Roman" w:eastAsia="Times New Roman" w:hAnsi="Times New Roman" w:cs="Times New Roman"/>
      <w:b/>
      <w:bCs/>
      <w:sz w:val="36"/>
      <w:szCs w:val="36"/>
    </w:rPr>
  </w:style>
  <w:style w:type="character" w:styleId="Strong">
    <w:name w:val="Strong"/>
    <w:basedOn w:val="DefaultParagraphFont"/>
    <w:uiPriority w:val="22"/>
    <w:qFormat/>
    <w:rsid w:val="00747287"/>
    <w:rPr>
      <w:b/>
      <w:bCs/>
    </w:rPr>
  </w:style>
  <w:style w:type="paragraph" w:styleId="NormalWeb">
    <w:name w:val="Normal (Web)"/>
    <w:basedOn w:val="Normal"/>
    <w:uiPriority w:val="99"/>
    <w:unhideWhenUsed/>
    <w:rsid w:val="007472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47287"/>
    <w:rPr>
      <w:color w:val="0000FF"/>
      <w:u w:val="single"/>
    </w:rPr>
  </w:style>
  <w:style w:type="paragraph" w:styleId="BalloonText">
    <w:name w:val="Balloon Text"/>
    <w:basedOn w:val="Normal"/>
    <w:link w:val="BalloonTextChar"/>
    <w:uiPriority w:val="99"/>
    <w:semiHidden/>
    <w:unhideWhenUsed/>
    <w:rsid w:val="007472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287"/>
    <w:rPr>
      <w:rFonts w:ascii="Tahoma" w:hAnsi="Tahoma" w:cs="Tahoma"/>
      <w:sz w:val="16"/>
      <w:szCs w:val="16"/>
    </w:rPr>
  </w:style>
  <w:style w:type="character" w:customStyle="1" w:styleId="Heading1Char">
    <w:name w:val="Heading 1 Char"/>
    <w:basedOn w:val="DefaultParagraphFont"/>
    <w:link w:val="Heading1"/>
    <w:uiPriority w:val="9"/>
    <w:rsid w:val="0099598D"/>
    <w:rPr>
      <w:rFonts w:asciiTheme="majorHAnsi" w:eastAsiaTheme="majorEastAsia" w:hAnsiTheme="majorHAnsi" w:cstheme="majorBidi"/>
      <w:b/>
      <w:bCs/>
      <w:color w:val="365F91" w:themeColor="accent1" w:themeShade="BF"/>
      <w:sz w:val="28"/>
      <w:szCs w:val="28"/>
    </w:rPr>
  </w:style>
  <w:style w:type="paragraph" w:customStyle="1" w:styleId="shortdesc">
    <w:name w:val="shortdesc"/>
    <w:basedOn w:val="Normal"/>
    <w:rsid w:val="009959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9959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99598D"/>
  </w:style>
  <w:style w:type="character" w:styleId="HTMLSample">
    <w:name w:val="HTML Sample"/>
    <w:basedOn w:val="DefaultParagraphFont"/>
    <w:uiPriority w:val="99"/>
    <w:semiHidden/>
    <w:unhideWhenUsed/>
    <w:rsid w:val="0099598D"/>
    <w:rPr>
      <w:rFonts w:ascii="Courier New" w:eastAsia="Times New Roman" w:hAnsi="Courier New" w:cs="Courier New"/>
    </w:rPr>
  </w:style>
  <w:style w:type="paragraph" w:styleId="HTMLPreformatted">
    <w:name w:val="HTML Preformatted"/>
    <w:basedOn w:val="Normal"/>
    <w:link w:val="HTMLPreformattedChar"/>
    <w:uiPriority w:val="99"/>
    <w:unhideWhenUsed/>
    <w:rsid w:val="00995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598D"/>
    <w:rPr>
      <w:rFonts w:ascii="Courier New" w:eastAsia="Times New Roman" w:hAnsi="Courier New" w:cs="Courier New"/>
      <w:sz w:val="20"/>
      <w:szCs w:val="20"/>
    </w:rPr>
  </w:style>
  <w:style w:type="character" w:styleId="HTMLCode">
    <w:name w:val="HTML Code"/>
    <w:basedOn w:val="DefaultParagraphFont"/>
    <w:uiPriority w:val="99"/>
    <w:semiHidden/>
    <w:unhideWhenUsed/>
    <w:rsid w:val="0099598D"/>
    <w:rPr>
      <w:rFonts w:ascii="Courier New" w:eastAsia="Times New Roman" w:hAnsi="Courier New" w:cs="Courier New"/>
      <w:sz w:val="20"/>
      <w:szCs w:val="20"/>
    </w:rPr>
  </w:style>
  <w:style w:type="character" w:customStyle="1" w:styleId="figcap">
    <w:name w:val="figcap"/>
    <w:basedOn w:val="DefaultParagraphFont"/>
    <w:rsid w:val="0099598D"/>
  </w:style>
  <w:style w:type="character" w:styleId="Emphasis">
    <w:name w:val="Emphasis"/>
    <w:basedOn w:val="DefaultParagraphFont"/>
    <w:uiPriority w:val="20"/>
    <w:qFormat/>
    <w:rsid w:val="0099598D"/>
    <w:rPr>
      <w:i/>
      <w:iCs/>
    </w:rPr>
  </w:style>
  <w:style w:type="character" w:customStyle="1" w:styleId="Heading3Char">
    <w:name w:val="Heading 3 Char"/>
    <w:basedOn w:val="DefaultParagraphFont"/>
    <w:link w:val="Heading3"/>
    <w:uiPriority w:val="9"/>
    <w:semiHidden/>
    <w:rsid w:val="0099598D"/>
    <w:rPr>
      <w:rFonts w:asciiTheme="majorHAnsi" w:eastAsiaTheme="majorEastAsia" w:hAnsiTheme="majorHAnsi" w:cstheme="majorBidi"/>
      <w:b/>
      <w:bCs/>
      <w:color w:val="4F81BD" w:themeColor="accent1"/>
    </w:rPr>
  </w:style>
  <w:style w:type="character" w:customStyle="1" w:styleId="firstterm">
    <w:name w:val="firstterm"/>
    <w:basedOn w:val="DefaultParagraphFont"/>
    <w:rsid w:val="00CD7958"/>
  </w:style>
  <w:style w:type="character" w:customStyle="1" w:styleId="st">
    <w:name w:val="st"/>
    <w:basedOn w:val="DefaultParagraphFont"/>
    <w:rsid w:val="0036346B"/>
  </w:style>
  <w:style w:type="paragraph" w:customStyle="1" w:styleId="headlinemeta">
    <w:name w:val="headline_meta"/>
    <w:basedOn w:val="Normal"/>
    <w:rsid w:val="009976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997693"/>
  </w:style>
  <w:style w:type="character" w:customStyle="1" w:styleId="dropcap">
    <w:name w:val="drop_cap"/>
    <w:basedOn w:val="DefaultParagraphFont"/>
    <w:rsid w:val="00997693"/>
  </w:style>
  <w:style w:type="character" w:customStyle="1" w:styleId="Heading4Char">
    <w:name w:val="Heading 4 Char"/>
    <w:basedOn w:val="DefaultParagraphFont"/>
    <w:link w:val="Heading4"/>
    <w:uiPriority w:val="9"/>
    <w:semiHidden/>
    <w:rsid w:val="00481D9E"/>
    <w:rPr>
      <w:rFonts w:asciiTheme="majorHAnsi" w:eastAsiaTheme="majorEastAsia" w:hAnsiTheme="majorHAnsi" w:cstheme="majorBidi"/>
      <w:b/>
      <w:bCs/>
      <w:i/>
      <w:iCs/>
      <w:color w:val="4F81BD" w:themeColor="accent1"/>
    </w:rPr>
  </w:style>
  <w:style w:type="character" w:customStyle="1" w:styleId="share-count">
    <w:name w:val="share-count"/>
    <w:basedOn w:val="DefaultParagraphFont"/>
    <w:rsid w:val="00481D9E"/>
  </w:style>
  <w:style w:type="character" w:customStyle="1" w:styleId="prev">
    <w:name w:val="prev"/>
    <w:basedOn w:val="DefaultParagraphFont"/>
    <w:rsid w:val="00481D9E"/>
  </w:style>
  <w:style w:type="character" w:customStyle="1" w:styleId="arrow">
    <w:name w:val="arrow"/>
    <w:basedOn w:val="DefaultParagraphFont"/>
    <w:rsid w:val="00481D9E"/>
  </w:style>
  <w:style w:type="character" w:customStyle="1" w:styleId="next">
    <w:name w:val="next"/>
    <w:basedOn w:val="DefaultParagraphFont"/>
    <w:rsid w:val="00481D9E"/>
  </w:style>
  <w:style w:type="paragraph" w:customStyle="1" w:styleId="comment-author">
    <w:name w:val="comment-author"/>
    <w:basedOn w:val="Normal"/>
    <w:rsid w:val="00481D9E"/>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481D9E"/>
    <w:rPr>
      <w:i/>
      <w:iCs/>
    </w:rPr>
  </w:style>
  <w:style w:type="paragraph" w:customStyle="1" w:styleId="reply">
    <w:name w:val="reply"/>
    <w:basedOn w:val="Normal"/>
    <w:rsid w:val="00481D9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481D9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81D9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81D9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81D9E"/>
    <w:rPr>
      <w:rFonts w:ascii="Arial" w:eastAsia="Times New Roman" w:hAnsi="Arial" w:cs="Arial"/>
      <w:vanish/>
      <w:sz w:val="16"/>
      <w:szCs w:val="16"/>
    </w:rPr>
  </w:style>
  <w:style w:type="character" w:customStyle="1" w:styleId="ilad">
    <w:name w:val="il_ad"/>
    <w:basedOn w:val="DefaultParagraphFont"/>
    <w:rsid w:val="00D76776"/>
  </w:style>
  <w:style w:type="character" w:customStyle="1" w:styleId="apple-tab-span">
    <w:name w:val="apple-tab-span"/>
    <w:basedOn w:val="DefaultParagraphFont"/>
    <w:rsid w:val="00D76776"/>
  </w:style>
  <w:style w:type="character" w:customStyle="1" w:styleId="mw-headline">
    <w:name w:val="mw-headline"/>
    <w:basedOn w:val="DefaultParagraphFont"/>
    <w:rsid w:val="00D76776"/>
  </w:style>
  <w:style w:type="character" w:styleId="HTMLTypewriter">
    <w:name w:val="HTML Typewriter"/>
    <w:basedOn w:val="DefaultParagraphFont"/>
    <w:uiPriority w:val="99"/>
    <w:semiHidden/>
    <w:unhideWhenUsed/>
    <w:rsid w:val="006D76F3"/>
    <w:rPr>
      <w:rFonts w:ascii="Courier New" w:eastAsia="Times New Roman" w:hAnsi="Courier New" w:cs="Courier New"/>
      <w:sz w:val="20"/>
      <w:szCs w:val="20"/>
    </w:rPr>
  </w:style>
  <w:style w:type="character" w:customStyle="1" w:styleId="zih9y7v4m">
    <w:name w:val="zih9y7v4m"/>
    <w:basedOn w:val="DefaultParagraphFont"/>
    <w:rsid w:val="006D76F3"/>
  </w:style>
  <w:style w:type="character" w:customStyle="1" w:styleId="s5355609802">
    <w:name w:val="s5355609802"/>
    <w:basedOn w:val="DefaultParagraphFont"/>
    <w:rsid w:val="006D7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5742">
      <w:bodyDiv w:val="1"/>
      <w:marLeft w:val="0"/>
      <w:marRight w:val="0"/>
      <w:marTop w:val="0"/>
      <w:marBottom w:val="0"/>
      <w:divBdr>
        <w:top w:val="none" w:sz="0" w:space="0" w:color="auto"/>
        <w:left w:val="none" w:sz="0" w:space="0" w:color="auto"/>
        <w:bottom w:val="none" w:sz="0" w:space="0" w:color="auto"/>
        <w:right w:val="none" w:sz="0" w:space="0" w:color="auto"/>
      </w:divBdr>
    </w:div>
    <w:div w:id="47805376">
      <w:bodyDiv w:val="1"/>
      <w:marLeft w:val="0"/>
      <w:marRight w:val="0"/>
      <w:marTop w:val="0"/>
      <w:marBottom w:val="0"/>
      <w:divBdr>
        <w:top w:val="none" w:sz="0" w:space="0" w:color="auto"/>
        <w:left w:val="none" w:sz="0" w:space="0" w:color="auto"/>
        <w:bottom w:val="none" w:sz="0" w:space="0" w:color="auto"/>
        <w:right w:val="none" w:sz="0" w:space="0" w:color="auto"/>
      </w:divBdr>
      <w:divsChild>
        <w:div w:id="722564494">
          <w:marLeft w:val="0"/>
          <w:marRight w:val="0"/>
          <w:marTop w:val="150"/>
          <w:marBottom w:val="150"/>
          <w:divBdr>
            <w:top w:val="none" w:sz="0" w:space="0" w:color="auto"/>
            <w:left w:val="none" w:sz="0" w:space="0" w:color="auto"/>
            <w:bottom w:val="none" w:sz="0" w:space="0" w:color="auto"/>
            <w:right w:val="none" w:sz="0" w:space="0" w:color="auto"/>
          </w:divBdr>
        </w:div>
      </w:divsChild>
    </w:div>
    <w:div w:id="228275752">
      <w:bodyDiv w:val="1"/>
      <w:marLeft w:val="0"/>
      <w:marRight w:val="0"/>
      <w:marTop w:val="0"/>
      <w:marBottom w:val="0"/>
      <w:divBdr>
        <w:top w:val="none" w:sz="0" w:space="0" w:color="auto"/>
        <w:left w:val="none" w:sz="0" w:space="0" w:color="auto"/>
        <w:bottom w:val="none" w:sz="0" w:space="0" w:color="auto"/>
        <w:right w:val="none" w:sz="0" w:space="0" w:color="auto"/>
      </w:divBdr>
    </w:div>
    <w:div w:id="288320065">
      <w:bodyDiv w:val="1"/>
      <w:marLeft w:val="0"/>
      <w:marRight w:val="0"/>
      <w:marTop w:val="0"/>
      <w:marBottom w:val="0"/>
      <w:divBdr>
        <w:top w:val="none" w:sz="0" w:space="0" w:color="auto"/>
        <w:left w:val="none" w:sz="0" w:space="0" w:color="auto"/>
        <w:bottom w:val="none" w:sz="0" w:space="0" w:color="auto"/>
        <w:right w:val="none" w:sz="0" w:space="0" w:color="auto"/>
      </w:divBdr>
      <w:divsChild>
        <w:div w:id="932200808">
          <w:marLeft w:val="0"/>
          <w:marRight w:val="0"/>
          <w:marTop w:val="0"/>
          <w:marBottom w:val="0"/>
          <w:divBdr>
            <w:top w:val="none" w:sz="0" w:space="0" w:color="auto"/>
            <w:left w:val="none" w:sz="0" w:space="0" w:color="auto"/>
            <w:bottom w:val="none" w:sz="0" w:space="0" w:color="auto"/>
            <w:right w:val="none" w:sz="0" w:space="0" w:color="auto"/>
          </w:divBdr>
        </w:div>
        <w:div w:id="1611736270">
          <w:marLeft w:val="0"/>
          <w:marRight w:val="0"/>
          <w:marTop w:val="0"/>
          <w:marBottom w:val="0"/>
          <w:divBdr>
            <w:top w:val="none" w:sz="0" w:space="0" w:color="auto"/>
            <w:left w:val="none" w:sz="0" w:space="0" w:color="auto"/>
            <w:bottom w:val="none" w:sz="0" w:space="0" w:color="auto"/>
            <w:right w:val="none" w:sz="0" w:space="0" w:color="auto"/>
          </w:divBdr>
        </w:div>
      </w:divsChild>
    </w:div>
    <w:div w:id="299920151">
      <w:bodyDiv w:val="1"/>
      <w:marLeft w:val="0"/>
      <w:marRight w:val="0"/>
      <w:marTop w:val="0"/>
      <w:marBottom w:val="0"/>
      <w:divBdr>
        <w:top w:val="none" w:sz="0" w:space="0" w:color="auto"/>
        <w:left w:val="none" w:sz="0" w:space="0" w:color="auto"/>
        <w:bottom w:val="none" w:sz="0" w:space="0" w:color="auto"/>
        <w:right w:val="none" w:sz="0" w:space="0" w:color="auto"/>
      </w:divBdr>
      <w:divsChild>
        <w:div w:id="367681509">
          <w:marLeft w:val="0"/>
          <w:marRight w:val="0"/>
          <w:marTop w:val="0"/>
          <w:marBottom w:val="0"/>
          <w:divBdr>
            <w:top w:val="none" w:sz="0" w:space="0" w:color="auto"/>
            <w:left w:val="none" w:sz="0" w:space="0" w:color="auto"/>
            <w:bottom w:val="none" w:sz="0" w:space="0" w:color="auto"/>
            <w:right w:val="none" w:sz="0" w:space="0" w:color="auto"/>
          </w:divBdr>
          <w:divsChild>
            <w:div w:id="1401900902">
              <w:marLeft w:val="0"/>
              <w:marRight w:val="0"/>
              <w:marTop w:val="0"/>
              <w:marBottom w:val="0"/>
              <w:divBdr>
                <w:top w:val="none" w:sz="0" w:space="0" w:color="auto"/>
                <w:left w:val="none" w:sz="0" w:space="0" w:color="auto"/>
                <w:bottom w:val="none" w:sz="0" w:space="0" w:color="auto"/>
                <w:right w:val="none" w:sz="0" w:space="0" w:color="auto"/>
              </w:divBdr>
              <w:divsChild>
                <w:div w:id="332952892">
                  <w:marLeft w:val="0"/>
                  <w:marRight w:val="0"/>
                  <w:marTop w:val="0"/>
                  <w:marBottom w:val="0"/>
                  <w:divBdr>
                    <w:top w:val="none" w:sz="0" w:space="0" w:color="auto"/>
                    <w:left w:val="none" w:sz="0" w:space="0" w:color="auto"/>
                    <w:bottom w:val="none" w:sz="0" w:space="0" w:color="auto"/>
                    <w:right w:val="none" w:sz="0" w:space="0" w:color="auto"/>
                  </w:divBdr>
                  <w:divsChild>
                    <w:div w:id="1394042408">
                      <w:marLeft w:val="0"/>
                      <w:marRight w:val="0"/>
                      <w:marTop w:val="0"/>
                      <w:marBottom w:val="0"/>
                      <w:divBdr>
                        <w:top w:val="none" w:sz="0" w:space="0" w:color="auto"/>
                        <w:left w:val="none" w:sz="0" w:space="0" w:color="auto"/>
                        <w:bottom w:val="none" w:sz="0" w:space="0" w:color="auto"/>
                        <w:right w:val="none" w:sz="0" w:space="0" w:color="auto"/>
                      </w:divBdr>
                      <w:divsChild>
                        <w:div w:id="1336299309">
                          <w:marLeft w:val="0"/>
                          <w:marRight w:val="0"/>
                          <w:marTop w:val="0"/>
                          <w:marBottom w:val="0"/>
                          <w:divBdr>
                            <w:top w:val="none" w:sz="0" w:space="0" w:color="auto"/>
                            <w:left w:val="none" w:sz="0" w:space="0" w:color="auto"/>
                            <w:bottom w:val="none" w:sz="0" w:space="0" w:color="auto"/>
                            <w:right w:val="none" w:sz="0" w:space="0" w:color="auto"/>
                          </w:divBdr>
                          <w:divsChild>
                            <w:div w:id="5526736">
                              <w:marLeft w:val="0"/>
                              <w:marRight w:val="0"/>
                              <w:marTop w:val="0"/>
                              <w:marBottom w:val="0"/>
                              <w:divBdr>
                                <w:top w:val="none" w:sz="0" w:space="0" w:color="auto"/>
                                <w:left w:val="none" w:sz="0" w:space="0" w:color="auto"/>
                                <w:bottom w:val="none" w:sz="0" w:space="0" w:color="auto"/>
                                <w:right w:val="none" w:sz="0" w:space="0" w:color="auto"/>
                              </w:divBdr>
                              <w:divsChild>
                                <w:div w:id="362370541">
                                  <w:marLeft w:val="0"/>
                                  <w:marRight w:val="0"/>
                                  <w:marTop w:val="0"/>
                                  <w:marBottom w:val="0"/>
                                  <w:divBdr>
                                    <w:top w:val="none" w:sz="0" w:space="0" w:color="auto"/>
                                    <w:left w:val="none" w:sz="0" w:space="0" w:color="auto"/>
                                    <w:bottom w:val="none" w:sz="0" w:space="0" w:color="auto"/>
                                    <w:right w:val="none" w:sz="0" w:space="0" w:color="auto"/>
                                  </w:divBdr>
                                  <w:divsChild>
                                    <w:div w:id="1833718617">
                                      <w:marLeft w:val="0"/>
                                      <w:marRight w:val="0"/>
                                      <w:marTop w:val="0"/>
                                      <w:marBottom w:val="0"/>
                                      <w:divBdr>
                                        <w:top w:val="none" w:sz="0" w:space="0" w:color="auto"/>
                                        <w:left w:val="none" w:sz="0" w:space="0" w:color="auto"/>
                                        <w:bottom w:val="none" w:sz="0" w:space="0" w:color="auto"/>
                                        <w:right w:val="none" w:sz="0" w:space="0" w:color="auto"/>
                                      </w:divBdr>
                                      <w:divsChild>
                                        <w:div w:id="29676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474473">
                          <w:marLeft w:val="0"/>
                          <w:marRight w:val="0"/>
                          <w:marTop w:val="0"/>
                          <w:marBottom w:val="0"/>
                          <w:divBdr>
                            <w:top w:val="none" w:sz="0" w:space="0" w:color="auto"/>
                            <w:left w:val="none" w:sz="0" w:space="0" w:color="auto"/>
                            <w:bottom w:val="none" w:sz="0" w:space="0" w:color="auto"/>
                            <w:right w:val="none" w:sz="0" w:space="0" w:color="auto"/>
                          </w:divBdr>
                        </w:div>
                      </w:divsChild>
                    </w:div>
                    <w:div w:id="1020551430">
                      <w:marLeft w:val="0"/>
                      <w:marRight w:val="0"/>
                      <w:marTop w:val="0"/>
                      <w:marBottom w:val="0"/>
                      <w:divBdr>
                        <w:top w:val="none" w:sz="0" w:space="0" w:color="auto"/>
                        <w:left w:val="none" w:sz="0" w:space="0" w:color="auto"/>
                        <w:bottom w:val="none" w:sz="0" w:space="0" w:color="auto"/>
                        <w:right w:val="none" w:sz="0" w:space="0" w:color="auto"/>
                      </w:divBdr>
                    </w:div>
                    <w:div w:id="2123065268">
                      <w:marLeft w:val="0"/>
                      <w:marRight w:val="0"/>
                      <w:marTop w:val="0"/>
                      <w:marBottom w:val="0"/>
                      <w:divBdr>
                        <w:top w:val="none" w:sz="0" w:space="0" w:color="auto"/>
                        <w:left w:val="none" w:sz="0" w:space="0" w:color="auto"/>
                        <w:bottom w:val="none" w:sz="0" w:space="0" w:color="auto"/>
                        <w:right w:val="none" w:sz="0" w:space="0" w:color="auto"/>
                      </w:divBdr>
                      <w:divsChild>
                        <w:div w:id="1706444232">
                          <w:marLeft w:val="0"/>
                          <w:marRight w:val="0"/>
                          <w:marTop w:val="0"/>
                          <w:marBottom w:val="0"/>
                          <w:divBdr>
                            <w:top w:val="none" w:sz="0" w:space="0" w:color="auto"/>
                            <w:left w:val="none" w:sz="0" w:space="0" w:color="auto"/>
                            <w:bottom w:val="none" w:sz="0" w:space="0" w:color="auto"/>
                            <w:right w:val="none" w:sz="0" w:space="0" w:color="auto"/>
                          </w:divBdr>
                        </w:div>
                        <w:div w:id="957567982">
                          <w:marLeft w:val="0"/>
                          <w:marRight w:val="0"/>
                          <w:marTop w:val="0"/>
                          <w:marBottom w:val="0"/>
                          <w:divBdr>
                            <w:top w:val="none" w:sz="0" w:space="0" w:color="auto"/>
                            <w:left w:val="none" w:sz="0" w:space="0" w:color="auto"/>
                            <w:bottom w:val="none" w:sz="0" w:space="0" w:color="auto"/>
                            <w:right w:val="none" w:sz="0" w:space="0" w:color="auto"/>
                          </w:divBdr>
                        </w:div>
                        <w:div w:id="1797791702">
                          <w:marLeft w:val="0"/>
                          <w:marRight w:val="0"/>
                          <w:marTop w:val="0"/>
                          <w:marBottom w:val="0"/>
                          <w:divBdr>
                            <w:top w:val="none" w:sz="0" w:space="0" w:color="auto"/>
                            <w:left w:val="none" w:sz="0" w:space="0" w:color="auto"/>
                            <w:bottom w:val="none" w:sz="0" w:space="0" w:color="auto"/>
                            <w:right w:val="none" w:sz="0" w:space="0" w:color="auto"/>
                          </w:divBdr>
                        </w:div>
                        <w:div w:id="1967004164">
                          <w:marLeft w:val="0"/>
                          <w:marRight w:val="0"/>
                          <w:marTop w:val="0"/>
                          <w:marBottom w:val="0"/>
                          <w:divBdr>
                            <w:top w:val="none" w:sz="0" w:space="0" w:color="auto"/>
                            <w:left w:val="none" w:sz="0" w:space="0" w:color="auto"/>
                            <w:bottom w:val="none" w:sz="0" w:space="0" w:color="auto"/>
                            <w:right w:val="none" w:sz="0" w:space="0" w:color="auto"/>
                          </w:divBdr>
                        </w:div>
                        <w:div w:id="346754771">
                          <w:marLeft w:val="0"/>
                          <w:marRight w:val="0"/>
                          <w:marTop w:val="0"/>
                          <w:marBottom w:val="0"/>
                          <w:divBdr>
                            <w:top w:val="none" w:sz="0" w:space="0" w:color="auto"/>
                            <w:left w:val="none" w:sz="0" w:space="0" w:color="auto"/>
                            <w:bottom w:val="none" w:sz="0" w:space="0" w:color="auto"/>
                            <w:right w:val="none" w:sz="0" w:space="0" w:color="auto"/>
                          </w:divBdr>
                        </w:div>
                        <w:div w:id="1049720424">
                          <w:marLeft w:val="0"/>
                          <w:marRight w:val="0"/>
                          <w:marTop w:val="0"/>
                          <w:marBottom w:val="0"/>
                          <w:divBdr>
                            <w:top w:val="none" w:sz="0" w:space="0" w:color="auto"/>
                            <w:left w:val="none" w:sz="0" w:space="0" w:color="auto"/>
                            <w:bottom w:val="none" w:sz="0" w:space="0" w:color="auto"/>
                            <w:right w:val="none" w:sz="0" w:space="0" w:color="auto"/>
                          </w:divBdr>
                        </w:div>
                        <w:div w:id="798376964">
                          <w:marLeft w:val="0"/>
                          <w:marRight w:val="0"/>
                          <w:marTop w:val="0"/>
                          <w:marBottom w:val="0"/>
                          <w:divBdr>
                            <w:top w:val="none" w:sz="0" w:space="0" w:color="auto"/>
                            <w:left w:val="none" w:sz="0" w:space="0" w:color="auto"/>
                            <w:bottom w:val="none" w:sz="0" w:space="0" w:color="auto"/>
                            <w:right w:val="none" w:sz="0" w:space="0" w:color="auto"/>
                          </w:divBdr>
                        </w:div>
                        <w:div w:id="1853910106">
                          <w:marLeft w:val="0"/>
                          <w:marRight w:val="0"/>
                          <w:marTop w:val="0"/>
                          <w:marBottom w:val="0"/>
                          <w:divBdr>
                            <w:top w:val="none" w:sz="0" w:space="0" w:color="auto"/>
                            <w:left w:val="none" w:sz="0" w:space="0" w:color="auto"/>
                            <w:bottom w:val="none" w:sz="0" w:space="0" w:color="auto"/>
                            <w:right w:val="none" w:sz="0" w:space="0" w:color="auto"/>
                          </w:divBdr>
                        </w:div>
                        <w:div w:id="1771394309">
                          <w:marLeft w:val="0"/>
                          <w:marRight w:val="0"/>
                          <w:marTop w:val="0"/>
                          <w:marBottom w:val="0"/>
                          <w:divBdr>
                            <w:top w:val="none" w:sz="0" w:space="0" w:color="auto"/>
                            <w:left w:val="none" w:sz="0" w:space="0" w:color="auto"/>
                            <w:bottom w:val="none" w:sz="0" w:space="0" w:color="auto"/>
                            <w:right w:val="none" w:sz="0" w:space="0" w:color="auto"/>
                          </w:divBdr>
                        </w:div>
                        <w:div w:id="1250306801">
                          <w:marLeft w:val="0"/>
                          <w:marRight w:val="0"/>
                          <w:marTop w:val="0"/>
                          <w:marBottom w:val="0"/>
                          <w:divBdr>
                            <w:top w:val="none" w:sz="0" w:space="0" w:color="auto"/>
                            <w:left w:val="none" w:sz="0" w:space="0" w:color="auto"/>
                            <w:bottom w:val="none" w:sz="0" w:space="0" w:color="auto"/>
                            <w:right w:val="none" w:sz="0" w:space="0" w:color="auto"/>
                          </w:divBdr>
                        </w:div>
                        <w:div w:id="1844002736">
                          <w:marLeft w:val="0"/>
                          <w:marRight w:val="0"/>
                          <w:marTop w:val="0"/>
                          <w:marBottom w:val="0"/>
                          <w:divBdr>
                            <w:top w:val="none" w:sz="0" w:space="0" w:color="auto"/>
                            <w:left w:val="none" w:sz="0" w:space="0" w:color="auto"/>
                            <w:bottom w:val="none" w:sz="0" w:space="0" w:color="auto"/>
                            <w:right w:val="none" w:sz="0" w:space="0" w:color="auto"/>
                          </w:divBdr>
                        </w:div>
                        <w:div w:id="1423840333">
                          <w:marLeft w:val="0"/>
                          <w:marRight w:val="0"/>
                          <w:marTop w:val="0"/>
                          <w:marBottom w:val="0"/>
                          <w:divBdr>
                            <w:top w:val="none" w:sz="0" w:space="0" w:color="auto"/>
                            <w:left w:val="none" w:sz="0" w:space="0" w:color="auto"/>
                            <w:bottom w:val="none" w:sz="0" w:space="0" w:color="auto"/>
                            <w:right w:val="none" w:sz="0" w:space="0" w:color="auto"/>
                          </w:divBdr>
                        </w:div>
                        <w:div w:id="1842549621">
                          <w:marLeft w:val="0"/>
                          <w:marRight w:val="0"/>
                          <w:marTop w:val="0"/>
                          <w:marBottom w:val="0"/>
                          <w:divBdr>
                            <w:top w:val="none" w:sz="0" w:space="0" w:color="auto"/>
                            <w:left w:val="none" w:sz="0" w:space="0" w:color="auto"/>
                            <w:bottom w:val="none" w:sz="0" w:space="0" w:color="auto"/>
                            <w:right w:val="none" w:sz="0" w:space="0" w:color="auto"/>
                          </w:divBdr>
                        </w:div>
                        <w:div w:id="2132280320">
                          <w:marLeft w:val="0"/>
                          <w:marRight w:val="0"/>
                          <w:marTop w:val="0"/>
                          <w:marBottom w:val="0"/>
                          <w:divBdr>
                            <w:top w:val="none" w:sz="0" w:space="0" w:color="auto"/>
                            <w:left w:val="none" w:sz="0" w:space="0" w:color="auto"/>
                            <w:bottom w:val="none" w:sz="0" w:space="0" w:color="auto"/>
                            <w:right w:val="none" w:sz="0" w:space="0" w:color="auto"/>
                          </w:divBdr>
                        </w:div>
                        <w:div w:id="26104974">
                          <w:marLeft w:val="0"/>
                          <w:marRight w:val="0"/>
                          <w:marTop w:val="0"/>
                          <w:marBottom w:val="0"/>
                          <w:divBdr>
                            <w:top w:val="none" w:sz="0" w:space="0" w:color="auto"/>
                            <w:left w:val="none" w:sz="0" w:space="0" w:color="auto"/>
                            <w:bottom w:val="none" w:sz="0" w:space="0" w:color="auto"/>
                            <w:right w:val="none" w:sz="0" w:space="0" w:color="auto"/>
                          </w:divBdr>
                        </w:div>
                        <w:div w:id="1551762736">
                          <w:marLeft w:val="0"/>
                          <w:marRight w:val="0"/>
                          <w:marTop w:val="0"/>
                          <w:marBottom w:val="0"/>
                          <w:divBdr>
                            <w:top w:val="none" w:sz="0" w:space="0" w:color="auto"/>
                            <w:left w:val="none" w:sz="0" w:space="0" w:color="auto"/>
                            <w:bottom w:val="none" w:sz="0" w:space="0" w:color="auto"/>
                            <w:right w:val="none" w:sz="0" w:space="0" w:color="auto"/>
                          </w:divBdr>
                        </w:div>
                        <w:div w:id="38746744">
                          <w:marLeft w:val="0"/>
                          <w:marRight w:val="0"/>
                          <w:marTop w:val="0"/>
                          <w:marBottom w:val="0"/>
                          <w:divBdr>
                            <w:top w:val="none" w:sz="0" w:space="0" w:color="auto"/>
                            <w:left w:val="none" w:sz="0" w:space="0" w:color="auto"/>
                            <w:bottom w:val="none" w:sz="0" w:space="0" w:color="auto"/>
                            <w:right w:val="none" w:sz="0" w:space="0" w:color="auto"/>
                          </w:divBdr>
                        </w:div>
                        <w:div w:id="714738890">
                          <w:marLeft w:val="0"/>
                          <w:marRight w:val="0"/>
                          <w:marTop w:val="0"/>
                          <w:marBottom w:val="0"/>
                          <w:divBdr>
                            <w:top w:val="none" w:sz="0" w:space="0" w:color="auto"/>
                            <w:left w:val="none" w:sz="0" w:space="0" w:color="auto"/>
                            <w:bottom w:val="none" w:sz="0" w:space="0" w:color="auto"/>
                            <w:right w:val="none" w:sz="0" w:space="0" w:color="auto"/>
                          </w:divBdr>
                        </w:div>
                        <w:div w:id="43706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47294">
                  <w:marLeft w:val="0"/>
                  <w:marRight w:val="0"/>
                  <w:marTop w:val="0"/>
                  <w:marBottom w:val="0"/>
                  <w:divBdr>
                    <w:top w:val="none" w:sz="0" w:space="0" w:color="auto"/>
                    <w:left w:val="none" w:sz="0" w:space="0" w:color="auto"/>
                    <w:bottom w:val="none" w:sz="0" w:space="0" w:color="auto"/>
                    <w:right w:val="none" w:sz="0" w:space="0" w:color="auto"/>
                  </w:divBdr>
                  <w:divsChild>
                    <w:div w:id="1632513570">
                      <w:marLeft w:val="0"/>
                      <w:marRight w:val="0"/>
                      <w:marTop w:val="0"/>
                      <w:marBottom w:val="0"/>
                      <w:divBdr>
                        <w:top w:val="none" w:sz="0" w:space="0" w:color="auto"/>
                        <w:left w:val="none" w:sz="0" w:space="0" w:color="auto"/>
                        <w:bottom w:val="none" w:sz="0" w:space="0" w:color="auto"/>
                        <w:right w:val="none" w:sz="0" w:space="0" w:color="auto"/>
                      </w:divBdr>
                      <w:divsChild>
                        <w:div w:id="114376204">
                          <w:marLeft w:val="0"/>
                          <w:marRight w:val="0"/>
                          <w:marTop w:val="0"/>
                          <w:marBottom w:val="0"/>
                          <w:divBdr>
                            <w:top w:val="none" w:sz="0" w:space="0" w:color="auto"/>
                            <w:left w:val="none" w:sz="0" w:space="0" w:color="auto"/>
                            <w:bottom w:val="none" w:sz="0" w:space="0" w:color="auto"/>
                            <w:right w:val="none" w:sz="0" w:space="0" w:color="auto"/>
                          </w:divBdr>
                          <w:divsChild>
                            <w:div w:id="164266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735097">
                  <w:marLeft w:val="0"/>
                  <w:marRight w:val="0"/>
                  <w:marTop w:val="0"/>
                  <w:marBottom w:val="0"/>
                  <w:divBdr>
                    <w:top w:val="none" w:sz="0" w:space="0" w:color="auto"/>
                    <w:left w:val="none" w:sz="0" w:space="0" w:color="auto"/>
                    <w:bottom w:val="none" w:sz="0" w:space="0" w:color="auto"/>
                    <w:right w:val="none" w:sz="0" w:space="0" w:color="auto"/>
                  </w:divBdr>
                </w:div>
                <w:div w:id="1386370183">
                  <w:marLeft w:val="0"/>
                  <w:marRight w:val="0"/>
                  <w:marTop w:val="0"/>
                  <w:marBottom w:val="0"/>
                  <w:divBdr>
                    <w:top w:val="none" w:sz="0" w:space="0" w:color="auto"/>
                    <w:left w:val="none" w:sz="0" w:space="0" w:color="auto"/>
                    <w:bottom w:val="none" w:sz="0" w:space="0" w:color="auto"/>
                    <w:right w:val="none" w:sz="0" w:space="0" w:color="auto"/>
                  </w:divBdr>
                </w:div>
                <w:div w:id="60557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6876">
          <w:marLeft w:val="0"/>
          <w:marRight w:val="0"/>
          <w:marTop w:val="0"/>
          <w:marBottom w:val="0"/>
          <w:divBdr>
            <w:top w:val="none" w:sz="0" w:space="0" w:color="auto"/>
            <w:left w:val="none" w:sz="0" w:space="0" w:color="auto"/>
            <w:bottom w:val="none" w:sz="0" w:space="0" w:color="auto"/>
            <w:right w:val="none" w:sz="0" w:space="0" w:color="auto"/>
          </w:divBdr>
          <w:divsChild>
            <w:div w:id="1654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0019">
      <w:bodyDiv w:val="1"/>
      <w:marLeft w:val="0"/>
      <w:marRight w:val="0"/>
      <w:marTop w:val="0"/>
      <w:marBottom w:val="0"/>
      <w:divBdr>
        <w:top w:val="none" w:sz="0" w:space="0" w:color="auto"/>
        <w:left w:val="none" w:sz="0" w:space="0" w:color="auto"/>
        <w:bottom w:val="none" w:sz="0" w:space="0" w:color="auto"/>
        <w:right w:val="none" w:sz="0" w:space="0" w:color="auto"/>
      </w:divBdr>
      <w:divsChild>
        <w:div w:id="1280185505">
          <w:marLeft w:val="0"/>
          <w:marRight w:val="0"/>
          <w:marTop w:val="0"/>
          <w:marBottom w:val="0"/>
          <w:divBdr>
            <w:top w:val="none" w:sz="0" w:space="0" w:color="auto"/>
            <w:left w:val="none" w:sz="0" w:space="0" w:color="auto"/>
            <w:bottom w:val="none" w:sz="0" w:space="0" w:color="auto"/>
            <w:right w:val="none" w:sz="0" w:space="0" w:color="auto"/>
          </w:divBdr>
        </w:div>
        <w:div w:id="48504421">
          <w:marLeft w:val="0"/>
          <w:marRight w:val="0"/>
          <w:marTop w:val="0"/>
          <w:marBottom w:val="0"/>
          <w:divBdr>
            <w:top w:val="none" w:sz="0" w:space="0" w:color="auto"/>
            <w:left w:val="none" w:sz="0" w:space="0" w:color="auto"/>
            <w:bottom w:val="none" w:sz="0" w:space="0" w:color="auto"/>
            <w:right w:val="none" w:sz="0" w:space="0" w:color="auto"/>
          </w:divBdr>
          <w:divsChild>
            <w:div w:id="176471830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1603902">
      <w:bodyDiv w:val="1"/>
      <w:marLeft w:val="0"/>
      <w:marRight w:val="0"/>
      <w:marTop w:val="0"/>
      <w:marBottom w:val="0"/>
      <w:divBdr>
        <w:top w:val="none" w:sz="0" w:space="0" w:color="auto"/>
        <w:left w:val="none" w:sz="0" w:space="0" w:color="auto"/>
        <w:bottom w:val="none" w:sz="0" w:space="0" w:color="auto"/>
        <w:right w:val="none" w:sz="0" w:space="0" w:color="auto"/>
      </w:divBdr>
      <w:divsChild>
        <w:div w:id="262038746">
          <w:marLeft w:val="0"/>
          <w:marRight w:val="0"/>
          <w:marTop w:val="0"/>
          <w:marBottom w:val="0"/>
          <w:divBdr>
            <w:top w:val="none" w:sz="0" w:space="0" w:color="auto"/>
            <w:left w:val="none" w:sz="0" w:space="0" w:color="auto"/>
            <w:bottom w:val="none" w:sz="0" w:space="0" w:color="auto"/>
            <w:right w:val="none" w:sz="0" w:space="0" w:color="auto"/>
          </w:divBdr>
          <w:divsChild>
            <w:div w:id="1884561607">
              <w:marLeft w:val="0"/>
              <w:marRight w:val="0"/>
              <w:marTop w:val="0"/>
              <w:marBottom w:val="0"/>
              <w:divBdr>
                <w:top w:val="none" w:sz="0" w:space="0" w:color="auto"/>
                <w:left w:val="none" w:sz="0" w:space="0" w:color="auto"/>
                <w:bottom w:val="none" w:sz="0" w:space="0" w:color="auto"/>
                <w:right w:val="none" w:sz="0" w:space="0" w:color="auto"/>
              </w:divBdr>
              <w:divsChild>
                <w:div w:id="1868523440">
                  <w:marLeft w:val="0"/>
                  <w:marRight w:val="0"/>
                  <w:marTop w:val="0"/>
                  <w:marBottom w:val="0"/>
                  <w:divBdr>
                    <w:top w:val="none" w:sz="0" w:space="0" w:color="auto"/>
                    <w:left w:val="none" w:sz="0" w:space="0" w:color="auto"/>
                    <w:bottom w:val="none" w:sz="0" w:space="0" w:color="auto"/>
                    <w:right w:val="none" w:sz="0" w:space="0" w:color="auto"/>
                  </w:divBdr>
                  <w:divsChild>
                    <w:div w:id="1587885707">
                      <w:marLeft w:val="0"/>
                      <w:marRight w:val="0"/>
                      <w:marTop w:val="0"/>
                      <w:marBottom w:val="0"/>
                      <w:divBdr>
                        <w:top w:val="none" w:sz="0" w:space="0" w:color="auto"/>
                        <w:left w:val="none" w:sz="0" w:space="0" w:color="auto"/>
                        <w:bottom w:val="none" w:sz="0" w:space="0" w:color="auto"/>
                        <w:right w:val="none" w:sz="0" w:space="0" w:color="auto"/>
                      </w:divBdr>
                    </w:div>
                    <w:div w:id="147285206">
                      <w:marLeft w:val="0"/>
                      <w:marRight w:val="0"/>
                      <w:marTop w:val="0"/>
                      <w:marBottom w:val="0"/>
                      <w:divBdr>
                        <w:top w:val="none" w:sz="0" w:space="0" w:color="auto"/>
                        <w:left w:val="none" w:sz="0" w:space="0" w:color="auto"/>
                        <w:bottom w:val="none" w:sz="0" w:space="0" w:color="auto"/>
                        <w:right w:val="none" w:sz="0" w:space="0" w:color="auto"/>
                      </w:divBdr>
                    </w:div>
                    <w:div w:id="2068144614">
                      <w:marLeft w:val="0"/>
                      <w:marRight w:val="0"/>
                      <w:marTop w:val="0"/>
                      <w:marBottom w:val="0"/>
                      <w:divBdr>
                        <w:top w:val="none" w:sz="0" w:space="0" w:color="auto"/>
                        <w:left w:val="none" w:sz="0" w:space="0" w:color="auto"/>
                        <w:bottom w:val="none" w:sz="0" w:space="0" w:color="auto"/>
                        <w:right w:val="none" w:sz="0" w:space="0" w:color="auto"/>
                      </w:divBdr>
                    </w:div>
                    <w:div w:id="1660890431">
                      <w:marLeft w:val="0"/>
                      <w:marRight w:val="0"/>
                      <w:marTop w:val="0"/>
                      <w:marBottom w:val="0"/>
                      <w:divBdr>
                        <w:top w:val="none" w:sz="0" w:space="0" w:color="auto"/>
                        <w:left w:val="none" w:sz="0" w:space="0" w:color="auto"/>
                        <w:bottom w:val="none" w:sz="0" w:space="0" w:color="auto"/>
                        <w:right w:val="none" w:sz="0" w:space="0" w:color="auto"/>
                      </w:divBdr>
                    </w:div>
                    <w:div w:id="1579245496">
                      <w:marLeft w:val="0"/>
                      <w:marRight w:val="0"/>
                      <w:marTop w:val="0"/>
                      <w:marBottom w:val="0"/>
                      <w:divBdr>
                        <w:top w:val="none" w:sz="0" w:space="0" w:color="auto"/>
                        <w:left w:val="none" w:sz="0" w:space="0" w:color="auto"/>
                        <w:bottom w:val="none" w:sz="0" w:space="0" w:color="auto"/>
                        <w:right w:val="none" w:sz="0" w:space="0" w:color="auto"/>
                      </w:divBdr>
                    </w:div>
                    <w:div w:id="667514583">
                      <w:marLeft w:val="0"/>
                      <w:marRight w:val="0"/>
                      <w:marTop w:val="0"/>
                      <w:marBottom w:val="0"/>
                      <w:divBdr>
                        <w:top w:val="none" w:sz="0" w:space="0" w:color="auto"/>
                        <w:left w:val="none" w:sz="0" w:space="0" w:color="auto"/>
                        <w:bottom w:val="none" w:sz="0" w:space="0" w:color="auto"/>
                        <w:right w:val="none" w:sz="0" w:space="0" w:color="auto"/>
                      </w:divBdr>
                    </w:div>
                    <w:div w:id="1039933164">
                      <w:marLeft w:val="0"/>
                      <w:marRight w:val="0"/>
                      <w:marTop w:val="0"/>
                      <w:marBottom w:val="0"/>
                      <w:divBdr>
                        <w:top w:val="none" w:sz="0" w:space="0" w:color="auto"/>
                        <w:left w:val="none" w:sz="0" w:space="0" w:color="auto"/>
                        <w:bottom w:val="none" w:sz="0" w:space="0" w:color="auto"/>
                        <w:right w:val="none" w:sz="0" w:space="0" w:color="auto"/>
                      </w:divBdr>
                    </w:div>
                    <w:div w:id="1361856663">
                      <w:marLeft w:val="0"/>
                      <w:marRight w:val="0"/>
                      <w:marTop w:val="0"/>
                      <w:marBottom w:val="0"/>
                      <w:divBdr>
                        <w:top w:val="none" w:sz="0" w:space="0" w:color="auto"/>
                        <w:left w:val="none" w:sz="0" w:space="0" w:color="auto"/>
                        <w:bottom w:val="none" w:sz="0" w:space="0" w:color="auto"/>
                        <w:right w:val="none" w:sz="0" w:space="0" w:color="auto"/>
                      </w:divBdr>
                    </w:div>
                    <w:div w:id="1841462195">
                      <w:marLeft w:val="0"/>
                      <w:marRight w:val="0"/>
                      <w:marTop w:val="0"/>
                      <w:marBottom w:val="0"/>
                      <w:divBdr>
                        <w:top w:val="none" w:sz="0" w:space="0" w:color="auto"/>
                        <w:left w:val="none" w:sz="0" w:space="0" w:color="auto"/>
                        <w:bottom w:val="none" w:sz="0" w:space="0" w:color="auto"/>
                        <w:right w:val="none" w:sz="0" w:space="0" w:color="auto"/>
                      </w:divBdr>
                    </w:div>
                    <w:div w:id="735860328">
                      <w:marLeft w:val="0"/>
                      <w:marRight w:val="0"/>
                      <w:marTop w:val="0"/>
                      <w:marBottom w:val="0"/>
                      <w:divBdr>
                        <w:top w:val="none" w:sz="0" w:space="0" w:color="auto"/>
                        <w:left w:val="none" w:sz="0" w:space="0" w:color="auto"/>
                        <w:bottom w:val="none" w:sz="0" w:space="0" w:color="auto"/>
                        <w:right w:val="none" w:sz="0" w:space="0" w:color="auto"/>
                      </w:divBdr>
                    </w:div>
                    <w:div w:id="70856334">
                      <w:marLeft w:val="0"/>
                      <w:marRight w:val="0"/>
                      <w:marTop w:val="0"/>
                      <w:marBottom w:val="0"/>
                      <w:divBdr>
                        <w:top w:val="none" w:sz="0" w:space="0" w:color="auto"/>
                        <w:left w:val="none" w:sz="0" w:space="0" w:color="auto"/>
                        <w:bottom w:val="none" w:sz="0" w:space="0" w:color="auto"/>
                        <w:right w:val="none" w:sz="0" w:space="0" w:color="auto"/>
                      </w:divBdr>
                    </w:div>
                    <w:div w:id="414515855">
                      <w:marLeft w:val="0"/>
                      <w:marRight w:val="0"/>
                      <w:marTop w:val="0"/>
                      <w:marBottom w:val="0"/>
                      <w:divBdr>
                        <w:top w:val="none" w:sz="0" w:space="0" w:color="auto"/>
                        <w:left w:val="none" w:sz="0" w:space="0" w:color="auto"/>
                        <w:bottom w:val="none" w:sz="0" w:space="0" w:color="auto"/>
                        <w:right w:val="none" w:sz="0" w:space="0" w:color="auto"/>
                      </w:divBdr>
                    </w:div>
                    <w:div w:id="777263999">
                      <w:marLeft w:val="0"/>
                      <w:marRight w:val="0"/>
                      <w:marTop w:val="0"/>
                      <w:marBottom w:val="0"/>
                      <w:divBdr>
                        <w:top w:val="none" w:sz="0" w:space="0" w:color="auto"/>
                        <w:left w:val="none" w:sz="0" w:space="0" w:color="auto"/>
                        <w:bottom w:val="none" w:sz="0" w:space="0" w:color="auto"/>
                        <w:right w:val="none" w:sz="0" w:space="0" w:color="auto"/>
                      </w:divBdr>
                    </w:div>
                    <w:div w:id="1670330557">
                      <w:marLeft w:val="0"/>
                      <w:marRight w:val="0"/>
                      <w:marTop w:val="0"/>
                      <w:marBottom w:val="0"/>
                      <w:divBdr>
                        <w:top w:val="none" w:sz="0" w:space="0" w:color="auto"/>
                        <w:left w:val="none" w:sz="0" w:space="0" w:color="auto"/>
                        <w:bottom w:val="none" w:sz="0" w:space="0" w:color="auto"/>
                        <w:right w:val="none" w:sz="0" w:space="0" w:color="auto"/>
                      </w:divBdr>
                    </w:div>
                    <w:div w:id="952437592">
                      <w:marLeft w:val="0"/>
                      <w:marRight w:val="0"/>
                      <w:marTop w:val="0"/>
                      <w:marBottom w:val="0"/>
                      <w:divBdr>
                        <w:top w:val="none" w:sz="0" w:space="0" w:color="auto"/>
                        <w:left w:val="none" w:sz="0" w:space="0" w:color="auto"/>
                        <w:bottom w:val="none" w:sz="0" w:space="0" w:color="auto"/>
                        <w:right w:val="none" w:sz="0" w:space="0" w:color="auto"/>
                      </w:divBdr>
                    </w:div>
                    <w:div w:id="915438355">
                      <w:marLeft w:val="0"/>
                      <w:marRight w:val="0"/>
                      <w:marTop w:val="0"/>
                      <w:marBottom w:val="0"/>
                      <w:divBdr>
                        <w:top w:val="none" w:sz="0" w:space="0" w:color="auto"/>
                        <w:left w:val="none" w:sz="0" w:space="0" w:color="auto"/>
                        <w:bottom w:val="none" w:sz="0" w:space="0" w:color="auto"/>
                        <w:right w:val="none" w:sz="0" w:space="0" w:color="auto"/>
                      </w:divBdr>
                    </w:div>
                    <w:div w:id="579293950">
                      <w:marLeft w:val="0"/>
                      <w:marRight w:val="0"/>
                      <w:marTop w:val="0"/>
                      <w:marBottom w:val="0"/>
                      <w:divBdr>
                        <w:top w:val="none" w:sz="0" w:space="0" w:color="auto"/>
                        <w:left w:val="none" w:sz="0" w:space="0" w:color="auto"/>
                        <w:bottom w:val="none" w:sz="0" w:space="0" w:color="auto"/>
                        <w:right w:val="none" w:sz="0" w:space="0" w:color="auto"/>
                      </w:divBdr>
                    </w:div>
                    <w:div w:id="2081905960">
                      <w:marLeft w:val="0"/>
                      <w:marRight w:val="0"/>
                      <w:marTop w:val="0"/>
                      <w:marBottom w:val="0"/>
                      <w:divBdr>
                        <w:top w:val="none" w:sz="0" w:space="0" w:color="auto"/>
                        <w:left w:val="none" w:sz="0" w:space="0" w:color="auto"/>
                        <w:bottom w:val="none" w:sz="0" w:space="0" w:color="auto"/>
                        <w:right w:val="none" w:sz="0" w:space="0" w:color="auto"/>
                      </w:divBdr>
                    </w:div>
                    <w:div w:id="1824933323">
                      <w:marLeft w:val="0"/>
                      <w:marRight w:val="0"/>
                      <w:marTop w:val="0"/>
                      <w:marBottom w:val="0"/>
                      <w:divBdr>
                        <w:top w:val="none" w:sz="0" w:space="0" w:color="auto"/>
                        <w:left w:val="none" w:sz="0" w:space="0" w:color="auto"/>
                        <w:bottom w:val="none" w:sz="0" w:space="0" w:color="auto"/>
                        <w:right w:val="none" w:sz="0" w:space="0" w:color="auto"/>
                      </w:divBdr>
                    </w:div>
                    <w:div w:id="550507276">
                      <w:marLeft w:val="0"/>
                      <w:marRight w:val="0"/>
                      <w:marTop w:val="0"/>
                      <w:marBottom w:val="0"/>
                      <w:divBdr>
                        <w:top w:val="none" w:sz="0" w:space="0" w:color="auto"/>
                        <w:left w:val="none" w:sz="0" w:space="0" w:color="auto"/>
                        <w:bottom w:val="none" w:sz="0" w:space="0" w:color="auto"/>
                        <w:right w:val="none" w:sz="0" w:space="0" w:color="auto"/>
                      </w:divBdr>
                    </w:div>
                    <w:div w:id="1004363033">
                      <w:marLeft w:val="0"/>
                      <w:marRight w:val="0"/>
                      <w:marTop w:val="0"/>
                      <w:marBottom w:val="0"/>
                      <w:divBdr>
                        <w:top w:val="none" w:sz="0" w:space="0" w:color="auto"/>
                        <w:left w:val="none" w:sz="0" w:space="0" w:color="auto"/>
                        <w:bottom w:val="none" w:sz="0" w:space="0" w:color="auto"/>
                        <w:right w:val="none" w:sz="0" w:space="0" w:color="auto"/>
                      </w:divBdr>
                    </w:div>
                    <w:div w:id="920717073">
                      <w:marLeft w:val="0"/>
                      <w:marRight w:val="0"/>
                      <w:marTop w:val="0"/>
                      <w:marBottom w:val="0"/>
                      <w:divBdr>
                        <w:top w:val="none" w:sz="0" w:space="0" w:color="auto"/>
                        <w:left w:val="none" w:sz="0" w:space="0" w:color="auto"/>
                        <w:bottom w:val="none" w:sz="0" w:space="0" w:color="auto"/>
                        <w:right w:val="none" w:sz="0" w:space="0" w:color="auto"/>
                      </w:divBdr>
                    </w:div>
                    <w:div w:id="652367457">
                      <w:marLeft w:val="0"/>
                      <w:marRight w:val="0"/>
                      <w:marTop w:val="0"/>
                      <w:marBottom w:val="0"/>
                      <w:divBdr>
                        <w:top w:val="none" w:sz="0" w:space="0" w:color="auto"/>
                        <w:left w:val="none" w:sz="0" w:space="0" w:color="auto"/>
                        <w:bottom w:val="none" w:sz="0" w:space="0" w:color="auto"/>
                        <w:right w:val="none" w:sz="0" w:space="0" w:color="auto"/>
                      </w:divBdr>
                    </w:div>
                    <w:div w:id="1628507885">
                      <w:marLeft w:val="0"/>
                      <w:marRight w:val="0"/>
                      <w:marTop w:val="0"/>
                      <w:marBottom w:val="0"/>
                      <w:divBdr>
                        <w:top w:val="none" w:sz="0" w:space="0" w:color="auto"/>
                        <w:left w:val="none" w:sz="0" w:space="0" w:color="auto"/>
                        <w:bottom w:val="none" w:sz="0" w:space="0" w:color="auto"/>
                        <w:right w:val="none" w:sz="0" w:space="0" w:color="auto"/>
                      </w:divBdr>
                    </w:div>
                    <w:div w:id="523789249">
                      <w:marLeft w:val="0"/>
                      <w:marRight w:val="0"/>
                      <w:marTop w:val="0"/>
                      <w:marBottom w:val="0"/>
                      <w:divBdr>
                        <w:top w:val="none" w:sz="0" w:space="0" w:color="auto"/>
                        <w:left w:val="none" w:sz="0" w:space="0" w:color="auto"/>
                        <w:bottom w:val="none" w:sz="0" w:space="0" w:color="auto"/>
                        <w:right w:val="none" w:sz="0" w:space="0" w:color="auto"/>
                      </w:divBdr>
                    </w:div>
                    <w:div w:id="33386003">
                      <w:marLeft w:val="0"/>
                      <w:marRight w:val="0"/>
                      <w:marTop w:val="0"/>
                      <w:marBottom w:val="0"/>
                      <w:divBdr>
                        <w:top w:val="none" w:sz="0" w:space="0" w:color="auto"/>
                        <w:left w:val="none" w:sz="0" w:space="0" w:color="auto"/>
                        <w:bottom w:val="none" w:sz="0" w:space="0" w:color="auto"/>
                        <w:right w:val="none" w:sz="0" w:space="0" w:color="auto"/>
                      </w:divBdr>
                    </w:div>
                    <w:div w:id="1982495008">
                      <w:marLeft w:val="0"/>
                      <w:marRight w:val="0"/>
                      <w:marTop w:val="0"/>
                      <w:marBottom w:val="0"/>
                      <w:divBdr>
                        <w:top w:val="none" w:sz="0" w:space="0" w:color="auto"/>
                        <w:left w:val="none" w:sz="0" w:space="0" w:color="auto"/>
                        <w:bottom w:val="none" w:sz="0" w:space="0" w:color="auto"/>
                        <w:right w:val="none" w:sz="0" w:space="0" w:color="auto"/>
                      </w:divBdr>
                    </w:div>
                    <w:div w:id="1933854533">
                      <w:marLeft w:val="0"/>
                      <w:marRight w:val="0"/>
                      <w:marTop w:val="0"/>
                      <w:marBottom w:val="0"/>
                      <w:divBdr>
                        <w:top w:val="none" w:sz="0" w:space="0" w:color="auto"/>
                        <w:left w:val="none" w:sz="0" w:space="0" w:color="auto"/>
                        <w:bottom w:val="none" w:sz="0" w:space="0" w:color="auto"/>
                        <w:right w:val="none" w:sz="0" w:space="0" w:color="auto"/>
                      </w:divBdr>
                    </w:div>
                    <w:div w:id="1324360433">
                      <w:marLeft w:val="0"/>
                      <w:marRight w:val="0"/>
                      <w:marTop w:val="0"/>
                      <w:marBottom w:val="0"/>
                      <w:divBdr>
                        <w:top w:val="none" w:sz="0" w:space="0" w:color="auto"/>
                        <w:left w:val="none" w:sz="0" w:space="0" w:color="auto"/>
                        <w:bottom w:val="none" w:sz="0" w:space="0" w:color="auto"/>
                        <w:right w:val="none" w:sz="0" w:space="0" w:color="auto"/>
                      </w:divBdr>
                    </w:div>
                    <w:div w:id="2125611645">
                      <w:marLeft w:val="0"/>
                      <w:marRight w:val="0"/>
                      <w:marTop w:val="0"/>
                      <w:marBottom w:val="0"/>
                      <w:divBdr>
                        <w:top w:val="none" w:sz="0" w:space="0" w:color="auto"/>
                        <w:left w:val="none" w:sz="0" w:space="0" w:color="auto"/>
                        <w:bottom w:val="none" w:sz="0" w:space="0" w:color="auto"/>
                        <w:right w:val="none" w:sz="0" w:space="0" w:color="auto"/>
                      </w:divBdr>
                    </w:div>
                    <w:div w:id="1453282229">
                      <w:marLeft w:val="0"/>
                      <w:marRight w:val="0"/>
                      <w:marTop w:val="0"/>
                      <w:marBottom w:val="0"/>
                      <w:divBdr>
                        <w:top w:val="none" w:sz="0" w:space="0" w:color="auto"/>
                        <w:left w:val="none" w:sz="0" w:space="0" w:color="auto"/>
                        <w:bottom w:val="none" w:sz="0" w:space="0" w:color="auto"/>
                        <w:right w:val="none" w:sz="0" w:space="0" w:color="auto"/>
                      </w:divBdr>
                    </w:div>
                    <w:div w:id="1620455751">
                      <w:marLeft w:val="0"/>
                      <w:marRight w:val="0"/>
                      <w:marTop w:val="0"/>
                      <w:marBottom w:val="0"/>
                      <w:divBdr>
                        <w:top w:val="none" w:sz="0" w:space="0" w:color="auto"/>
                        <w:left w:val="none" w:sz="0" w:space="0" w:color="auto"/>
                        <w:bottom w:val="none" w:sz="0" w:space="0" w:color="auto"/>
                        <w:right w:val="none" w:sz="0" w:space="0" w:color="auto"/>
                      </w:divBdr>
                    </w:div>
                    <w:div w:id="318312999">
                      <w:marLeft w:val="0"/>
                      <w:marRight w:val="0"/>
                      <w:marTop w:val="0"/>
                      <w:marBottom w:val="0"/>
                      <w:divBdr>
                        <w:top w:val="none" w:sz="0" w:space="0" w:color="auto"/>
                        <w:left w:val="none" w:sz="0" w:space="0" w:color="auto"/>
                        <w:bottom w:val="none" w:sz="0" w:space="0" w:color="auto"/>
                        <w:right w:val="none" w:sz="0" w:space="0" w:color="auto"/>
                      </w:divBdr>
                    </w:div>
                    <w:div w:id="2025279029">
                      <w:marLeft w:val="0"/>
                      <w:marRight w:val="0"/>
                      <w:marTop w:val="0"/>
                      <w:marBottom w:val="0"/>
                      <w:divBdr>
                        <w:top w:val="none" w:sz="0" w:space="0" w:color="auto"/>
                        <w:left w:val="none" w:sz="0" w:space="0" w:color="auto"/>
                        <w:bottom w:val="none" w:sz="0" w:space="0" w:color="auto"/>
                        <w:right w:val="none" w:sz="0" w:space="0" w:color="auto"/>
                      </w:divBdr>
                    </w:div>
                    <w:div w:id="1543396115">
                      <w:marLeft w:val="0"/>
                      <w:marRight w:val="0"/>
                      <w:marTop w:val="0"/>
                      <w:marBottom w:val="0"/>
                      <w:divBdr>
                        <w:top w:val="none" w:sz="0" w:space="0" w:color="auto"/>
                        <w:left w:val="none" w:sz="0" w:space="0" w:color="auto"/>
                        <w:bottom w:val="none" w:sz="0" w:space="0" w:color="auto"/>
                        <w:right w:val="none" w:sz="0" w:space="0" w:color="auto"/>
                      </w:divBdr>
                    </w:div>
                    <w:div w:id="273369740">
                      <w:marLeft w:val="0"/>
                      <w:marRight w:val="0"/>
                      <w:marTop w:val="0"/>
                      <w:marBottom w:val="0"/>
                      <w:divBdr>
                        <w:top w:val="none" w:sz="0" w:space="0" w:color="auto"/>
                        <w:left w:val="none" w:sz="0" w:space="0" w:color="auto"/>
                        <w:bottom w:val="none" w:sz="0" w:space="0" w:color="auto"/>
                        <w:right w:val="none" w:sz="0" w:space="0" w:color="auto"/>
                      </w:divBdr>
                    </w:div>
                    <w:div w:id="216862444">
                      <w:marLeft w:val="0"/>
                      <w:marRight w:val="0"/>
                      <w:marTop w:val="0"/>
                      <w:marBottom w:val="0"/>
                      <w:divBdr>
                        <w:top w:val="none" w:sz="0" w:space="0" w:color="auto"/>
                        <w:left w:val="none" w:sz="0" w:space="0" w:color="auto"/>
                        <w:bottom w:val="none" w:sz="0" w:space="0" w:color="auto"/>
                        <w:right w:val="none" w:sz="0" w:space="0" w:color="auto"/>
                      </w:divBdr>
                    </w:div>
                    <w:div w:id="1989019444">
                      <w:marLeft w:val="0"/>
                      <w:marRight w:val="0"/>
                      <w:marTop w:val="0"/>
                      <w:marBottom w:val="0"/>
                      <w:divBdr>
                        <w:top w:val="none" w:sz="0" w:space="0" w:color="auto"/>
                        <w:left w:val="none" w:sz="0" w:space="0" w:color="auto"/>
                        <w:bottom w:val="none" w:sz="0" w:space="0" w:color="auto"/>
                        <w:right w:val="none" w:sz="0" w:space="0" w:color="auto"/>
                      </w:divBdr>
                    </w:div>
                    <w:div w:id="1918589618">
                      <w:marLeft w:val="0"/>
                      <w:marRight w:val="0"/>
                      <w:marTop w:val="0"/>
                      <w:marBottom w:val="0"/>
                      <w:divBdr>
                        <w:top w:val="none" w:sz="0" w:space="0" w:color="auto"/>
                        <w:left w:val="none" w:sz="0" w:space="0" w:color="auto"/>
                        <w:bottom w:val="none" w:sz="0" w:space="0" w:color="auto"/>
                        <w:right w:val="none" w:sz="0" w:space="0" w:color="auto"/>
                      </w:divBdr>
                    </w:div>
                    <w:div w:id="233471876">
                      <w:marLeft w:val="0"/>
                      <w:marRight w:val="0"/>
                      <w:marTop w:val="0"/>
                      <w:marBottom w:val="0"/>
                      <w:divBdr>
                        <w:top w:val="none" w:sz="0" w:space="0" w:color="auto"/>
                        <w:left w:val="none" w:sz="0" w:space="0" w:color="auto"/>
                        <w:bottom w:val="none" w:sz="0" w:space="0" w:color="auto"/>
                        <w:right w:val="none" w:sz="0" w:space="0" w:color="auto"/>
                      </w:divBdr>
                    </w:div>
                    <w:div w:id="133377148">
                      <w:marLeft w:val="0"/>
                      <w:marRight w:val="0"/>
                      <w:marTop w:val="0"/>
                      <w:marBottom w:val="0"/>
                      <w:divBdr>
                        <w:top w:val="none" w:sz="0" w:space="0" w:color="auto"/>
                        <w:left w:val="none" w:sz="0" w:space="0" w:color="auto"/>
                        <w:bottom w:val="none" w:sz="0" w:space="0" w:color="auto"/>
                        <w:right w:val="none" w:sz="0" w:space="0" w:color="auto"/>
                      </w:divBdr>
                    </w:div>
                    <w:div w:id="933323134">
                      <w:marLeft w:val="0"/>
                      <w:marRight w:val="0"/>
                      <w:marTop w:val="0"/>
                      <w:marBottom w:val="0"/>
                      <w:divBdr>
                        <w:top w:val="none" w:sz="0" w:space="0" w:color="auto"/>
                        <w:left w:val="none" w:sz="0" w:space="0" w:color="auto"/>
                        <w:bottom w:val="none" w:sz="0" w:space="0" w:color="auto"/>
                        <w:right w:val="none" w:sz="0" w:space="0" w:color="auto"/>
                      </w:divBdr>
                    </w:div>
                    <w:div w:id="1077674075">
                      <w:marLeft w:val="0"/>
                      <w:marRight w:val="0"/>
                      <w:marTop w:val="0"/>
                      <w:marBottom w:val="0"/>
                      <w:divBdr>
                        <w:top w:val="none" w:sz="0" w:space="0" w:color="auto"/>
                        <w:left w:val="none" w:sz="0" w:space="0" w:color="auto"/>
                        <w:bottom w:val="none" w:sz="0" w:space="0" w:color="auto"/>
                        <w:right w:val="none" w:sz="0" w:space="0" w:color="auto"/>
                      </w:divBdr>
                    </w:div>
                    <w:div w:id="946810463">
                      <w:marLeft w:val="0"/>
                      <w:marRight w:val="0"/>
                      <w:marTop w:val="0"/>
                      <w:marBottom w:val="0"/>
                      <w:divBdr>
                        <w:top w:val="none" w:sz="0" w:space="0" w:color="auto"/>
                        <w:left w:val="none" w:sz="0" w:space="0" w:color="auto"/>
                        <w:bottom w:val="none" w:sz="0" w:space="0" w:color="auto"/>
                        <w:right w:val="none" w:sz="0" w:space="0" w:color="auto"/>
                      </w:divBdr>
                    </w:div>
                    <w:div w:id="2043239360">
                      <w:marLeft w:val="0"/>
                      <w:marRight w:val="0"/>
                      <w:marTop w:val="0"/>
                      <w:marBottom w:val="0"/>
                      <w:divBdr>
                        <w:top w:val="none" w:sz="0" w:space="0" w:color="auto"/>
                        <w:left w:val="none" w:sz="0" w:space="0" w:color="auto"/>
                        <w:bottom w:val="none" w:sz="0" w:space="0" w:color="auto"/>
                        <w:right w:val="none" w:sz="0" w:space="0" w:color="auto"/>
                      </w:divBdr>
                    </w:div>
                    <w:div w:id="1999187619">
                      <w:marLeft w:val="0"/>
                      <w:marRight w:val="0"/>
                      <w:marTop w:val="0"/>
                      <w:marBottom w:val="0"/>
                      <w:divBdr>
                        <w:top w:val="none" w:sz="0" w:space="0" w:color="auto"/>
                        <w:left w:val="none" w:sz="0" w:space="0" w:color="auto"/>
                        <w:bottom w:val="none" w:sz="0" w:space="0" w:color="auto"/>
                        <w:right w:val="none" w:sz="0" w:space="0" w:color="auto"/>
                      </w:divBdr>
                    </w:div>
                    <w:div w:id="1052383346">
                      <w:marLeft w:val="0"/>
                      <w:marRight w:val="0"/>
                      <w:marTop w:val="0"/>
                      <w:marBottom w:val="0"/>
                      <w:divBdr>
                        <w:top w:val="none" w:sz="0" w:space="0" w:color="auto"/>
                        <w:left w:val="none" w:sz="0" w:space="0" w:color="auto"/>
                        <w:bottom w:val="none" w:sz="0" w:space="0" w:color="auto"/>
                        <w:right w:val="none" w:sz="0" w:space="0" w:color="auto"/>
                      </w:divBdr>
                    </w:div>
                    <w:div w:id="1832062825">
                      <w:marLeft w:val="0"/>
                      <w:marRight w:val="0"/>
                      <w:marTop w:val="0"/>
                      <w:marBottom w:val="0"/>
                      <w:divBdr>
                        <w:top w:val="none" w:sz="0" w:space="0" w:color="auto"/>
                        <w:left w:val="none" w:sz="0" w:space="0" w:color="auto"/>
                        <w:bottom w:val="none" w:sz="0" w:space="0" w:color="auto"/>
                        <w:right w:val="none" w:sz="0" w:space="0" w:color="auto"/>
                      </w:divBdr>
                    </w:div>
                    <w:div w:id="755441027">
                      <w:marLeft w:val="0"/>
                      <w:marRight w:val="0"/>
                      <w:marTop w:val="0"/>
                      <w:marBottom w:val="0"/>
                      <w:divBdr>
                        <w:top w:val="none" w:sz="0" w:space="0" w:color="auto"/>
                        <w:left w:val="none" w:sz="0" w:space="0" w:color="auto"/>
                        <w:bottom w:val="none" w:sz="0" w:space="0" w:color="auto"/>
                        <w:right w:val="none" w:sz="0" w:space="0" w:color="auto"/>
                      </w:divBdr>
                    </w:div>
                    <w:div w:id="1212619188">
                      <w:marLeft w:val="0"/>
                      <w:marRight w:val="0"/>
                      <w:marTop w:val="0"/>
                      <w:marBottom w:val="0"/>
                      <w:divBdr>
                        <w:top w:val="none" w:sz="0" w:space="0" w:color="auto"/>
                        <w:left w:val="none" w:sz="0" w:space="0" w:color="auto"/>
                        <w:bottom w:val="none" w:sz="0" w:space="0" w:color="auto"/>
                        <w:right w:val="none" w:sz="0" w:space="0" w:color="auto"/>
                      </w:divBdr>
                    </w:div>
                    <w:div w:id="552274900">
                      <w:marLeft w:val="0"/>
                      <w:marRight w:val="0"/>
                      <w:marTop w:val="0"/>
                      <w:marBottom w:val="0"/>
                      <w:divBdr>
                        <w:top w:val="none" w:sz="0" w:space="0" w:color="auto"/>
                        <w:left w:val="none" w:sz="0" w:space="0" w:color="auto"/>
                        <w:bottom w:val="none" w:sz="0" w:space="0" w:color="auto"/>
                        <w:right w:val="none" w:sz="0" w:space="0" w:color="auto"/>
                      </w:divBdr>
                    </w:div>
                    <w:div w:id="1492983556">
                      <w:marLeft w:val="0"/>
                      <w:marRight w:val="0"/>
                      <w:marTop w:val="0"/>
                      <w:marBottom w:val="0"/>
                      <w:divBdr>
                        <w:top w:val="none" w:sz="0" w:space="0" w:color="auto"/>
                        <w:left w:val="none" w:sz="0" w:space="0" w:color="auto"/>
                        <w:bottom w:val="none" w:sz="0" w:space="0" w:color="auto"/>
                        <w:right w:val="none" w:sz="0" w:space="0" w:color="auto"/>
                      </w:divBdr>
                    </w:div>
                    <w:div w:id="1830752768">
                      <w:marLeft w:val="0"/>
                      <w:marRight w:val="0"/>
                      <w:marTop w:val="0"/>
                      <w:marBottom w:val="0"/>
                      <w:divBdr>
                        <w:top w:val="none" w:sz="0" w:space="0" w:color="auto"/>
                        <w:left w:val="none" w:sz="0" w:space="0" w:color="auto"/>
                        <w:bottom w:val="none" w:sz="0" w:space="0" w:color="auto"/>
                        <w:right w:val="none" w:sz="0" w:space="0" w:color="auto"/>
                      </w:divBdr>
                    </w:div>
                    <w:div w:id="30500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254820">
      <w:bodyDiv w:val="1"/>
      <w:marLeft w:val="0"/>
      <w:marRight w:val="0"/>
      <w:marTop w:val="0"/>
      <w:marBottom w:val="0"/>
      <w:divBdr>
        <w:top w:val="none" w:sz="0" w:space="0" w:color="auto"/>
        <w:left w:val="none" w:sz="0" w:space="0" w:color="auto"/>
        <w:bottom w:val="none" w:sz="0" w:space="0" w:color="auto"/>
        <w:right w:val="none" w:sz="0" w:space="0" w:color="auto"/>
      </w:divBdr>
      <w:divsChild>
        <w:div w:id="1648709161">
          <w:marLeft w:val="0"/>
          <w:marRight w:val="0"/>
          <w:marTop w:val="0"/>
          <w:marBottom w:val="0"/>
          <w:divBdr>
            <w:top w:val="none" w:sz="0" w:space="0" w:color="auto"/>
            <w:left w:val="none" w:sz="0" w:space="0" w:color="auto"/>
            <w:bottom w:val="none" w:sz="0" w:space="0" w:color="auto"/>
            <w:right w:val="none" w:sz="0" w:space="0" w:color="auto"/>
          </w:divBdr>
          <w:divsChild>
            <w:div w:id="811674926">
              <w:marLeft w:val="0"/>
              <w:marRight w:val="0"/>
              <w:marTop w:val="0"/>
              <w:marBottom w:val="288"/>
              <w:divBdr>
                <w:top w:val="none" w:sz="0" w:space="0" w:color="auto"/>
                <w:left w:val="none" w:sz="0" w:space="0" w:color="auto"/>
                <w:bottom w:val="none" w:sz="0" w:space="0" w:color="auto"/>
                <w:right w:val="none" w:sz="0" w:space="0" w:color="auto"/>
              </w:divBdr>
            </w:div>
            <w:div w:id="1209607782">
              <w:marLeft w:val="0"/>
              <w:marRight w:val="0"/>
              <w:marTop w:val="0"/>
              <w:marBottom w:val="288"/>
              <w:divBdr>
                <w:top w:val="none" w:sz="0" w:space="0" w:color="auto"/>
                <w:left w:val="none" w:sz="0" w:space="0" w:color="auto"/>
                <w:bottom w:val="none" w:sz="0" w:space="0" w:color="auto"/>
                <w:right w:val="none" w:sz="0" w:space="0" w:color="auto"/>
              </w:divBdr>
            </w:div>
            <w:div w:id="729427536">
              <w:marLeft w:val="0"/>
              <w:marRight w:val="0"/>
              <w:marTop w:val="0"/>
              <w:marBottom w:val="288"/>
              <w:divBdr>
                <w:top w:val="none" w:sz="0" w:space="0" w:color="auto"/>
                <w:left w:val="none" w:sz="0" w:space="0" w:color="auto"/>
                <w:bottom w:val="none" w:sz="0" w:space="0" w:color="auto"/>
                <w:right w:val="none" w:sz="0" w:space="0" w:color="auto"/>
              </w:divBdr>
            </w:div>
            <w:div w:id="1407024487">
              <w:marLeft w:val="0"/>
              <w:marRight w:val="0"/>
              <w:marTop w:val="0"/>
              <w:marBottom w:val="288"/>
              <w:divBdr>
                <w:top w:val="none" w:sz="0" w:space="0" w:color="auto"/>
                <w:left w:val="none" w:sz="0" w:space="0" w:color="auto"/>
                <w:bottom w:val="none" w:sz="0" w:space="0" w:color="auto"/>
                <w:right w:val="none" w:sz="0" w:space="0" w:color="auto"/>
              </w:divBdr>
            </w:div>
            <w:div w:id="362485209">
              <w:marLeft w:val="0"/>
              <w:marRight w:val="0"/>
              <w:marTop w:val="0"/>
              <w:marBottom w:val="288"/>
              <w:divBdr>
                <w:top w:val="none" w:sz="0" w:space="0" w:color="auto"/>
                <w:left w:val="none" w:sz="0" w:space="0" w:color="auto"/>
                <w:bottom w:val="none" w:sz="0" w:space="0" w:color="auto"/>
                <w:right w:val="none" w:sz="0" w:space="0" w:color="auto"/>
              </w:divBdr>
            </w:div>
            <w:div w:id="910508953">
              <w:marLeft w:val="0"/>
              <w:marRight w:val="0"/>
              <w:marTop w:val="0"/>
              <w:marBottom w:val="288"/>
              <w:divBdr>
                <w:top w:val="none" w:sz="0" w:space="0" w:color="auto"/>
                <w:left w:val="none" w:sz="0" w:space="0" w:color="auto"/>
                <w:bottom w:val="none" w:sz="0" w:space="0" w:color="auto"/>
                <w:right w:val="none" w:sz="0" w:space="0" w:color="auto"/>
              </w:divBdr>
            </w:div>
            <w:div w:id="1572885063">
              <w:marLeft w:val="0"/>
              <w:marRight w:val="0"/>
              <w:marTop w:val="0"/>
              <w:marBottom w:val="288"/>
              <w:divBdr>
                <w:top w:val="none" w:sz="0" w:space="0" w:color="auto"/>
                <w:left w:val="none" w:sz="0" w:space="0" w:color="auto"/>
                <w:bottom w:val="none" w:sz="0" w:space="0" w:color="auto"/>
                <w:right w:val="none" w:sz="0" w:space="0" w:color="auto"/>
              </w:divBdr>
            </w:div>
            <w:div w:id="532231863">
              <w:marLeft w:val="0"/>
              <w:marRight w:val="0"/>
              <w:marTop w:val="0"/>
              <w:marBottom w:val="440"/>
              <w:divBdr>
                <w:top w:val="single" w:sz="6" w:space="8" w:color="DDDDDD"/>
                <w:left w:val="single" w:sz="6" w:space="11" w:color="DDDDDD"/>
                <w:bottom w:val="single" w:sz="6" w:space="8" w:color="DDDDDD"/>
                <w:right w:val="single" w:sz="6" w:space="11" w:color="DDDDDD"/>
              </w:divBdr>
            </w:div>
            <w:div w:id="416053290">
              <w:marLeft w:val="0"/>
              <w:marRight w:val="0"/>
              <w:marTop w:val="0"/>
              <w:marBottom w:val="288"/>
              <w:divBdr>
                <w:top w:val="none" w:sz="0" w:space="0" w:color="auto"/>
                <w:left w:val="none" w:sz="0" w:space="0" w:color="auto"/>
                <w:bottom w:val="none" w:sz="0" w:space="0" w:color="auto"/>
                <w:right w:val="none" w:sz="0" w:space="0" w:color="auto"/>
              </w:divBdr>
            </w:div>
            <w:div w:id="536354908">
              <w:marLeft w:val="0"/>
              <w:marRight w:val="0"/>
              <w:marTop w:val="0"/>
              <w:marBottom w:val="440"/>
              <w:divBdr>
                <w:top w:val="single" w:sz="6" w:space="8" w:color="DDDDDD"/>
                <w:left w:val="single" w:sz="6" w:space="11" w:color="DDDDDD"/>
                <w:bottom w:val="single" w:sz="6" w:space="8" w:color="DDDDDD"/>
                <w:right w:val="single" w:sz="6" w:space="11" w:color="DDDDDD"/>
              </w:divBdr>
            </w:div>
            <w:div w:id="2059477075">
              <w:marLeft w:val="0"/>
              <w:marRight w:val="0"/>
              <w:marTop w:val="0"/>
              <w:marBottom w:val="288"/>
              <w:divBdr>
                <w:top w:val="none" w:sz="0" w:space="0" w:color="auto"/>
                <w:left w:val="none" w:sz="0" w:space="0" w:color="auto"/>
                <w:bottom w:val="none" w:sz="0" w:space="0" w:color="auto"/>
                <w:right w:val="none" w:sz="0" w:space="0" w:color="auto"/>
              </w:divBdr>
            </w:div>
            <w:div w:id="443352475">
              <w:marLeft w:val="0"/>
              <w:marRight w:val="0"/>
              <w:marTop w:val="0"/>
              <w:marBottom w:val="440"/>
              <w:divBdr>
                <w:top w:val="single" w:sz="6" w:space="8" w:color="DDDDDD"/>
                <w:left w:val="single" w:sz="6" w:space="11" w:color="DDDDDD"/>
                <w:bottom w:val="single" w:sz="6" w:space="8" w:color="DDDDDD"/>
                <w:right w:val="single" w:sz="6" w:space="11" w:color="DDDDDD"/>
              </w:divBdr>
            </w:div>
            <w:div w:id="444077496">
              <w:marLeft w:val="0"/>
              <w:marRight w:val="0"/>
              <w:marTop w:val="0"/>
              <w:marBottom w:val="288"/>
              <w:divBdr>
                <w:top w:val="none" w:sz="0" w:space="0" w:color="auto"/>
                <w:left w:val="none" w:sz="0" w:space="0" w:color="auto"/>
                <w:bottom w:val="none" w:sz="0" w:space="0" w:color="auto"/>
                <w:right w:val="none" w:sz="0" w:space="0" w:color="auto"/>
              </w:divBdr>
            </w:div>
            <w:div w:id="811602572">
              <w:marLeft w:val="0"/>
              <w:marRight w:val="0"/>
              <w:marTop w:val="0"/>
              <w:marBottom w:val="440"/>
              <w:divBdr>
                <w:top w:val="single" w:sz="6" w:space="8" w:color="DDDDDD"/>
                <w:left w:val="single" w:sz="6" w:space="11" w:color="DDDDDD"/>
                <w:bottom w:val="single" w:sz="6" w:space="8" w:color="DDDDDD"/>
                <w:right w:val="single" w:sz="6" w:space="11" w:color="DDDDDD"/>
              </w:divBdr>
            </w:div>
            <w:div w:id="2146505726">
              <w:marLeft w:val="0"/>
              <w:marRight w:val="0"/>
              <w:marTop w:val="0"/>
              <w:marBottom w:val="288"/>
              <w:divBdr>
                <w:top w:val="none" w:sz="0" w:space="0" w:color="auto"/>
                <w:left w:val="none" w:sz="0" w:space="0" w:color="auto"/>
                <w:bottom w:val="none" w:sz="0" w:space="0" w:color="auto"/>
                <w:right w:val="none" w:sz="0" w:space="0" w:color="auto"/>
              </w:divBdr>
            </w:div>
            <w:div w:id="2050376245">
              <w:marLeft w:val="0"/>
              <w:marRight w:val="0"/>
              <w:marTop w:val="0"/>
              <w:marBottom w:val="440"/>
              <w:divBdr>
                <w:top w:val="single" w:sz="6" w:space="8" w:color="DDDDDD"/>
                <w:left w:val="single" w:sz="6" w:space="11" w:color="DDDDDD"/>
                <w:bottom w:val="single" w:sz="6" w:space="8" w:color="DDDDDD"/>
                <w:right w:val="single" w:sz="6" w:space="11" w:color="DDDDDD"/>
              </w:divBdr>
            </w:div>
            <w:div w:id="49963328">
              <w:marLeft w:val="0"/>
              <w:marRight w:val="0"/>
              <w:marTop w:val="0"/>
              <w:marBottom w:val="288"/>
              <w:divBdr>
                <w:top w:val="none" w:sz="0" w:space="0" w:color="auto"/>
                <w:left w:val="none" w:sz="0" w:space="0" w:color="auto"/>
                <w:bottom w:val="none" w:sz="0" w:space="0" w:color="auto"/>
                <w:right w:val="none" w:sz="0" w:space="0" w:color="auto"/>
              </w:divBdr>
            </w:div>
            <w:div w:id="8797388">
              <w:marLeft w:val="0"/>
              <w:marRight w:val="0"/>
              <w:marTop w:val="0"/>
              <w:marBottom w:val="440"/>
              <w:divBdr>
                <w:top w:val="single" w:sz="6" w:space="8" w:color="DDDDDD"/>
                <w:left w:val="single" w:sz="6" w:space="11" w:color="DDDDDD"/>
                <w:bottom w:val="single" w:sz="6" w:space="8" w:color="DDDDDD"/>
                <w:right w:val="single" w:sz="6" w:space="11" w:color="DDDDDD"/>
              </w:divBdr>
            </w:div>
            <w:div w:id="14960694">
              <w:marLeft w:val="0"/>
              <w:marRight w:val="0"/>
              <w:marTop w:val="0"/>
              <w:marBottom w:val="288"/>
              <w:divBdr>
                <w:top w:val="none" w:sz="0" w:space="0" w:color="auto"/>
                <w:left w:val="none" w:sz="0" w:space="0" w:color="auto"/>
                <w:bottom w:val="none" w:sz="0" w:space="0" w:color="auto"/>
                <w:right w:val="none" w:sz="0" w:space="0" w:color="auto"/>
              </w:divBdr>
            </w:div>
            <w:div w:id="1317143526">
              <w:marLeft w:val="0"/>
              <w:marRight w:val="0"/>
              <w:marTop w:val="0"/>
              <w:marBottom w:val="288"/>
              <w:divBdr>
                <w:top w:val="none" w:sz="0" w:space="0" w:color="auto"/>
                <w:left w:val="none" w:sz="0" w:space="0" w:color="auto"/>
                <w:bottom w:val="none" w:sz="0" w:space="0" w:color="auto"/>
                <w:right w:val="none" w:sz="0" w:space="0" w:color="auto"/>
              </w:divBdr>
            </w:div>
            <w:div w:id="452405961">
              <w:marLeft w:val="0"/>
              <w:marRight w:val="0"/>
              <w:marTop w:val="0"/>
              <w:marBottom w:val="288"/>
              <w:divBdr>
                <w:top w:val="none" w:sz="0" w:space="0" w:color="auto"/>
                <w:left w:val="none" w:sz="0" w:space="0" w:color="auto"/>
                <w:bottom w:val="none" w:sz="0" w:space="0" w:color="auto"/>
                <w:right w:val="none" w:sz="0" w:space="0" w:color="auto"/>
              </w:divBdr>
            </w:div>
            <w:div w:id="1823041541">
              <w:marLeft w:val="0"/>
              <w:marRight w:val="0"/>
              <w:marTop w:val="0"/>
              <w:marBottom w:val="288"/>
              <w:divBdr>
                <w:top w:val="none" w:sz="0" w:space="0" w:color="auto"/>
                <w:left w:val="none" w:sz="0" w:space="0" w:color="auto"/>
                <w:bottom w:val="none" w:sz="0" w:space="0" w:color="auto"/>
                <w:right w:val="none" w:sz="0" w:space="0" w:color="auto"/>
              </w:divBdr>
            </w:div>
            <w:div w:id="1079837025">
              <w:marLeft w:val="0"/>
              <w:marRight w:val="0"/>
              <w:marTop w:val="150"/>
              <w:marBottom w:val="150"/>
              <w:divBdr>
                <w:top w:val="none" w:sz="0" w:space="0" w:color="auto"/>
                <w:left w:val="none" w:sz="0" w:space="0" w:color="auto"/>
                <w:bottom w:val="none" w:sz="0" w:space="0" w:color="auto"/>
                <w:right w:val="none" w:sz="0" w:space="0" w:color="auto"/>
              </w:divBdr>
            </w:div>
            <w:div w:id="1955594968">
              <w:marLeft w:val="0"/>
              <w:marRight w:val="0"/>
              <w:marTop w:val="0"/>
              <w:marBottom w:val="288"/>
              <w:divBdr>
                <w:top w:val="none" w:sz="0" w:space="0" w:color="auto"/>
                <w:left w:val="none" w:sz="0" w:space="0" w:color="auto"/>
                <w:bottom w:val="none" w:sz="0" w:space="0" w:color="auto"/>
                <w:right w:val="none" w:sz="0" w:space="0" w:color="auto"/>
              </w:divBdr>
            </w:div>
            <w:div w:id="876818628">
              <w:marLeft w:val="0"/>
              <w:marRight w:val="0"/>
              <w:marTop w:val="0"/>
              <w:marBottom w:val="288"/>
              <w:divBdr>
                <w:top w:val="none" w:sz="0" w:space="0" w:color="auto"/>
                <w:left w:val="none" w:sz="0" w:space="0" w:color="auto"/>
                <w:bottom w:val="none" w:sz="0" w:space="0" w:color="auto"/>
                <w:right w:val="none" w:sz="0" w:space="0" w:color="auto"/>
              </w:divBdr>
            </w:div>
            <w:div w:id="1558786254">
              <w:marLeft w:val="0"/>
              <w:marRight w:val="0"/>
              <w:marTop w:val="0"/>
              <w:marBottom w:val="288"/>
              <w:divBdr>
                <w:top w:val="none" w:sz="0" w:space="0" w:color="auto"/>
                <w:left w:val="none" w:sz="0" w:space="0" w:color="auto"/>
                <w:bottom w:val="none" w:sz="0" w:space="0" w:color="auto"/>
                <w:right w:val="none" w:sz="0" w:space="0" w:color="auto"/>
              </w:divBdr>
            </w:div>
            <w:div w:id="1711177017">
              <w:marLeft w:val="0"/>
              <w:marRight w:val="0"/>
              <w:marTop w:val="0"/>
              <w:marBottom w:val="288"/>
              <w:divBdr>
                <w:top w:val="none" w:sz="0" w:space="0" w:color="auto"/>
                <w:left w:val="none" w:sz="0" w:space="0" w:color="auto"/>
                <w:bottom w:val="none" w:sz="0" w:space="0" w:color="auto"/>
                <w:right w:val="none" w:sz="0" w:space="0" w:color="auto"/>
              </w:divBdr>
            </w:div>
            <w:div w:id="778527059">
              <w:marLeft w:val="0"/>
              <w:marRight w:val="0"/>
              <w:marTop w:val="0"/>
              <w:marBottom w:val="288"/>
              <w:divBdr>
                <w:top w:val="none" w:sz="0" w:space="0" w:color="auto"/>
                <w:left w:val="none" w:sz="0" w:space="0" w:color="auto"/>
                <w:bottom w:val="none" w:sz="0" w:space="0" w:color="auto"/>
                <w:right w:val="none" w:sz="0" w:space="0" w:color="auto"/>
              </w:divBdr>
            </w:div>
            <w:div w:id="1514803728">
              <w:marLeft w:val="0"/>
              <w:marRight w:val="0"/>
              <w:marTop w:val="0"/>
              <w:marBottom w:val="288"/>
              <w:divBdr>
                <w:top w:val="none" w:sz="0" w:space="0" w:color="auto"/>
                <w:left w:val="none" w:sz="0" w:space="0" w:color="auto"/>
                <w:bottom w:val="none" w:sz="0" w:space="0" w:color="auto"/>
                <w:right w:val="none" w:sz="0" w:space="0" w:color="auto"/>
              </w:divBdr>
            </w:div>
            <w:div w:id="2042781707">
              <w:marLeft w:val="0"/>
              <w:marRight w:val="0"/>
              <w:marTop w:val="0"/>
              <w:marBottom w:val="440"/>
              <w:divBdr>
                <w:top w:val="single" w:sz="6" w:space="8" w:color="DDDDDD"/>
                <w:left w:val="single" w:sz="6" w:space="11" w:color="DDDDDD"/>
                <w:bottom w:val="single" w:sz="6" w:space="8" w:color="DDDDDD"/>
                <w:right w:val="single" w:sz="6" w:space="11" w:color="DDDDDD"/>
              </w:divBdr>
            </w:div>
            <w:div w:id="621153655">
              <w:marLeft w:val="0"/>
              <w:marRight w:val="0"/>
              <w:marTop w:val="0"/>
              <w:marBottom w:val="288"/>
              <w:divBdr>
                <w:top w:val="none" w:sz="0" w:space="0" w:color="auto"/>
                <w:left w:val="none" w:sz="0" w:space="0" w:color="auto"/>
                <w:bottom w:val="none" w:sz="0" w:space="0" w:color="auto"/>
                <w:right w:val="none" w:sz="0" w:space="0" w:color="auto"/>
              </w:divBdr>
            </w:div>
            <w:div w:id="740374490">
              <w:marLeft w:val="0"/>
              <w:marRight w:val="0"/>
              <w:marTop w:val="0"/>
              <w:marBottom w:val="288"/>
              <w:divBdr>
                <w:top w:val="none" w:sz="0" w:space="0" w:color="auto"/>
                <w:left w:val="none" w:sz="0" w:space="0" w:color="auto"/>
                <w:bottom w:val="none" w:sz="0" w:space="0" w:color="auto"/>
                <w:right w:val="none" w:sz="0" w:space="0" w:color="auto"/>
              </w:divBdr>
            </w:div>
            <w:div w:id="937713856">
              <w:marLeft w:val="0"/>
              <w:marRight w:val="0"/>
              <w:marTop w:val="0"/>
              <w:marBottom w:val="288"/>
              <w:divBdr>
                <w:top w:val="none" w:sz="0" w:space="0" w:color="auto"/>
                <w:left w:val="none" w:sz="0" w:space="0" w:color="auto"/>
                <w:bottom w:val="none" w:sz="0" w:space="0" w:color="auto"/>
                <w:right w:val="none" w:sz="0" w:space="0" w:color="auto"/>
              </w:divBdr>
            </w:div>
            <w:div w:id="1207984260">
              <w:marLeft w:val="0"/>
              <w:marRight w:val="0"/>
              <w:marTop w:val="0"/>
              <w:marBottom w:val="288"/>
              <w:divBdr>
                <w:top w:val="none" w:sz="0" w:space="0" w:color="auto"/>
                <w:left w:val="none" w:sz="0" w:space="0" w:color="auto"/>
                <w:bottom w:val="none" w:sz="0" w:space="0" w:color="auto"/>
                <w:right w:val="none" w:sz="0" w:space="0" w:color="auto"/>
              </w:divBdr>
            </w:div>
            <w:div w:id="1302887815">
              <w:marLeft w:val="0"/>
              <w:marRight w:val="0"/>
              <w:marTop w:val="0"/>
              <w:marBottom w:val="440"/>
              <w:divBdr>
                <w:top w:val="single" w:sz="6" w:space="8" w:color="DDDDDD"/>
                <w:left w:val="single" w:sz="6" w:space="11" w:color="DDDDDD"/>
                <w:bottom w:val="single" w:sz="6" w:space="8" w:color="DDDDDD"/>
                <w:right w:val="single" w:sz="6" w:space="11" w:color="DDDDDD"/>
              </w:divBdr>
            </w:div>
            <w:div w:id="1608122713">
              <w:marLeft w:val="0"/>
              <w:marRight w:val="0"/>
              <w:marTop w:val="0"/>
              <w:marBottom w:val="288"/>
              <w:divBdr>
                <w:top w:val="none" w:sz="0" w:space="0" w:color="auto"/>
                <w:left w:val="none" w:sz="0" w:space="0" w:color="auto"/>
                <w:bottom w:val="none" w:sz="0" w:space="0" w:color="auto"/>
                <w:right w:val="none" w:sz="0" w:space="0" w:color="auto"/>
              </w:divBdr>
            </w:div>
            <w:div w:id="923996703">
              <w:marLeft w:val="0"/>
              <w:marRight w:val="0"/>
              <w:marTop w:val="0"/>
              <w:marBottom w:val="288"/>
              <w:divBdr>
                <w:top w:val="none" w:sz="0" w:space="0" w:color="auto"/>
                <w:left w:val="none" w:sz="0" w:space="0" w:color="auto"/>
                <w:bottom w:val="none" w:sz="0" w:space="0" w:color="auto"/>
                <w:right w:val="none" w:sz="0" w:space="0" w:color="auto"/>
              </w:divBdr>
            </w:div>
            <w:div w:id="1034188780">
              <w:marLeft w:val="0"/>
              <w:marRight w:val="0"/>
              <w:marTop w:val="0"/>
              <w:marBottom w:val="288"/>
              <w:divBdr>
                <w:top w:val="none" w:sz="0" w:space="0" w:color="auto"/>
                <w:left w:val="none" w:sz="0" w:space="0" w:color="auto"/>
                <w:bottom w:val="none" w:sz="0" w:space="0" w:color="auto"/>
                <w:right w:val="none" w:sz="0" w:space="0" w:color="auto"/>
              </w:divBdr>
            </w:div>
            <w:div w:id="1215503305">
              <w:marLeft w:val="0"/>
              <w:marRight w:val="0"/>
              <w:marTop w:val="0"/>
              <w:marBottom w:val="288"/>
              <w:divBdr>
                <w:top w:val="none" w:sz="0" w:space="0" w:color="auto"/>
                <w:left w:val="none" w:sz="0" w:space="0" w:color="auto"/>
                <w:bottom w:val="none" w:sz="0" w:space="0" w:color="auto"/>
                <w:right w:val="none" w:sz="0" w:space="0" w:color="auto"/>
              </w:divBdr>
            </w:div>
            <w:div w:id="20326683">
              <w:marLeft w:val="0"/>
              <w:marRight w:val="0"/>
              <w:marTop w:val="0"/>
              <w:marBottom w:val="288"/>
              <w:divBdr>
                <w:top w:val="none" w:sz="0" w:space="0" w:color="auto"/>
                <w:left w:val="none" w:sz="0" w:space="0" w:color="auto"/>
                <w:bottom w:val="none" w:sz="0" w:space="0" w:color="auto"/>
                <w:right w:val="none" w:sz="0" w:space="0" w:color="auto"/>
              </w:divBdr>
            </w:div>
            <w:div w:id="389424997">
              <w:marLeft w:val="0"/>
              <w:marRight w:val="0"/>
              <w:marTop w:val="0"/>
              <w:marBottom w:val="288"/>
              <w:divBdr>
                <w:top w:val="none" w:sz="0" w:space="0" w:color="auto"/>
                <w:left w:val="none" w:sz="0" w:space="0" w:color="auto"/>
                <w:bottom w:val="none" w:sz="0" w:space="0" w:color="auto"/>
                <w:right w:val="none" w:sz="0" w:space="0" w:color="auto"/>
              </w:divBdr>
            </w:div>
            <w:div w:id="1521044659">
              <w:marLeft w:val="0"/>
              <w:marRight w:val="0"/>
              <w:marTop w:val="0"/>
              <w:marBottom w:val="440"/>
              <w:divBdr>
                <w:top w:val="single" w:sz="6" w:space="8" w:color="DDDDDD"/>
                <w:left w:val="single" w:sz="6" w:space="11" w:color="DDDDDD"/>
                <w:bottom w:val="single" w:sz="6" w:space="8" w:color="DDDDDD"/>
                <w:right w:val="single" w:sz="6" w:space="11" w:color="DDDDDD"/>
              </w:divBdr>
            </w:div>
            <w:div w:id="505287192">
              <w:marLeft w:val="0"/>
              <w:marRight w:val="0"/>
              <w:marTop w:val="0"/>
              <w:marBottom w:val="440"/>
              <w:divBdr>
                <w:top w:val="single" w:sz="6" w:space="8" w:color="DDDDDD"/>
                <w:left w:val="single" w:sz="6" w:space="11" w:color="DDDDDD"/>
                <w:bottom w:val="single" w:sz="6" w:space="8" w:color="DDDDDD"/>
                <w:right w:val="single" w:sz="6" w:space="11" w:color="DDDDDD"/>
              </w:divBdr>
            </w:div>
            <w:div w:id="917597371">
              <w:marLeft w:val="0"/>
              <w:marRight w:val="0"/>
              <w:marTop w:val="0"/>
              <w:marBottom w:val="440"/>
              <w:divBdr>
                <w:top w:val="single" w:sz="6" w:space="8" w:color="DDDDDD"/>
                <w:left w:val="single" w:sz="6" w:space="11" w:color="DDDDDD"/>
                <w:bottom w:val="single" w:sz="6" w:space="8" w:color="DDDDDD"/>
                <w:right w:val="single" w:sz="6" w:space="11" w:color="DDDDDD"/>
              </w:divBdr>
            </w:div>
            <w:div w:id="1688486191">
              <w:marLeft w:val="0"/>
              <w:marRight w:val="0"/>
              <w:marTop w:val="0"/>
              <w:marBottom w:val="440"/>
              <w:divBdr>
                <w:top w:val="single" w:sz="6" w:space="8" w:color="DDDDDD"/>
                <w:left w:val="single" w:sz="6" w:space="11" w:color="DDDDDD"/>
                <w:bottom w:val="single" w:sz="6" w:space="8" w:color="DDDDDD"/>
                <w:right w:val="single" w:sz="6" w:space="11" w:color="DDDDDD"/>
              </w:divBdr>
            </w:div>
            <w:div w:id="947662478">
              <w:marLeft w:val="0"/>
              <w:marRight w:val="0"/>
              <w:marTop w:val="0"/>
              <w:marBottom w:val="288"/>
              <w:divBdr>
                <w:top w:val="none" w:sz="0" w:space="0" w:color="auto"/>
                <w:left w:val="none" w:sz="0" w:space="0" w:color="auto"/>
                <w:bottom w:val="none" w:sz="0" w:space="0" w:color="auto"/>
                <w:right w:val="none" w:sz="0" w:space="0" w:color="auto"/>
              </w:divBdr>
            </w:div>
            <w:div w:id="489832029">
              <w:marLeft w:val="0"/>
              <w:marRight w:val="0"/>
              <w:marTop w:val="0"/>
              <w:marBottom w:val="440"/>
              <w:divBdr>
                <w:top w:val="single" w:sz="6" w:space="8" w:color="DDDDDD"/>
                <w:left w:val="single" w:sz="6" w:space="11" w:color="DDDDDD"/>
                <w:bottom w:val="single" w:sz="6" w:space="8" w:color="DDDDDD"/>
                <w:right w:val="single" w:sz="6" w:space="11" w:color="DDDDDD"/>
              </w:divBdr>
            </w:div>
            <w:div w:id="594481483">
              <w:marLeft w:val="0"/>
              <w:marRight w:val="0"/>
              <w:marTop w:val="0"/>
              <w:marBottom w:val="288"/>
              <w:divBdr>
                <w:top w:val="none" w:sz="0" w:space="0" w:color="auto"/>
                <w:left w:val="none" w:sz="0" w:space="0" w:color="auto"/>
                <w:bottom w:val="none" w:sz="0" w:space="0" w:color="auto"/>
                <w:right w:val="none" w:sz="0" w:space="0" w:color="auto"/>
              </w:divBdr>
            </w:div>
            <w:div w:id="71585226">
              <w:marLeft w:val="0"/>
              <w:marRight w:val="0"/>
              <w:marTop w:val="0"/>
              <w:marBottom w:val="440"/>
              <w:divBdr>
                <w:top w:val="single" w:sz="6" w:space="8" w:color="DDDDDD"/>
                <w:left w:val="single" w:sz="6" w:space="11" w:color="DDDDDD"/>
                <w:bottom w:val="single" w:sz="6" w:space="8" w:color="DDDDDD"/>
                <w:right w:val="single" w:sz="6" w:space="11" w:color="DDDDDD"/>
              </w:divBdr>
            </w:div>
            <w:div w:id="1834488489">
              <w:marLeft w:val="0"/>
              <w:marRight w:val="0"/>
              <w:marTop w:val="0"/>
              <w:marBottom w:val="288"/>
              <w:divBdr>
                <w:top w:val="none" w:sz="0" w:space="0" w:color="auto"/>
                <w:left w:val="none" w:sz="0" w:space="0" w:color="auto"/>
                <w:bottom w:val="none" w:sz="0" w:space="0" w:color="auto"/>
                <w:right w:val="none" w:sz="0" w:space="0" w:color="auto"/>
              </w:divBdr>
            </w:div>
            <w:div w:id="1854223885">
              <w:marLeft w:val="0"/>
              <w:marRight w:val="0"/>
              <w:marTop w:val="0"/>
              <w:marBottom w:val="440"/>
              <w:divBdr>
                <w:top w:val="single" w:sz="6" w:space="8" w:color="DDDDDD"/>
                <w:left w:val="single" w:sz="6" w:space="11" w:color="DDDDDD"/>
                <w:bottom w:val="single" w:sz="6" w:space="8" w:color="DDDDDD"/>
                <w:right w:val="single" w:sz="6" w:space="11" w:color="DDDDDD"/>
              </w:divBdr>
            </w:div>
            <w:div w:id="835192683">
              <w:marLeft w:val="0"/>
              <w:marRight w:val="0"/>
              <w:marTop w:val="0"/>
              <w:marBottom w:val="288"/>
              <w:divBdr>
                <w:top w:val="none" w:sz="0" w:space="0" w:color="auto"/>
                <w:left w:val="none" w:sz="0" w:space="0" w:color="auto"/>
                <w:bottom w:val="none" w:sz="0" w:space="0" w:color="auto"/>
                <w:right w:val="none" w:sz="0" w:space="0" w:color="auto"/>
              </w:divBdr>
            </w:div>
            <w:div w:id="330570753">
              <w:marLeft w:val="0"/>
              <w:marRight w:val="0"/>
              <w:marTop w:val="0"/>
              <w:marBottom w:val="440"/>
              <w:divBdr>
                <w:top w:val="single" w:sz="6" w:space="8" w:color="DDDDDD"/>
                <w:left w:val="single" w:sz="6" w:space="11" w:color="DDDDDD"/>
                <w:bottom w:val="single" w:sz="6" w:space="8" w:color="DDDDDD"/>
                <w:right w:val="single" w:sz="6" w:space="11" w:color="DDDDDD"/>
              </w:divBdr>
            </w:div>
            <w:div w:id="1599564234">
              <w:marLeft w:val="0"/>
              <w:marRight w:val="0"/>
              <w:marTop w:val="0"/>
              <w:marBottom w:val="288"/>
              <w:divBdr>
                <w:top w:val="none" w:sz="0" w:space="0" w:color="auto"/>
                <w:left w:val="none" w:sz="0" w:space="0" w:color="auto"/>
                <w:bottom w:val="none" w:sz="0" w:space="0" w:color="auto"/>
                <w:right w:val="none" w:sz="0" w:space="0" w:color="auto"/>
              </w:divBdr>
            </w:div>
            <w:div w:id="25914291">
              <w:marLeft w:val="0"/>
              <w:marRight w:val="0"/>
              <w:marTop w:val="0"/>
              <w:marBottom w:val="440"/>
              <w:divBdr>
                <w:top w:val="single" w:sz="6" w:space="8" w:color="DDDDDD"/>
                <w:left w:val="single" w:sz="6" w:space="11" w:color="DDDDDD"/>
                <w:bottom w:val="single" w:sz="6" w:space="8" w:color="DDDDDD"/>
                <w:right w:val="single" w:sz="6" w:space="11" w:color="DDDDDD"/>
              </w:divBdr>
            </w:div>
          </w:divsChild>
        </w:div>
      </w:divsChild>
    </w:div>
    <w:div w:id="506555026">
      <w:bodyDiv w:val="1"/>
      <w:marLeft w:val="0"/>
      <w:marRight w:val="0"/>
      <w:marTop w:val="0"/>
      <w:marBottom w:val="0"/>
      <w:divBdr>
        <w:top w:val="none" w:sz="0" w:space="0" w:color="auto"/>
        <w:left w:val="none" w:sz="0" w:space="0" w:color="auto"/>
        <w:bottom w:val="none" w:sz="0" w:space="0" w:color="auto"/>
        <w:right w:val="none" w:sz="0" w:space="0" w:color="auto"/>
      </w:divBdr>
      <w:divsChild>
        <w:div w:id="174617959">
          <w:marLeft w:val="0"/>
          <w:marRight w:val="0"/>
          <w:marTop w:val="0"/>
          <w:marBottom w:val="0"/>
          <w:divBdr>
            <w:top w:val="none" w:sz="0" w:space="0" w:color="auto"/>
            <w:left w:val="none" w:sz="0" w:space="0" w:color="auto"/>
            <w:bottom w:val="none" w:sz="0" w:space="0" w:color="auto"/>
            <w:right w:val="none" w:sz="0" w:space="0" w:color="auto"/>
          </w:divBdr>
          <w:divsChild>
            <w:div w:id="468549221">
              <w:marLeft w:val="0"/>
              <w:marRight w:val="0"/>
              <w:marTop w:val="0"/>
              <w:marBottom w:val="0"/>
              <w:divBdr>
                <w:top w:val="none" w:sz="0" w:space="0" w:color="auto"/>
                <w:left w:val="none" w:sz="0" w:space="0" w:color="auto"/>
                <w:bottom w:val="none" w:sz="0" w:space="0" w:color="auto"/>
                <w:right w:val="none" w:sz="0" w:space="0" w:color="auto"/>
              </w:divBdr>
            </w:div>
            <w:div w:id="596790193">
              <w:marLeft w:val="0"/>
              <w:marRight w:val="0"/>
              <w:marTop w:val="0"/>
              <w:marBottom w:val="0"/>
              <w:divBdr>
                <w:top w:val="none" w:sz="0" w:space="0" w:color="auto"/>
                <w:left w:val="none" w:sz="0" w:space="0" w:color="auto"/>
                <w:bottom w:val="none" w:sz="0" w:space="0" w:color="auto"/>
                <w:right w:val="none" w:sz="0" w:space="0" w:color="auto"/>
              </w:divBdr>
            </w:div>
            <w:div w:id="1678539228">
              <w:marLeft w:val="0"/>
              <w:marRight w:val="0"/>
              <w:marTop w:val="0"/>
              <w:marBottom w:val="0"/>
              <w:divBdr>
                <w:top w:val="none" w:sz="0" w:space="0" w:color="auto"/>
                <w:left w:val="none" w:sz="0" w:space="0" w:color="auto"/>
                <w:bottom w:val="none" w:sz="0" w:space="0" w:color="auto"/>
                <w:right w:val="none" w:sz="0" w:space="0" w:color="auto"/>
              </w:divBdr>
            </w:div>
            <w:div w:id="221714278">
              <w:marLeft w:val="0"/>
              <w:marRight w:val="0"/>
              <w:marTop w:val="0"/>
              <w:marBottom w:val="0"/>
              <w:divBdr>
                <w:top w:val="none" w:sz="0" w:space="0" w:color="auto"/>
                <w:left w:val="none" w:sz="0" w:space="0" w:color="auto"/>
                <w:bottom w:val="none" w:sz="0" w:space="0" w:color="auto"/>
                <w:right w:val="none" w:sz="0" w:space="0" w:color="auto"/>
              </w:divBdr>
            </w:div>
            <w:div w:id="1033385956">
              <w:marLeft w:val="0"/>
              <w:marRight w:val="0"/>
              <w:marTop w:val="0"/>
              <w:marBottom w:val="0"/>
              <w:divBdr>
                <w:top w:val="none" w:sz="0" w:space="0" w:color="auto"/>
                <w:left w:val="none" w:sz="0" w:space="0" w:color="auto"/>
                <w:bottom w:val="none" w:sz="0" w:space="0" w:color="auto"/>
                <w:right w:val="none" w:sz="0" w:space="0" w:color="auto"/>
              </w:divBdr>
            </w:div>
            <w:div w:id="1211069462">
              <w:marLeft w:val="0"/>
              <w:marRight w:val="0"/>
              <w:marTop w:val="0"/>
              <w:marBottom w:val="0"/>
              <w:divBdr>
                <w:top w:val="none" w:sz="0" w:space="0" w:color="auto"/>
                <w:left w:val="none" w:sz="0" w:space="0" w:color="auto"/>
                <w:bottom w:val="none" w:sz="0" w:space="0" w:color="auto"/>
                <w:right w:val="none" w:sz="0" w:space="0" w:color="auto"/>
              </w:divBdr>
            </w:div>
            <w:div w:id="615600537">
              <w:marLeft w:val="0"/>
              <w:marRight w:val="0"/>
              <w:marTop w:val="0"/>
              <w:marBottom w:val="0"/>
              <w:divBdr>
                <w:top w:val="none" w:sz="0" w:space="0" w:color="auto"/>
                <w:left w:val="none" w:sz="0" w:space="0" w:color="auto"/>
                <w:bottom w:val="none" w:sz="0" w:space="0" w:color="auto"/>
                <w:right w:val="none" w:sz="0" w:space="0" w:color="auto"/>
              </w:divBdr>
            </w:div>
            <w:div w:id="237445923">
              <w:blockQuote w:val="1"/>
              <w:marLeft w:val="150"/>
              <w:marRight w:val="150"/>
              <w:marTop w:val="0"/>
              <w:marBottom w:val="0"/>
              <w:divBdr>
                <w:top w:val="none" w:sz="0" w:space="0" w:color="auto"/>
                <w:left w:val="none" w:sz="0" w:space="0" w:color="auto"/>
                <w:bottom w:val="none" w:sz="0" w:space="0" w:color="auto"/>
                <w:right w:val="none" w:sz="0" w:space="0" w:color="auto"/>
              </w:divBdr>
              <w:divsChild>
                <w:div w:id="200477566">
                  <w:marLeft w:val="0"/>
                  <w:marRight w:val="0"/>
                  <w:marTop w:val="0"/>
                  <w:marBottom w:val="0"/>
                  <w:divBdr>
                    <w:top w:val="none" w:sz="0" w:space="0" w:color="auto"/>
                    <w:left w:val="none" w:sz="0" w:space="0" w:color="auto"/>
                    <w:bottom w:val="none" w:sz="0" w:space="0" w:color="auto"/>
                    <w:right w:val="none" w:sz="0" w:space="0" w:color="auto"/>
                  </w:divBdr>
                </w:div>
                <w:div w:id="1790582631">
                  <w:marLeft w:val="0"/>
                  <w:marRight w:val="0"/>
                  <w:marTop w:val="0"/>
                  <w:marBottom w:val="0"/>
                  <w:divBdr>
                    <w:top w:val="none" w:sz="0" w:space="0" w:color="auto"/>
                    <w:left w:val="none" w:sz="0" w:space="0" w:color="auto"/>
                    <w:bottom w:val="none" w:sz="0" w:space="0" w:color="auto"/>
                    <w:right w:val="none" w:sz="0" w:space="0" w:color="auto"/>
                  </w:divBdr>
                </w:div>
                <w:div w:id="884297061">
                  <w:marLeft w:val="0"/>
                  <w:marRight w:val="0"/>
                  <w:marTop w:val="0"/>
                  <w:marBottom w:val="0"/>
                  <w:divBdr>
                    <w:top w:val="none" w:sz="0" w:space="0" w:color="auto"/>
                    <w:left w:val="none" w:sz="0" w:space="0" w:color="auto"/>
                    <w:bottom w:val="none" w:sz="0" w:space="0" w:color="auto"/>
                    <w:right w:val="none" w:sz="0" w:space="0" w:color="auto"/>
                  </w:divBdr>
                </w:div>
                <w:div w:id="902955695">
                  <w:marLeft w:val="0"/>
                  <w:marRight w:val="0"/>
                  <w:marTop w:val="0"/>
                  <w:marBottom w:val="0"/>
                  <w:divBdr>
                    <w:top w:val="none" w:sz="0" w:space="0" w:color="auto"/>
                    <w:left w:val="none" w:sz="0" w:space="0" w:color="auto"/>
                    <w:bottom w:val="none" w:sz="0" w:space="0" w:color="auto"/>
                    <w:right w:val="none" w:sz="0" w:space="0" w:color="auto"/>
                  </w:divBdr>
                </w:div>
              </w:divsChild>
            </w:div>
            <w:div w:id="388918133">
              <w:marLeft w:val="0"/>
              <w:marRight w:val="0"/>
              <w:marTop w:val="0"/>
              <w:marBottom w:val="0"/>
              <w:divBdr>
                <w:top w:val="none" w:sz="0" w:space="0" w:color="auto"/>
                <w:left w:val="none" w:sz="0" w:space="0" w:color="auto"/>
                <w:bottom w:val="none" w:sz="0" w:space="0" w:color="auto"/>
                <w:right w:val="none" w:sz="0" w:space="0" w:color="auto"/>
              </w:divBdr>
            </w:div>
            <w:div w:id="60489970">
              <w:marLeft w:val="0"/>
              <w:marRight w:val="0"/>
              <w:marTop w:val="0"/>
              <w:marBottom w:val="0"/>
              <w:divBdr>
                <w:top w:val="none" w:sz="0" w:space="0" w:color="auto"/>
                <w:left w:val="none" w:sz="0" w:space="0" w:color="auto"/>
                <w:bottom w:val="none" w:sz="0" w:space="0" w:color="auto"/>
                <w:right w:val="none" w:sz="0" w:space="0" w:color="auto"/>
              </w:divBdr>
            </w:div>
            <w:div w:id="1203401275">
              <w:marLeft w:val="0"/>
              <w:marRight w:val="0"/>
              <w:marTop w:val="0"/>
              <w:marBottom w:val="0"/>
              <w:divBdr>
                <w:top w:val="none" w:sz="0" w:space="0" w:color="auto"/>
                <w:left w:val="none" w:sz="0" w:space="0" w:color="auto"/>
                <w:bottom w:val="none" w:sz="0" w:space="0" w:color="auto"/>
                <w:right w:val="none" w:sz="0" w:space="0" w:color="auto"/>
              </w:divBdr>
            </w:div>
            <w:div w:id="1987204688">
              <w:marLeft w:val="0"/>
              <w:marRight w:val="0"/>
              <w:marTop w:val="0"/>
              <w:marBottom w:val="0"/>
              <w:divBdr>
                <w:top w:val="none" w:sz="0" w:space="0" w:color="auto"/>
                <w:left w:val="none" w:sz="0" w:space="0" w:color="auto"/>
                <w:bottom w:val="none" w:sz="0" w:space="0" w:color="auto"/>
                <w:right w:val="none" w:sz="0" w:space="0" w:color="auto"/>
              </w:divBdr>
            </w:div>
            <w:div w:id="1551382080">
              <w:marLeft w:val="0"/>
              <w:marRight w:val="0"/>
              <w:marTop w:val="0"/>
              <w:marBottom w:val="0"/>
              <w:divBdr>
                <w:top w:val="none" w:sz="0" w:space="0" w:color="auto"/>
                <w:left w:val="none" w:sz="0" w:space="0" w:color="auto"/>
                <w:bottom w:val="none" w:sz="0" w:space="0" w:color="auto"/>
                <w:right w:val="none" w:sz="0" w:space="0" w:color="auto"/>
              </w:divBdr>
            </w:div>
            <w:div w:id="1248538933">
              <w:marLeft w:val="0"/>
              <w:marRight w:val="0"/>
              <w:marTop w:val="0"/>
              <w:marBottom w:val="0"/>
              <w:divBdr>
                <w:top w:val="none" w:sz="0" w:space="0" w:color="auto"/>
                <w:left w:val="none" w:sz="0" w:space="0" w:color="auto"/>
                <w:bottom w:val="none" w:sz="0" w:space="0" w:color="auto"/>
                <w:right w:val="none" w:sz="0" w:space="0" w:color="auto"/>
              </w:divBdr>
            </w:div>
            <w:div w:id="1185748333">
              <w:marLeft w:val="0"/>
              <w:marRight w:val="0"/>
              <w:marTop w:val="0"/>
              <w:marBottom w:val="0"/>
              <w:divBdr>
                <w:top w:val="none" w:sz="0" w:space="0" w:color="auto"/>
                <w:left w:val="none" w:sz="0" w:space="0" w:color="auto"/>
                <w:bottom w:val="none" w:sz="0" w:space="0" w:color="auto"/>
                <w:right w:val="none" w:sz="0" w:space="0" w:color="auto"/>
              </w:divBdr>
            </w:div>
            <w:div w:id="113405323">
              <w:marLeft w:val="0"/>
              <w:marRight w:val="0"/>
              <w:marTop w:val="0"/>
              <w:marBottom w:val="0"/>
              <w:divBdr>
                <w:top w:val="none" w:sz="0" w:space="0" w:color="auto"/>
                <w:left w:val="none" w:sz="0" w:space="0" w:color="auto"/>
                <w:bottom w:val="none" w:sz="0" w:space="0" w:color="auto"/>
                <w:right w:val="none" w:sz="0" w:space="0" w:color="auto"/>
              </w:divBdr>
            </w:div>
            <w:div w:id="64450628">
              <w:marLeft w:val="0"/>
              <w:marRight w:val="0"/>
              <w:marTop w:val="0"/>
              <w:marBottom w:val="0"/>
              <w:divBdr>
                <w:top w:val="none" w:sz="0" w:space="0" w:color="auto"/>
                <w:left w:val="none" w:sz="0" w:space="0" w:color="auto"/>
                <w:bottom w:val="none" w:sz="0" w:space="0" w:color="auto"/>
                <w:right w:val="none" w:sz="0" w:space="0" w:color="auto"/>
              </w:divBdr>
            </w:div>
            <w:div w:id="2019964885">
              <w:marLeft w:val="0"/>
              <w:marRight w:val="0"/>
              <w:marTop w:val="0"/>
              <w:marBottom w:val="0"/>
              <w:divBdr>
                <w:top w:val="none" w:sz="0" w:space="0" w:color="auto"/>
                <w:left w:val="none" w:sz="0" w:space="0" w:color="auto"/>
                <w:bottom w:val="none" w:sz="0" w:space="0" w:color="auto"/>
                <w:right w:val="none" w:sz="0" w:space="0" w:color="auto"/>
              </w:divBdr>
            </w:div>
            <w:div w:id="301154747">
              <w:marLeft w:val="0"/>
              <w:marRight w:val="0"/>
              <w:marTop w:val="0"/>
              <w:marBottom w:val="0"/>
              <w:divBdr>
                <w:top w:val="none" w:sz="0" w:space="0" w:color="auto"/>
                <w:left w:val="none" w:sz="0" w:space="0" w:color="auto"/>
                <w:bottom w:val="none" w:sz="0" w:space="0" w:color="auto"/>
                <w:right w:val="none" w:sz="0" w:space="0" w:color="auto"/>
              </w:divBdr>
            </w:div>
            <w:div w:id="1159419708">
              <w:marLeft w:val="0"/>
              <w:marRight w:val="0"/>
              <w:marTop w:val="0"/>
              <w:marBottom w:val="0"/>
              <w:divBdr>
                <w:top w:val="none" w:sz="0" w:space="0" w:color="auto"/>
                <w:left w:val="none" w:sz="0" w:space="0" w:color="auto"/>
                <w:bottom w:val="none" w:sz="0" w:space="0" w:color="auto"/>
                <w:right w:val="none" w:sz="0" w:space="0" w:color="auto"/>
              </w:divBdr>
            </w:div>
            <w:div w:id="845218417">
              <w:marLeft w:val="0"/>
              <w:marRight w:val="0"/>
              <w:marTop w:val="0"/>
              <w:marBottom w:val="0"/>
              <w:divBdr>
                <w:top w:val="none" w:sz="0" w:space="0" w:color="auto"/>
                <w:left w:val="none" w:sz="0" w:space="0" w:color="auto"/>
                <w:bottom w:val="none" w:sz="0" w:space="0" w:color="auto"/>
                <w:right w:val="none" w:sz="0" w:space="0" w:color="auto"/>
              </w:divBdr>
            </w:div>
            <w:div w:id="653950457">
              <w:marLeft w:val="0"/>
              <w:marRight w:val="0"/>
              <w:marTop w:val="0"/>
              <w:marBottom w:val="0"/>
              <w:divBdr>
                <w:top w:val="none" w:sz="0" w:space="0" w:color="auto"/>
                <w:left w:val="none" w:sz="0" w:space="0" w:color="auto"/>
                <w:bottom w:val="none" w:sz="0" w:space="0" w:color="auto"/>
                <w:right w:val="none" w:sz="0" w:space="0" w:color="auto"/>
              </w:divBdr>
            </w:div>
            <w:div w:id="1436830062">
              <w:marLeft w:val="0"/>
              <w:marRight w:val="0"/>
              <w:marTop w:val="0"/>
              <w:marBottom w:val="0"/>
              <w:divBdr>
                <w:top w:val="none" w:sz="0" w:space="0" w:color="auto"/>
                <w:left w:val="none" w:sz="0" w:space="0" w:color="auto"/>
                <w:bottom w:val="none" w:sz="0" w:space="0" w:color="auto"/>
                <w:right w:val="none" w:sz="0" w:space="0" w:color="auto"/>
              </w:divBdr>
            </w:div>
            <w:div w:id="21170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73038">
      <w:bodyDiv w:val="1"/>
      <w:marLeft w:val="0"/>
      <w:marRight w:val="0"/>
      <w:marTop w:val="0"/>
      <w:marBottom w:val="0"/>
      <w:divBdr>
        <w:top w:val="none" w:sz="0" w:space="0" w:color="auto"/>
        <w:left w:val="none" w:sz="0" w:space="0" w:color="auto"/>
        <w:bottom w:val="none" w:sz="0" w:space="0" w:color="auto"/>
        <w:right w:val="none" w:sz="0" w:space="0" w:color="auto"/>
      </w:divBdr>
      <w:divsChild>
        <w:div w:id="1931114572">
          <w:marLeft w:val="0"/>
          <w:marRight w:val="0"/>
          <w:marTop w:val="0"/>
          <w:marBottom w:val="0"/>
          <w:divBdr>
            <w:top w:val="none" w:sz="0" w:space="0" w:color="auto"/>
            <w:left w:val="none" w:sz="0" w:space="0" w:color="auto"/>
            <w:bottom w:val="none" w:sz="0" w:space="0" w:color="auto"/>
            <w:right w:val="none" w:sz="0" w:space="0" w:color="auto"/>
          </w:divBdr>
          <w:divsChild>
            <w:div w:id="122433965">
              <w:marLeft w:val="0"/>
              <w:marRight w:val="0"/>
              <w:marTop w:val="0"/>
              <w:marBottom w:val="0"/>
              <w:divBdr>
                <w:top w:val="none" w:sz="0" w:space="0" w:color="auto"/>
                <w:left w:val="none" w:sz="0" w:space="0" w:color="auto"/>
                <w:bottom w:val="none" w:sz="0" w:space="0" w:color="auto"/>
                <w:right w:val="none" w:sz="0" w:space="0" w:color="auto"/>
              </w:divBdr>
            </w:div>
            <w:div w:id="62759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9706">
      <w:bodyDiv w:val="1"/>
      <w:marLeft w:val="0"/>
      <w:marRight w:val="0"/>
      <w:marTop w:val="0"/>
      <w:marBottom w:val="0"/>
      <w:divBdr>
        <w:top w:val="none" w:sz="0" w:space="0" w:color="auto"/>
        <w:left w:val="none" w:sz="0" w:space="0" w:color="auto"/>
        <w:bottom w:val="none" w:sz="0" w:space="0" w:color="auto"/>
        <w:right w:val="none" w:sz="0" w:space="0" w:color="auto"/>
      </w:divBdr>
      <w:divsChild>
        <w:div w:id="2142652649">
          <w:marLeft w:val="0"/>
          <w:marRight w:val="0"/>
          <w:marTop w:val="0"/>
          <w:marBottom w:val="0"/>
          <w:divBdr>
            <w:top w:val="none" w:sz="0" w:space="0" w:color="auto"/>
            <w:left w:val="none" w:sz="0" w:space="0" w:color="auto"/>
            <w:bottom w:val="none" w:sz="0" w:space="0" w:color="auto"/>
            <w:right w:val="none" w:sz="0" w:space="0" w:color="auto"/>
          </w:divBdr>
        </w:div>
        <w:div w:id="357507409">
          <w:marLeft w:val="0"/>
          <w:marRight w:val="0"/>
          <w:marTop w:val="0"/>
          <w:marBottom w:val="0"/>
          <w:divBdr>
            <w:top w:val="none" w:sz="0" w:space="0" w:color="auto"/>
            <w:left w:val="none" w:sz="0" w:space="0" w:color="auto"/>
            <w:bottom w:val="none" w:sz="0" w:space="0" w:color="auto"/>
            <w:right w:val="none" w:sz="0" w:space="0" w:color="auto"/>
          </w:divBdr>
          <w:divsChild>
            <w:div w:id="695958686">
              <w:marLeft w:val="75"/>
              <w:marRight w:val="0"/>
              <w:marTop w:val="0"/>
              <w:marBottom w:val="0"/>
              <w:divBdr>
                <w:top w:val="none" w:sz="0" w:space="0" w:color="auto"/>
                <w:left w:val="none" w:sz="0" w:space="0" w:color="auto"/>
                <w:bottom w:val="none" w:sz="0" w:space="0" w:color="auto"/>
                <w:right w:val="none" w:sz="0" w:space="0" w:color="auto"/>
              </w:divBdr>
            </w:div>
            <w:div w:id="1472871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47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3872977">
      <w:bodyDiv w:val="1"/>
      <w:marLeft w:val="0"/>
      <w:marRight w:val="0"/>
      <w:marTop w:val="0"/>
      <w:marBottom w:val="0"/>
      <w:divBdr>
        <w:top w:val="none" w:sz="0" w:space="0" w:color="auto"/>
        <w:left w:val="none" w:sz="0" w:space="0" w:color="auto"/>
        <w:bottom w:val="none" w:sz="0" w:space="0" w:color="auto"/>
        <w:right w:val="none" w:sz="0" w:space="0" w:color="auto"/>
      </w:divBdr>
      <w:divsChild>
        <w:div w:id="322513192">
          <w:marLeft w:val="0"/>
          <w:marRight w:val="0"/>
          <w:marTop w:val="0"/>
          <w:marBottom w:val="0"/>
          <w:divBdr>
            <w:top w:val="none" w:sz="0" w:space="0" w:color="auto"/>
            <w:left w:val="none" w:sz="0" w:space="0" w:color="auto"/>
            <w:bottom w:val="none" w:sz="0" w:space="0" w:color="auto"/>
            <w:right w:val="none" w:sz="0" w:space="0" w:color="auto"/>
          </w:divBdr>
        </w:div>
        <w:div w:id="864684">
          <w:marLeft w:val="0"/>
          <w:marRight w:val="0"/>
          <w:marTop w:val="0"/>
          <w:marBottom w:val="0"/>
          <w:divBdr>
            <w:top w:val="none" w:sz="0" w:space="0" w:color="auto"/>
            <w:left w:val="none" w:sz="0" w:space="0" w:color="auto"/>
            <w:bottom w:val="none" w:sz="0" w:space="0" w:color="auto"/>
            <w:right w:val="none" w:sz="0" w:space="0" w:color="auto"/>
          </w:divBdr>
        </w:div>
        <w:div w:id="474104952">
          <w:marLeft w:val="0"/>
          <w:marRight w:val="0"/>
          <w:marTop w:val="0"/>
          <w:marBottom w:val="0"/>
          <w:divBdr>
            <w:top w:val="none" w:sz="0" w:space="0" w:color="auto"/>
            <w:left w:val="none" w:sz="0" w:space="0" w:color="auto"/>
            <w:bottom w:val="none" w:sz="0" w:space="0" w:color="auto"/>
            <w:right w:val="none" w:sz="0" w:space="0" w:color="auto"/>
          </w:divBdr>
        </w:div>
        <w:div w:id="1061559239">
          <w:marLeft w:val="0"/>
          <w:marRight w:val="0"/>
          <w:marTop w:val="0"/>
          <w:marBottom w:val="0"/>
          <w:divBdr>
            <w:top w:val="none" w:sz="0" w:space="0" w:color="auto"/>
            <w:left w:val="none" w:sz="0" w:space="0" w:color="auto"/>
            <w:bottom w:val="none" w:sz="0" w:space="0" w:color="auto"/>
            <w:right w:val="none" w:sz="0" w:space="0" w:color="auto"/>
          </w:divBdr>
        </w:div>
        <w:div w:id="872159435">
          <w:marLeft w:val="0"/>
          <w:marRight w:val="0"/>
          <w:marTop w:val="0"/>
          <w:marBottom w:val="0"/>
          <w:divBdr>
            <w:top w:val="none" w:sz="0" w:space="0" w:color="auto"/>
            <w:left w:val="none" w:sz="0" w:space="0" w:color="auto"/>
            <w:bottom w:val="none" w:sz="0" w:space="0" w:color="auto"/>
            <w:right w:val="none" w:sz="0" w:space="0" w:color="auto"/>
          </w:divBdr>
        </w:div>
        <w:div w:id="1014579339">
          <w:marLeft w:val="0"/>
          <w:marRight w:val="0"/>
          <w:marTop w:val="0"/>
          <w:marBottom w:val="0"/>
          <w:divBdr>
            <w:top w:val="none" w:sz="0" w:space="0" w:color="auto"/>
            <w:left w:val="none" w:sz="0" w:space="0" w:color="auto"/>
            <w:bottom w:val="none" w:sz="0" w:space="0" w:color="auto"/>
            <w:right w:val="none" w:sz="0" w:space="0" w:color="auto"/>
          </w:divBdr>
        </w:div>
        <w:div w:id="689259646">
          <w:marLeft w:val="0"/>
          <w:marRight w:val="0"/>
          <w:marTop w:val="0"/>
          <w:marBottom w:val="0"/>
          <w:divBdr>
            <w:top w:val="none" w:sz="0" w:space="0" w:color="auto"/>
            <w:left w:val="none" w:sz="0" w:space="0" w:color="auto"/>
            <w:bottom w:val="none" w:sz="0" w:space="0" w:color="auto"/>
            <w:right w:val="none" w:sz="0" w:space="0" w:color="auto"/>
          </w:divBdr>
        </w:div>
        <w:div w:id="979262571">
          <w:marLeft w:val="0"/>
          <w:marRight w:val="0"/>
          <w:marTop w:val="0"/>
          <w:marBottom w:val="0"/>
          <w:divBdr>
            <w:top w:val="none" w:sz="0" w:space="0" w:color="auto"/>
            <w:left w:val="none" w:sz="0" w:space="0" w:color="auto"/>
            <w:bottom w:val="none" w:sz="0" w:space="0" w:color="auto"/>
            <w:right w:val="none" w:sz="0" w:space="0" w:color="auto"/>
          </w:divBdr>
        </w:div>
        <w:div w:id="345442708">
          <w:marLeft w:val="0"/>
          <w:marRight w:val="0"/>
          <w:marTop w:val="0"/>
          <w:marBottom w:val="0"/>
          <w:divBdr>
            <w:top w:val="none" w:sz="0" w:space="0" w:color="auto"/>
            <w:left w:val="none" w:sz="0" w:space="0" w:color="auto"/>
            <w:bottom w:val="none" w:sz="0" w:space="0" w:color="auto"/>
            <w:right w:val="none" w:sz="0" w:space="0" w:color="auto"/>
          </w:divBdr>
        </w:div>
        <w:div w:id="2130391467">
          <w:marLeft w:val="0"/>
          <w:marRight w:val="0"/>
          <w:marTop w:val="0"/>
          <w:marBottom w:val="0"/>
          <w:divBdr>
            <w:top w:val="none" w:sz="0" w:space="0" w:color="auto"/>
            <w:left w:val="none" w:sz="0" w:space="0" w:color="auto"/>
            <w:bottom w:val="none" w:sz="0" w:space="0" w:color="auto"/>
            <w:right w:val="none" w:sz="0" w:space="0" w:color="auto"/>
          </w:divBdr>
        </w:div>
        <w:div w:id="380986637">
          <w:marLeft w:val="0"/>
          <w:marRight w:val="0"/>
          <w:marTop w:val="0"/>
          <w:marBottom w:val="0"/>
          <w:divBdr>
            <w:top w:val="none" w:sz="0" w:space="0" w:color="auto"/>
            <w:left w:val="none" w:sz="0" w:space="0" w:color="auto"/>
            <w:bottom w:val="none" w:sz="0" w:space="0" w:color="auto"/>
            <w:right w:val="none" w:sz="0" w:space="0" w:color="auto"/>
          </w:divBdr>
        </w:div>
        <w:div w:id="1499463847">
          <w:marLeft w:val="0"/>
          <w:marRight w:val="0"/>
          <w:marTop w:val="0"/>
          <w:marBottom w:val="0"/>
          <w:divBdr>
            <w:top w:val="none" w:sz="0" w:space="0" w:color="auto"/>
            <w:left w:val="none" w:sz="0" w:space="0" w:color="auto"/>
            <w:bottom w:val="none" w:sz="0" w:space="0" w:color="auto"/>
            <w:right w:val="none" w:sz="0" w:space="0" w:color="auto"/>
          </w:divBdr>
        </w:div>
        <w:div w:id="422529368">
          <w:marLeft w:val="0"/>
          <w:marRight w:val="0"/>
          <w:marTop w:val="0"/>
          <w:marBottom w:val="0"/>
          <w:divBdr>
            <w:top w:val="none" w:sz="0" w:space="0" w:color="auto"/>
            <w:left w:val="none" w:sz="0" w:space="0" w:color="auto"/>
            <w:bottom w:val="none" w:sz="0" w:space="0" w:color="auto"/>
            <w:right w:val="none" w:sz="0" w:space="0" w:color="auto"/>
          </w:divBdr>
        </w:div>
        <w:div w:id="1518079925">
          <w:marLeft w:val="0"/>
          <w:marRight w:val="0"/>
          <w:marTop w:val="0"/>
          <w:marBottom w:val="0"/>
          <w:divBdr>
            <w:top w:val="none" w:sz="0" w:space="0" w:color="auto"/>
            <w:left w:val="none" w:sz="0" w:space="0" w:color="auto"/>
            <w:bottom w:val="none" w:sz="0" w:space="0" w:color="auto"/>
            <w:right w:val="none" w:sz="0" w:space="0" w:color="auto"/>
          </w:divBdr>
        </w:div>
      </w:divsChild>
    </w:div>
    <w:div w:id="595409486">
      <w:bodyDiv w:val="1"/>
      <w:marLeft w:val="0"/>
      <w:marRight w:val="0"/>
      <w:marTop w:val="0"/>
      <w:marBottom w:val="0"/>
      <w:divBdr>
        <w:top w:val="none" w:sz="0" w:space="0" w:color="auto"/>
        <w:left w:val="none" w:sz="0" w:space="0" w:color="auto"/>
        <w:bottom w:val="none" w:sz="0" w:space="0" w:color="auto"/>
        <w:right w:val="none" w:sz="0" w:space="0" w:color="auto"/>
      </w:divBdr>
    </w:div>
    <w:div w:id="649410980">
      <w:bodyDiv w:val="1"/>
      <w:marLeft w:val="0"/>
      <w:marRight w:val="0"/>
      <w:marTop w:val="0"/>
      <w:marBottom w:val="0"/>
      <w:divBdr>
        <w:top w:val="none" w:sz="0" w:space="0" w:color="auto"/>
        <w:left w:val="none" w:sz="0" w:space="0" w:color="auto"/>
        <w:bottom w:val="none" w:sz="0" w:space="0" w:color="auto"/>
        <w:right w:val="none" w:sz="0" w:space="0" w:color="auto"/>
      </w:divBdr>
    </w:div>
    <w:div w:id="665519193">
      <w:bodyDiv w:val="1"/>
      <w:marLeft w:val="0"/>
      <w:marRight w:val="0"/>
      <w:marTop w:val="0"/>
      <w:marBottom w:val="0"/>
      <w:divBdr>
        <w:top w:val="none" w:sz="0" w:space="0" w:color="auto"/>
        <w:left w:val="none" w:sz="0" w:space="0" w:color="auto"/>
        <w:bottom w:val="none" w:sz="0" w:space="0" w:color="auto"/>
        <w:right w:val="none" w:sz="0" w:space="0" w:color="auto"/>
      </w:divBdr>
      <w:divsChild>
        <w:div w:id="1844055075">
          <w:marLeft w:val="0"/>
          <w:marRight w:val="0"/>
          <w:marTop w:val="0"/>
          <w:marBottom w:val="0"/>
          <w:divBdr>
            <w:top w:val="none" w:sz="0" w:space="0" w:color="auto"/>
            <w:left w:val="none" w:sz="0" w:space="0" w:color="auto"/>
            <w:bottom w:val="none" w:sz="0" w:space="0" w:color="auto"/>
            <w:right w:val="none" w:sz="0" w:space="0" w:color="auto"/>
          </w:divBdr>
          <w:divsChild>
            <w:div w:id="669454261">
              <w:marLeft w:val="0"/>
              <w:marRight w:val="0"/>
              <w:marTop w:val="0"/>
              <w:marBottom w:val="0"/>
              <w:divBdr>
                <w:top w:val="none" w:sz="0" w:space="0" w:color="auto"/>
                <w:left w:val="none" w:sz="0" w:space="0" w:color="auto"/>
                <w:bottom w:val="none" w:sz="0" w:space="0" w:color="auto"/>
                <w:right w:val="none" w:sz="0" w:space="0" w:color="auto"/>
              </w:divBdr>
            </w:div>
            <w:div w:id="997877671">
              <w:marLeft w:val="0"/>
              <w:marRight w:val="0"/>
              <w:marTop w:val="0"/>
              <w:marBottom w:val="0"/>
              <w:divBdr>
                <w:top w:val="none" w:sz="0" w:space="0" w:color="auto"/>
                <w:left w:val="none" w:sz="0" w:space="0" w:color="auto"/>
                <w:bottom w:val="none" w:sz="0" w:space="0" w:color="auto"/>
                <w:right w:val="none" w:sz="0" w:space="0" w:color="auto"/>
              </w:divBdr>
              <w:divsChild>
                <w:div w:id="2109964005">
                  <w:marLeft w:val="0"/>
                  <w:marRight w:val="0"/>
                  <w:marTop w:val="0"/>
                  <w:marBottom w:val="0"/>
                  <w:divBdr>
                    <w:top w:val="none" w:sz="0" w:space="0" w:color="auto"/>
                    <w:left w:val="none" w:sz="0" w:space="0" w:color="auto"/>
                    <w:bottom w:val="none" w:sz="0" w:space="0" w:color="auto"/>
                    <w:right w:val="none" w:sz="0" w:space="0" w:color="auto"/>
                  </w:divBdr>
                </w:div>
              </w:divsChild>
            </w:div>
            <w:div w:id="700134893">
              <w:marLeft w:val="0"/>
              <w:marRight w:val="0"/>
              <w:marTop w:val="0"/>
              <w:marBottom w:val="0"/>
              <w:divBdr>
                <w:top w:val="none" w:sz="0" w:space="0" w:color="auto"/>
                <w:left w:val="none" w:sz="0" w:space="0" w:color="auto"/>
                <w:bottom w:val="none" w:sz="0" w:space="0" w:color="auto"/>
                <w:right w:val="none" w:sz="0" w:space="0" w:color="auto"/>
              </w:divBdr>
              <w:divsChild>
                <w:div w:id="47253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236599">
      <w:bodyDiv w:val="1"/>
      <w:marLeft w:val="0"/>
      <w:marRight w:val="0"/>
      <w:marTop w:val="0"/>
      <w:marBottom w:val="0"/>
      <w:divBdr>
        <w:top w:val="none" w:sz="0" w:space="0" w:color="auto"/>
        <w:left w:val="none" w:sz="0" w:space="0" w:color="auto"/>
        <w:bottom w:val="none" w:sz="0" w:space="0" w:color="auto"/>
        <w:right w:val="none" w:sz="0" w:space="0" w:color="auto"/>
      </w:divBdr>
      <w:divsChild>
        <w:div w:id="914166195">
          <w:marLeft w:val="0"/>
          <w:marRight w:val="0"/>
          <w:marTop w:val="0"/>
          <w:marBottom w:val="0"/>
          <w:divBdr>
            <w:top w:val="none" w:sz="0" w:space="0" w:color="auto"/>
            <w:left w:val="none" w:sz="0" w:space="0" w:color="auto"/>
            <w:bottom w:val="none" w:sz="0" w:space="0" w:color="auto"/>
            <w:right w:val="none" w:sz="0" w:space="0" w:color="auto"/>
          </w:divBdr>
        </w:div>
        <w:div w:id="1001348190">
          <w:marLeft w:val="0"/>
          <w:marRight w:val="0"/>
          <w:marTop w:val="0"/>
          <w:marBottom w:val="0"/>
          <w:divBdr>
            <w:top w:val="none" w:sz="0" w:space="0" w:color="auto"/>
            <w:left w:val="none" w:sz="0" w:space="0" w:color="auto"/>
            <w:bottom w:val="none" w:sz="0" w:space="0" w:color="auto"/>
            <w:right w:val="none" w:sz="0" w:space="0" w:color="auto"/>
          </w:divBdr>
        </w:div>
      </w:divsChild>
    </w:div>
    <w:div w:id="973103233">
      <w:bodyDiv w:val="1"/>
      <w:marLeft w:val="0"/>
      <w:marRight w:val="0"/>
      <w:marTop w:val="0"/>
      <w:marBottom w:val="0"/>
      <w:divBdr>
        <w:top w:val="none" w:sz="0" w:space="0" w:color="auto"/>
        <w:left w:val="none" w:sz="0" w:space="0" w:color="auto"/>
        <w:bottom w:val="none" w:sz="0" w:space="0" w:color="auto"/>
        <w:right w:val="none" w:sz="0" w:space="0" w:color="auto"/>
      </w:divBdr>
      <w:divsChild>
        <w:div w:id="1597128303">
          <w:marLeft w:val="0"/>
          <w:marRight w:val="0"/>
          <w:marTop w:val="0"/>
          <w:marBottom w:val="0"/>
          <w:divBdr>
            <w:top w:val="none" w:sz="0" w:space="0" w:color="auto"/>
            <w:left w:val="none" w:sz="0" w:space="0" w:color="auto"/>
            <w:bottom w:val="none" w:sz="0" w:space="0" w:color="auto"/>
            <w:right w:val="none" w:sz="0" w:space="0" w:color="auto"/>
          </w:divBdr>
        </w:div>
        <w:div w:id="1147236161">
          <w:marLeft w:val="0"/>
          <w:marRight w:val="0"/>
          <w:marTop w:val="0"/>
          <w:marBottom w:val="0"/>
          <w:divBdr>
            <w:top w:val="none" w:sz="0" w:space="0" w:color="auto"/>
            <w:left w:val="none" w:sz="0" w:space="0" w:color="auto"/>
            <w:bottom w:val="none" w:sz="0" w:space="0" w:color="auto"/>
            <w:right w:val="none" w:sz="0" w:space="0" w:color="auto"/>
          </w:divBdr>
        </w:div>
      </w:divsChild>
    </w:div>
    <w:div w:id="1037120416">
      <w:bodyDiv w:val="1"/>
      <w:marLeft w:val="0"/>
      <w:marRight w:val="0"/>
      <w:marTop w:val="0"/>
      <w:marBottom w:val="0"/>
      <w:divBdr>
        <w:top w:val="none" w:sz="0" w:space="0" w:color="auto"/>
        <w:left w:val="none" w:sz="0" w:space="0" w:color="auto"/>
        <w:bottom w:val="none" w:sz="0" w:space="0" w:color="auto"/>
        <w:right w:val="none" w:sz="0" w:space="0" w:color="auto"/>
      </w:divBdr>
      <w:divsChild>
        <w:div w:id="33163065">
          <w:marLeft w:val="0"/>
          <w:marRight w:val="0"/>
          <w:marTop w:val="0"/>
          <w:marBottom w:val="0"/>
          <w:divBdr>
            <w:top w:val="none" w:sz="0" w:space="0" w:color="auto"/>
            <w:left w:val="none" w:sz="0" w:space="0" w:color="auto"/>
            <w:bottom w:val="none" w:sz="0" w:space="0" w:color="auto"/>
            <w:right w:val="none" w:sz="0" w:space="0" w:color="auto"/>
          </w:divBdr>
        </w:div>
        <w:div w:id="274364831">
          <w:marLeft w:val="0"/>
          <w:marRight w:val="0"/>
          <w:marTop w:val="0"/>
          <w:marBottom w:val="0"/>
          <w:divBdr>
            <w:top w:val="none" w:sz="0" w:space="0" w:color="auto"/>
            <w:left w:val="none" w:sz="0" w:space="0" w:color="auto"/>
            <w:bottom w:val="none" w:sz="0" w:space="0" w:color="auto"/>
            <w:right w:val="none" w:sz="0" w:space="0" w:color="auto"/>
          </w:divBdr>
        </w:div>
        <w:div w:id="2080325488">
          <w:marLeft w:val="0"/>
          <w:marRight w:val="0"/>
          <w:marTop w:val="0"/>
          <w:marBottom w:val="0"/>
          <w:divBdr>
            <w:top w:val="none" w:sz="0" w:space="0" w:color="auto"/>
            <w:left w:val="none" w:sz="0" w:space="0" w:color="auto"/>
            <w:bottom w:val="none" w:sz="0" w:space="0" w:color="auto"/>
            <w:right w:val="none" w:sz="0" w:space="0" w:color="auto"/>
          </w:divBdr>
        </w:div>
        <w:div w:id="1083995459">
          <w:marLeft w:val="0"/>
          <w:marRight w:val="0"/>
          <w:marTop w:val="0"/>
          <w:marBottom w:val="0"/>
          <w:divBdr>
            <w:top w:val="none" w:sz="0" w:space="0" w:color="auto"/>
            <w:left w:val="none" w:sz="0" w:space="0" w:color="auto"/>
            <w:bottom w:val="none" w:sz="0" w:space="0" w:color="auto"/>
            <w:right w:val="none" w:sz="0" w:space="0" w:color="auto"/>
          </w:divBdr>
        </w:div>
      </w:divsChild>
    </w:div>
    <w:div w:id="1288320408">
      <w:bodyDiv w:val="1"/>
      <w:marLeft w:val="0"/>
      <w:marRight w:val="0"/>
      <w:marTop w:val="0"/>
      <w:marBottom w:val="0"/>
      <w:divBdr>
        <w:top w:val="none" w:sz="0" w:space="0" w:color="auto"/>
        <w:left w:val="none" w:sz="0" w:space="0" w:color="auto"/>
        <w:bottom w:val="none" w:sz="0" w:space="0" w:color="auto"/>
        <w:right w:val="none" w:sz="0" w:space="0" w:color="auto"/>
      </w:divBdr>
    </w:div>
    <w:div w:id="1341002584">
      <w:bodyDiv w:val="1"/>
      <w:marLeft w:val="0"/>
      <w:marRight w:val="0"/>
      <w:marTop w:val="0"/>
      <w:marBottom w:val="0"/>
      <w:divBdr>
        <w:top w:val="none" w:sz="0" w:space="0" w:color="auto"/>
        <w:left w:val="none" w:sz="0" w:space="0" w:color="auto"/>
        <w:bottom w:val="none" w:sz="0" w:space="0" w:color="auto"/>
        <w:right w:val="none" w:sz="0" w:space="0" w:color="auto"/>
      </w:divBdr>
      <w:divsChild>
        <w:div w:id="810906746">
          <w:marLeft w:val="240"/>
          <w:marRight w:val="240"/>
          <w:marTop w:val="120"/>
          <w:marBottom w:val="192"/>
          <w:divBdr>
            <w:top w:val="none" w:sz="0" w:space="0" w:color="auto"/>
            <w:left w:val="none" w:sz="0" w:space="0" w:color="auto"/>
            <w:bottom w:val="none" w:sz="0" w:space="0" w:color="auto"/>
            <w:right w:val="none" w:sz="0" w:space="0" w:color="auto"/>
          </w:divBdr>
        </w:div>
        <w:div w:id="1580559096">
          <w:marLeft w:val="240"/>
          <w:marRight w:val="240"/>
          <w:marTop w:val="120"/>
          <w:marBottom w:val="192"/>
          <w:divBdr>
            <w:top w:val="none" w:sz="0" w:space="0" w:color="auto"/>
            <w:left w:val="none" w:sz="0" w:space="0" w:color="auto"/>
            <w:bottom w:val="none" w:sz="0" w:space="0" w:color="auto"/>
            <w:right w:val="none" w:sz="0" w:space="0" w:color="auto"/>
          </w:divBdr>
        </w:div>
        <w:div w:id="1586913964">
          <w:marLeft w:val="240"/>
          <w:marRight w:val="240"/>
          <w:marTop w:val="120"/>
          <w:marBottom w:val="192"/>
          <w:divBdr>
            <w:top w:val="none" w:sz="0" w:space="0" w:color="auto"/>
            <w:left w:val="none" w:sz="0" w:space="0" w:color="auto"/>
            <w:bottom w:val="none" w:sz="0" w:space="0" w:color="auto"/>
            <w:right w:val="none" w:sz="0" w:space="0" w:color="auto"/>
          </w:divBdr>
        </w:div>
        <w:div w:id="265817907">
          <w:marLeft w:val="240"/>
          <w:marRight w:val="240"/>
          <w:marTop w:val="120"/>
          <w:marBottom w:val="192"/>
          <w:divBdr>
            <w:top w:val="none" w:sz="0" w:space="0" w:color="auto"/>
            <w:left w:val="none" w:sz="0" w:space="0" w:color="auto"/>
            <w:bottom w:val="none" w:sz="0" w:space="0" w:color="auto"/>
            <w:right w:val="none" w:sz="0" w:space="0" w:color="auto"/>
          </w:divBdr>
        </w:div>
        <w:div w:id="673459307">
          <w:marLeft w:val="240"/>
          <w:marRight w:val="240"/>
          <w:marTop w:val="120"/>
          <w:marBottom w:val="192"/>
          <w:divBdr>
            <w:top w:val="none" w:sz="0" w:space="0" w:color="auto"/>
            <w:left w:val="none" w:sz="0" w:space="0" w:color="auto"/>
            <w:bottom w:val="none" w:sz="0" w:space="0" w:color="auto"/>
            <w:right w:val="none" w:sz="0" w:space="0" w:color="auto"/>
          </w:divBdr>
        </w:div>
        <w:div w:id="351956281">
          <w:marLeft w:val="240"/>
          <w:marRight w:val="240"/>
          <w:marTop w:val="120"/>
          <w:marBottom w:val="192"/>
          <w:divBdr>
            <w:top w:val="none" w:sz="0" w:space="0" w:color="auto"/>
            <w:left w:val="none" w:sz="0" w:space="0" w:color="auto"/>
            <w:bottom w:val="none" w:sz="0" w:space="0" w:color="auto"/>
            <w:right w:val="none" w:sz="0" w:space="0" w:color="auto"/>
          </w:divBdr>
        </w:div>
        <w:div w:id="1327123345">
          <w:marLeft w:val="240"/>
          <w:marRight w:val="240"/>
          <w:marTop w:val="120"/>
          <w:marBottom w:val="192"/>
          <w:divBdr>
            <w:top w:val="none" w:sz="0" w:space="0" w:color="auto"/>
            <w:left w:val="none" w:sz="0" w:space="0" w:color="auto"/>
            <w:bottom w:val="none" w:sz="0" w:space="0" w:color="auto"/>
            <w:right w:val="none" w:sz="0" w:space="0" w:color="auto"/>
          </w:divBdr>
        </w:div>
        <w:div w:id="566844214">
          <w:marLeft w:val="240"/>
          <w:marRight w:val="240"/>
          <w:marTop w:val="120"/>
          <w:marBottom w:val="192"/>
          <w:divBdr>
            <w:top w:val="none" w:sz="0" w:space="0" w:color="auto"/>
            <w:left w:val="none" w:sz="0" w:space="0" w:color="auto"/>
            <w:bottom w:val="none" w:sz="0" w:space="0" w:color="auto"/>
            <w:right w:val="none" w:sz="0" w:space="0" w:color="auto"/>
          </w:divBdr>
        </w:div>
        <w:div w:id="1172180494">
          <w:marLeft w:val="240"/>
          <w:marRight w:val="240"/>
          <w:marTop w:val="120"/>
          <w:marBottom w:val="192"/>
          <w:divBdr>
            <w:top w:val="none" w:sz="0" w:space="0" w:color="auto"/>
            <w:left w:val="none" w:sz="0" w:space="0" w:color="auto"/>
            <w:bottom w:val="none" w:sz="0" w:space="0" w:color="auto"/>
            <w:right w:val="none" w:sz="0" w:space="0" w:color="auto"/>
          </w:divBdr>
        </w:div>
        <w:div w:id="1064990168">
          <w:marLeft w:val="240"/>
          <w:marRight w:val="240"/>
          <w:marTop w:val="120"/>
          <w:marBottom w:val="192"/>
          <w:divBdr>
            <w:top w:val="none" w:sz="0" w:space="0" w:color="auto"/>
            <w:left w:val="none" w:sz="0" w:space="0" w:color="auto"/>
            <w:bottom w:val="none" w:sz="0" w:space="0" w:color="auto"/>
            <w:right w:val="none" w:sz="0" w:space="0" w:color="auto"/>
          </w:divBdr>
        </w:div>
        <w:div w:id="128941152">
          <w:marLeft w:val="240"/>
          <w:marRight w:val="240"/>
          <w:marTop w:val="120"/>
          <w:marBottom w:val="192"/>
          <w:divBdr>
            <w:top w:val="none" w:sz="0" w:space="0" w:color="auto"/>
            <w:left w:val="none" w:sz="0" w:space="0" w:color="auto"/>
            <w:bottom w:val="none" w:sz="0" w:space="0" w:color="auto"/>
            <w:right w:val="none" w:sz="0" w:space="0" w:color="auto"/>
          </w:divBdr>
        </w:div>
        <w:div w:id="224533475">
          <w:marLeft w:val="240"/>
          <w:marRight w:val="240"/>
          <w:marTop w:val="120"/>
          <w:marBottom w:val="192"/>
          <w:divBdr>
            <w:top w:val="none" w:sz="0" w:space="0" w:color="auto"/>
            <w:left w:val="none" w:sz="0" w:space="0" w:color="auto"/>
            <w:bottom w:val="none" w:sz="0" w:space="0" w:color="auto"/>
            <w:right w:val="none" w:sz="0" w:space="0" w:color="auto"/>
          </w:divBdr>
        </w:div>
        <w:div w:id="1945264428">
          <w:marLeft w:val="240"/>
          <w:marRight w:val="240"/>
          <w:marTop w:val="120"/>
          <w:marBottom w:val="192"/>
          <w:divBdr>
            <w:top w:val="none" w:sz="0" w:space="0" w:color="auto"/>
            <w:left w:val="none" w:sz="0" w:space="0" w:color="auto"/>
            <w:bottom w:val="none" w:sz="0" w:space="0" w:color="auto"/>
            <w:right w:val="none" w:sz="0" w:space="0" w:color="auto"/>
          </w:divBdr>
        </w:div>
        <w:div w:id="176579919">
          <w:marLeft w:val="240"/>
          <w:marRight w:val="240"/>
          <w:marTop w:val="120"/>
          <w:marBottom w:val="192"/>
          <w:divBdr>
            <w:top w:val="none" w:sz="0" w:space="0" w:color="auto"/>
            <w:left w:val="none" w:sz="0" w:space="0" w:color="auto"/>
            <w:bottom w:val="none" w:sz="0" w:space="0" w:color="auto"/>
            <w:right w:val="none" w:sz="0" w:space="0" w:color="auto"/>
          </w:divBdr>
        </w:div>
        <w:div w:id="748886901">
          <w:marLeft w:val="240"/>
          <w:marRight w:val="240"/>
          <w:marTop w:val="120"/>
          <w:marBottom w:val="192"/>
          <w:divBdr>
            <w:top w:val="none" w:sz="0" w:space="0" w:color="auto"/>
            <w:left w:val="none" w:sz="0" w:space="0" w:color="auto"/>
            <w:bottom w:val="none" w:sz="0" w:space="0" w:color="auto"/>
            <w:right w:val="none" w:sz="0" w:space="0" w:color="auto"/>
          </w:divBdr>
        </w:div>
        <w:div w:id="1487671279">
          <w:marLeft w:val="240"/>
          <w:marRight w:val="240"/>
          <w:marTop w:val="120"/>
          <w:marBottom w:val="192"/>
          <w:divBdr>
            <w:top w:val="none" w:sz="0" w:space="0" w:color="auto"/>
            <w:left w:val="none" w:sz="0" w:space="0" w:color="auto"/>
            <w:bottom w:val="none" w:sz="0" w:space="0" w:color="auto"/>
            <w:right w:val="none" w:sz="0" w:space="0" w:color="auto"/>
          </w:divBdr>
        </w:div>
      </w:divsChild>
    </w:div>
    <w:div w:id="1396197479">
      <w:bodyDiv w:val="1"/>
      <w:marLeft w:val="0"/>
      <w:marRight w:val="0"/>
      <w:marTop w:val="0"/>
      <w:marBottom w:val="0"/>
      <w:divBdr>
        <w:top w:val="none" w:sz="0" w:space="0" w:color="auto"/>
        <w:left w:val="none" w:sz="0" w:space="0" w:color="auto"/>
        <w:bottom w:val="none" w:sz="0" w:space="0" w:color="auto"/>
        <w:right w:val="none" w:sz="0" w:space="0" w:color="auto"/>
      </w:divBdr>
      <w:divsChild>
        <w:div w:id="241375016">
          <w:marLeft w:val="0"/>
          <w:marRight w:val="0"/>
          <w:marTop w:val="0"/>
          <w:marBottom w:val="0"/>
          <w:divBdr>
            <w:top w:val="none" w:sz="0" w:space="0" w:color="auto"/>
            <w:left w:val="none" w:sz="0" w:space="0" w:color="auto"/>
            <w:bottom w:val="none" w:sz="0" w:space="0" w:color="auto"/>
            <w:right w:val="none" w:sz="0" w:space="0" w:color="auto"/>
          </w:divBdr>
        </w:div>
        <w:div w:id="1833375315">
          <w:marLeft w:val="0"/>
          <w:marRight w:val="0"/>
          <w:marTop w:val="0"/>
          <w:marBottom w:val="0"/>
          <w:divBdr>
            <w:top w:val="none" w:sz="0" w:space="0" w:color="auto"/>
            <w:left w:val="none" w:sz="0" w:space="0" w:color="auto"/>
            <w:bottom w:val="none" w:sz="0" w:space="0" w:color="auto"/>
            <w:right w:val="none" w:sz="0" w:space="0" w:color="auto"/>
          </w:divBdr>
        </w:div>
        <w:div w:id="2004580635">
          <w:marLeft w:val="0"/>
          <w:marRight w:val="0"/>
          <w:marTop w:val="0"/>
          <w:marBottom w:val="0"/>
          <w:divBdr>
            <w:top w:val="none" w:sz="0" w:space="0" w:color="auto"/>
            <w:left w:val="none" w:sz="0" w:space="0" w:color="auto"/>
            <w:bottom w:val="none" w:sz="0" w:space="0" w:color="auto"/>
            <w:right w:val="none" w:sz="0" w:space="0" w:color="auto"/>
          </w:divBdr>
        </w:div>
        <w:div w:id="1570653605">
          <w:marLeft w:val="0"/>
          <w:marRight w:val="0"/>
          <w:marTop w:val="0"/>
          <w:marBottom w:val="0"/>
          <w:divBdr>
            <w:top w:val="none" w:sz="0" w:space="0" w:color="auto"/>
            <w:left w:val="none" w:sz="0" w:space="0" w:color="auto"/>
            <w:bottom w:val="none" w:sz="0" w:space="0" w:color="auto"/>
            <w:right w:val="none" w:sz="0" w:space="0" w:color="auto"/>
          </w:divBdr>
        </w:div>
        <w:div w:id="1592162597">
          <w:marLeft w:val="0"/>
          <w:marRight w:val="0"/>
          <w:marTop w:val="0"/>
          <w:marBottom w:val="0"/>
          <w:divBdr>
            <w:top w:val="none" w:sz="0" w:space="0" w:color="auto"/>
            <w:left w:val="none" w:sz="0" w:space="0" w:color="auto"/>
            <w:bottom w:val="none" w:sz="0" w:space="0" w:color="auto"/>
            <w:right w:val="none" w:sz="0" w:space="0" w:color="auto"/>
          </w:divBdr>
        </w:div>
      </w:divsChild>
    </w:div>
    <w:div w:id="1398893747">
      <w:bodyDiv w:val="1"/>
      <w:marLeft w:val="0"/>
      <w:marRight w:val="0"/>
      <w:marTop w:val="0"/>
      <w:marBottom w:val="0"/>
      <w:divBdr>
        <w:top w:val="none" w:sz="0" w:space="0" w:color="auto"/>
        <w:left w:val="none" w:sz="0" w:space="0" w:color="auto"/>
        <w:bottom w:val="none" w:sz="0" w:space="0" w:color="auto"/>
        <w:right w:val="none" w:sz="0" w:space="0" w:color="auto"/>
      </w:divBdr>
      <w:divsChild>
        <w:div w:id="129373020">
          <w:marLeft w:val="0"/>
          <w:marRight w:val="0"/>
          <w:marTop w:val="0"/>
          <w:marBottom w:val="0"/>
          <w:divBdr>
            <w:top w:val="none" w:sz="0" w:space="0" w:color="auto"/>
            <w:left w:val="none" w:sz="0" w:space="0" w:color="auto"/>
            <w:bottom w:val="none" w:sz="0" w:space="0" w:color="auto"/>
            <w:right w:val="none" w:sz="0" w:space="0" w:color="auto"/>
          </w:divBdr>
        </w:div>
        <w:div w:id="1379861546">
          <w:marLeft w:val="0"/>
          <w:marRight w:val="0"/>
          <w:marTop w:val="0"/>
          <w:marBottom w:val="0"/>
          <w:divBdr>
            <w:top w:val="none" w:sz="0" w:space="0" w:color="auto"/>
            <w:left w:val="none" w:sz="0" w:space="0" w:color="auto"/>
            <w:bottom w:val="none" w:sz="0" w:space="0" w:color="auto"/>
            <w:right w:val="none" w:sz="0" w:space="0" w:color="auto"/>
          </w:divBdr>
        </w:div>
      </w:divsChild>
    </w:div>
    <w:div w:id="1434783326">
      <w:bodyDiv w:val="1"/>
      <w:marLeft w:val="0"/>
      <w:marRight w:val="0"/>
      <w:marTop w:val="0"/>
      <w:marBottom w:val="0"/>
      <w:divBdr>
        <w:top w:val="none" w:sz="0" w:space="0" w:color="auto"/>
        <w:left w:val="none" w:sz="0" w:space="0" w:color="auto"/>
        <w:bottom w:val="none" w:sz="0" w:space="0" w:color="auto"/>
        <w:right w:val="none" w:sz="0" w:space="0" w:color="auto"/>
      </w:divBdr>
      <w:divsChild>
        <w:div w:id="155732453">
          <w:marLeft w:val="0"/>
          <w:marRight w:val="0"/>
          <w:marTop w:val="0"/>
          <w:marBottom w:val="0"/>
          <w:divBdr>
            <w:top w:val="none" w:sz="0" w:space="0" w:color="auto"/>
            <w:left w:val="none" w:sz="0" w:space="0" w:color="auto"/>
            <w:bottom w:val="none" w:sz="0" w:space="0" w:color="auto"/>
            <w:right w:val="none" w:sz="0" w:space="0" w:color="auto"/>
          </w:divBdr>
        </w:div>
        <w:div w:id="105735893">
          <w:marLeft w:val="0"/>
          <w:marRight w:val="0"/>
          <w:marTop w:val="0"/>
          <w:marBottom w:val="0"/>
          <w:divBdr>
            <w:top w:val="none" w:sz="0" w:space="0" w:color="auto"/>
            <w:left w:val="none" w:sz="0" w:space="0" w:color="auto"/>
            <w:bottom w:val="none" w:sz="0" w:space="0" w:color="auto"/>
            <w:right w:val="none" w:sz="0" w:space="0" w:color="auto"/>
          </w:divBdr>
        </w:div>
        <w:div w:id="426969141">
          <w:marLeft w:val="0"/>
          <w:marRight w:val="0"/>
          <w:marTop w:val="0"/>
          <w:marBottom w:val="0"/>
          <w:divBdr>
            <w:top w:val="none" w:sz="0" w:space="0" w:color="auto"/>
            <w:left w:val="none" w:sz="0" w:space="0" w:color="auto"/>
            <w:bottom w:val="none" w:sz="0" w:space="0" w:color="auto"/>
            <w:right w:val="none" w:sz="0" w:space="0" w:color="auto"/>
          </w:divBdr>
        </w:div>
        <w:div w:id="1585795183">
          <w:marLeft w:val="0"/>
          <w:marRight w:val="0"/>
          <w:marTop w:val="0"/>
          <w:marBottom w:val="0"/>
          <w:divBdr>
            <w:top w:val="none" w:sz="0" w:space="0" w:color="auto"/>
            <w:left w:val="none" w:sz="0" w:space="0" w:color="auto"/>
            <w:bottom w:val="none" w:sz="0" w:space="0" w:color="auto"/>
            <w:right w:val="none" w:sz="0" w:space="0" w:color="auto"/>
          </w:divBdr>
        </w:div>
        <w:div w:id="1137914360">
          <w:marLeft w:val="0"/>
          <w:marRight w:val="0"/>
          <w:marTop w:val="0"/>
          <w:marBottom w:val="0"/>
          <w:divBdr>
            <w:top w:val="none" w:sz="0" w:space="0" w:color="auto"/>
            <w:left w:val="none" w:sz="0" w:space="0" w:color="auto"/>
            <w:bottom w:val="none" w:sz="0" w:space="0" w:color="auto"/>
            <w:right w:val="none" w:sz="0" w:space="0" w:color="auto"/>
          </w:divBdr>
        </w:div>
        <w:div w:id="95102953">
          <w:marLeft w:val="0"/>
          <w:marRight w:val="0"/>
          <w:marTop w:val="0"/>
          <w:marBottom w:val="0"/>
          <w:divBdr>
            <w:top w:val="none" w:sz="0" w:space="0" w:color="auto"/>
            <w:left w:val="none" w:sz="0" w:space="0" w:color="auto"/>
            <w:bottom w:val="none" w:sz="0" w:space="0" w:color="auto"/>
            <w:right w:val="none" w:sz="0" w:space="0" w:color="auto"/>
          </w:divBdr>
        </w:div>
        <w:div w:id="459081251">
          <w:marLeft w:val="0"/>
          <w:marRight w:val="0"/>
          <w:marTop w:val="0"/>
          <w:marBottom w:val="0"/>
          <w:divBdr>
            <w:top w:val="none" w:sz="0" w:space="0" w:color="auto"/>
            <w:left w:val="none" w:sz="0" w:space="0" w:color="auto"/>
            <w:bottom w:val="none" w:sz="0" w:space="0" w:color="auto"/>
            <w:right w:val="none" w:sz="0" w:space="0" w:color="auto"/>
          </w:divBdr>
        </w:div>
        <w:div w:id="1814516819">
          <w:marLeft w:val="0"/>
          <w:marRight w:val="0"/>
          <w:marTop w:val="0"/>
          <w:marBottom w:val="0"/>
          <w:divBdr>
            <w:top w:val="none" w:sz="0" w:space="0" w:color="auto"/>
            <w:left w:val="none" w:sz="0" w:space="0" w:color="auto"/>
            <w:bottom w:val="none" w:sz="0" w:space="0" w:color="auto"/>
            <w:right w:val="none" w:sz="0" w:space="0" w:color="auto"/>
          </w:divBdr>
        </w:div>
        <w:div w:id="97020851">
          <w:marLeft w:val="0"/>
          <w:marRight w:val="0"/>
          <w:marTop w:val="0"/>
          <w:marBottom w:val="0"/>
          <w:divBdr>
            <w:top w:val="none" w:sz="0" w:space="0" w:color="auto"/>
            <w:left w:val="none" w:sz="0" w:space="0" w:color="auto"/>
            <w:bottom w:val="none" w:sz="0" w:space="0" w:color="auto"/>
            <w:right w:val="none" w:sz="0" w:space="0" w:color="auto"/>
          </w:divBdr>
        </w:div>
        <w:div w:id="1228110218">
          <w:marLeft w:val="0"/>
          <w:marRight w:val="0"/>
          <w:marTop w:val="0"/>
          <w:marBottom w:val="0"/>
          <w:divBdr>
            <w:top w:val="none" w:sz="0" w:space="0" w:color="auto"/>
            <w:left w:val="none" w:sz="0" w:space="0" w:color="auto"/>
            <w:bottom w:val="none" w:sz="0" w:space="0" w:color="auto"/>
            <w:right w:val="none" w:sz="0" w:space="0" w:color="auto"/>
          </w:divBdr>
        </w:div>
        <w:div w:id="1296637204">
          <w:marLeft w:val="0"/>
          <w:marRight w:val="0"/>
          <w:marTop w:val="0"/>
          <w:marBottom w:val="0"/>
          <w:divBdr>
            <w:top w:val="none" w:sz="0" w:space="0" w:color="auto"/>
            <w:left w:val="none" w:sz="0" w:space="0" w:color="auto"/>
            <w:bottom w:val="none" w:sz="0" w:space="0" w:color="auto"/>
            <w:right w:val="none" w:sz="0" w:space="0" w:color="auto"/>
          </w:divBdr>
        </w:div>
        <w:div w:id="713043426">
          <w:marLeft w:val="0"/>
          <w:marRight w:val="0"/>
          <w:marTop w:val="0"/>
          <w:marBottom w:val="0"/>
          <w:divBdr>
            <w:top w:val="none" w:sz="0" w:space="0" w:color="auto"/>
            <w:left w:val="none" w:sz="0" w:space="0" w:color="auto"/>
            <w:bottom w:val="none" w:sz="0" w:space="0" w:color="auto"/>
            <w:right w:val="none" w:sz="0" w:space="0" w:color="auto"/>
          </w:divBdr>
        </w:div>
      </w:divsChild>
    </w:div>
    <w:div w:id="1470199670">
      <w:bodyDiv w:val="1"/>
      <w:marLeft w:val="0"/>
      <w:marRight w:val="0"/>
      <w:marTop w:val="0"/>
      <w:marBottom w:val="0"/>
      <w:divBdr>
        <w:top w:val="none" w:sz="0" w:space="0" w:color="auto"/>
        <w:left w:val="none" w:sz="0" w:space="0" w:color="auto"/>
        <w:bottom w:val="none" w:sz="0" w:space="0" w:color="auto"/>
        <w:right w:val="none" w:sz="0" w:space="0" w:color="auto"/>
      </w:divBdr>
      <w:divsChild>
        <w:div w:id="1904022394">
          <w:marLeft w:val="0"/>
          <w:marRight w:val="0"/>
          <w:marTop w:val="0"/>
          <w:marBottom w:val="0"/>
          <w:divBdr>
            <w:top w:val="none" w:sz="0" w:space="0" w:color="auto"/>
            <w:left w:val="none" w:sz="0" w:space="0" w:color="auto"/>
            <w:bottom w:val="none" w:sz="0" w:space="0" w:color="auto"/>
            <w:right w:val="none" w:sz="0" w:space="0" w:color="auto"/>
          </w:divBdr>
        </w:div>
        <w:div w:id="971399500">
          <w:marLeft w:val="0"/>
          <w:marRight w:val="0"/>
          <w:marTop w:val="0"/>
          <w:marBottom w:val="0"/>
          <w:divBdr>
            <w:top w:val="none" w:sz="0" w:space="0" w:color="auto"/>
            <w:left w:val="none" w:sz="0" w:space="0" w:color="auto"/>
            <w:bottom w:val="none" w:sz="0" w:space="0" w:color="auto"/>
            <w:right w:val="none" w:sz="0" w:space="0" w:color="auto"/>
          </w:divBdr>
        </w:div>
      </w:divsChild>
    </w:div>
    <w:div w:id="1565531903">
      <w:bodyDiv w:val="1"/>
      <w:marLeft w:val="0"/>
      <w:marRight w:val="0"/>
      <w:marTop w:val="0"/>
      <w:marBottom w:val="0"/>
      <w:divBdr>
        <w:top w:val="none" w:sz="0" w:space="0" w:color="auto"/>
        <w:left w:val="none" w:sz="0" w:space="0" w:color="auto"/>
        <w:bottom w:val="none" w:sz="0" w:space="0" w:color="auto"/>
        <w:right w:val="none" w:sz="0" w:space="0" w:color="auto"/>
      </w:divBdr>
      <w:divsChild>
        <w:div w:id="846140296">
          <w:marLeft w:val="0"/>
          <w:marRight w:val="0"/>
          <w:marTop w:val="0"/>
          <w:marBottom w:val="0"/>
          <w:divBdr>
            <w:top w:val="none" w:sz="0" w:space="0" w:color="auto"/>
            <w:left w:val="none" w:sz="0" w:space="0" w:color="auto"/>
            <w:bottom w:val="none" w:sz="0" w:space="0" w:color="auto"/>
            <w:right w:val="none" w:sz="0" w:space="0" w:color="auto"/>
          </w:divBdr>
        </w:div>
      </w:divsChild>
    </w:div>
    <w:div w:id="1578592577">
      <w:bodyDiv w:val="1"/>
      <w:marLeft w:val="0"/>
      <w:marRight w:val="0"/>
      <w:marTop w:val="0"/>
      <w:marBottom w:val="0"/>
      <w:divBdr>
        <w:top w:val="none" w:sz="0" w:space="0" w:color="auto"/>
        <w:left w:val="none" w:sz="0" w:space="0" w:color="auto"/>
        <w:bottom w:val="none" w:sz="0" w:space="0" w:color="auto"/>
        <w:right w:val="none" w:sz="0" w:space="0" w:color="auto"/>
      </w:divBdr>
      <w:divsChild>
        <w:div w:id="1384410074">
          <w:marLeft w:val="0"/>
          <w:marRight w:val="0"/>
          <w:marTop w:val="0"/>
          <w:marBottom w:val="0"/>
          <w:divBdr>
            <w:top w:val="none" w:sz="0" w:space="0" w:color="auto"/>
            <w:left w:val="none" w:sz="0" w:space="0" w:color="auto"/>
            <w:bottom w:val="none" w:sz="0" w:space="0" w:color="auto"/>
            <w:right w:val="none" w:sz="0" w:space="0" w:color="auto"/>
          </w:divBdr>
        </w:div>
        <w:div w:id="853110475">
          <w:marLeft w:val="0"/>
          <w:marRight w:val="0"/>
          <w:marTop w:val="0"/>
          <w:marBottom w:val="0"/>
          <w:divBdr>
            <w:top w:val="none" w:sz="0" w:space="0" w:color="auto"/>
            <w:left w:val="none" w:sz="0" w:space="0" w:color="auto"/>
            <w:bottom w:val="none" w:sz="0" w:space="0" w:color="auto"/>
            <w:right w:val="none" w:sz="0" w:space="0" w:color="auto"/>
          </w:divBdr>
        </w:div>
        <w:div w:id="50232940">
          <w:marLeft w:val="0"/>
          <w:marRight w:val="0"/>
          <w:marTop w:val="319"/>
          <w:marBottom w:val="0"/>
          <w:divBdr>
            <w:top w:val="none" w:sz="0" w:space="0" w:color="auto"/>
            <w:left w:val="none" w:sz="0" w:space="0" w:color="auto"/>
            <w:bottom w:val="none" w:sz="0" w:space="0" w:color="auto"/>
            <w:right w:val="none" w:sz="0" w:space="0" w:color="auto"/>
          </w:divBdr>
        </w:div>
        <w:div w:id="871764514">
          <w:marLeft w:val="0"/>
          <w:marRight w:val="0"/>
          <w:marTop w:val="319"/>
          <w:marBottom w:val="0"/>
          <w:divBdr>
            <w:top w:val="none" w:sz="0" w:space="0" w:color="auto"/>
            <w:left w:val="none" w:sz="0" w:space="0" w:color="auto"/>
            <w:bottom w:val="none" w:sz="0" w:space="0" w:color="auto"/>
            <w:right w:val="none" w:sz="0" w:space="0" w:color="auto"/>
          </w:divBdr>
        </w:div>
        <w:div w:id="1010986585">
          <w:marLeft w:val="0"/>
          <w:marRight w:val="0"/>
          <w:marTop w:val="319"/>
          <w:marBottom w:val="0"/>
          <w:divBdr>
            <w:top w:val="none" w:sz="0" w:space="0" w:color="auto"/>
            <w:left w:val="none" w:sz="0" w:space="0" w:color="auto"/>
            <w:bottom w:val="none" w:sz="0" w:space="0" w:color="auto"/>
            <w:right w:val="none" w:sz="0" w:space="0" w:color="auto"/>
          </w:divBdr>
        </w:div>
        <w:div w:id="1647784488">
          <w:marLeft w:val="0"/>
          <w:marRight w:val="0"/>
          <w:marTop w:val="319"/>
          <w:marBottom w:val="0"/>
          <w:divBdr>
            <w:top w:val="none" w:sz="0" w:space="0" w:color="auto"/>
            <w:left w:val="none" w:sz="0" w:space="0" w:color="auto"/>
            <w:bottom w:val="none" w:sz="0" w:space="0" w:color="auto"/>
            <w:right w:val="none" w:sz="0" w:space="0" w:color="auto"/>
          </w:divBdr>
        </w:div>
        <w:div w:id="1223640389">
          <w:marLeft w:val="0"/>
          <w:marRight w:val="0"/>
          <w:marTop w:val="319"/>
          <w:marBottom w:val="0"/>
          <w:divBdr>
            <w:top w:val="none" w:sz="0" w:space="0" w:color="auto"/>
            <w:left w:val="none" w:sz="0" w:space="0" w:color="auto"/>
            <w:bottom w:val="none" w:sz="0" w:space="0" w:color="auto"/>
            <w:right w:val="none" w:sz="0" w:space="0" w:color="auto"/>
          </w:divBdr>
        </w:div>
        <w:div w:id="310984296">
          <w:marLeft w:val="0"/>
          <w:marRight w:val="0"/>
          <w:marTop w:val="319"/>
          <w:marBottom w:val="0"/>
          <w:divBdr>
            <w:top w:val="none" w:sz="0" w:space="0" w:color="auto"/>
            <w:left w:val="none" w:sz="0" w:space="0" w:color="auto"/>
            <w:bottom w:val="none" w:sz="0" w:space="0" w:color="auto"/>
            <w:right w:val="none" w:sz="0" w:space="0" w:color="auto"/>
          </w:divBdr>
        </w:div>
        <w:div w:id="722413562">
          <w:marLeft w:val="0"/>
          <w:marRight w:val="0"/>
          <w:marTop w:val="319"/>
          <w:marBottom w:val="0"/>
          <w:divBdr>
            <w:top w:val="none" w:sz="0" w:space="0" w:color="auto"/>
            <w:left w:val="none" w:sz="0" w:space="0" w:color="auto"/>
            <w:bottom w:val="none" w:sz="0" w:space="0" w:color="auto"/>
            <w:right w:val="none" w:sz="0" w:space="0" w:color="auto"/>
          </w:divBdr>
        </w:div>
        <w:div w:id="890388808">
          <w:marLeft w:val="0"/>
          <w:marRight w:val="0"/>
          <w:marTop w:val="319"/>
          <w:marBottom w:val="0"/>
          <w:divBdr>
            <w:top w:val="none" w:sz="0" w:space="0" w:color="auto"/>
            <w:left w:val="none" w:sz="0" w:space="0" w:color="auto"/>
            <w:bottom w:val="none" w:sz="0" w:space="0" w:color="auto"/>
            <w:right w:val="none" w:sz="0" w:space="0" w:color="auto"/>
          </w:divBdr>
        </w:div>
        <w:div w:id="49810454">
          <w:marLeft w:val="0"/>
          <w:marRight w:val="0"/>
          <w:marTop w:val="319"/>
          <w:marBottom w:val="0"/>
          <w:divBdr>
            <w:top w:val="none" w:sz="0" w:space="0" w:color="auto"/>
            <w:left w:val="none" w:sz="0" w:space="0" w:color="auto"/>
            <w:bottom w:val="none" w:sz="0" w:space="0" w:color="auto"/>
            <w:right w:val="none" w:sz="0" w:space="0" w:color="auto"/>
          </w:divBdr>
        </w:div>
        <w:div w:id="1180465278">
          <w:marLeft w:val="0"/>
          <w:marRight w:val="0"/>
          <w:marTop w:val="319"/>
          <w:marBottom w:val="0"/>
          <w:divBdr>
            <w:top w:val="none" w:sz="0" w:space="0" w:color="auto"/>
            <w:left w:val="none" w:sz="0" w:space="0" w:color="auto"/>
            <w:bottom w:val="none" w:sz="0" w:space="0" w:color="auto"/>
            <w:right w:val="none" w:sz="0" w:space="0" w:color="auto"/>
          </w:divBdr>
        </w:div>
        <w:div w:id="347559404">
          <w:marLeft w:val="0"/>
          <w:marRight w:val="0"/>
          <w:marTop w:val="319"/>
          <w:marBottom w:val="0"/>
          <w:divBdr>
            <w:top w:val="none" w:sz="0" w:space="0" w:color="auto"/>
            <w:left w:val="none" w:sz="0" w:space="0" w:color="auto"/>
            <w:bottom w:val="none" w:sz="0" w:space="0" w:color="auto"/>
            <w:right w:val="none" w:sz="0" w:space="0" w:color="auto"/>
          </w:divBdr>
        </w:div>
        <w:div w:id="1650133790">
          <w:marLeft w:val="0"/>
          <w:marRight w:val="0"/>
          <w:marTop w:val="319"/>
          <w:marBottom w:val="0"/>
          <w:divBdr>
            <w:top w:val="none" w:sz="0" w:space="0" w:color="auto"/>
            <w:left w:val="none" w:sz="0" w:space="0" w:color="auto"/>
            <w:bottom w:val="none" w:sz="0" w:space="0" w:color="auto"/>
            <w:right w:val="none" w:sz="0" w:space="0" w:color="auto"/>
          </w:divBdr>
        </w:div>
        <w:div w:id="6254933">
          <w:marLeft w:val="0"/>
          <w:marRight w:val="0"/>
          <w:marTop w:val="319"/>
          <w:marBottom w:val="0"/>
          <w:divBdr>
            <w:top w:val="none" w:sz="0" w:space="0" w:color="auto"/>
            <w:left w:val="none" w:sz="0" w:space="0" w:color="auto"/>
            <w:bottom w:val="none" w:sz="0" w:space="0" w:color="auto"/>
            <w:right w:val="none" w:sz="0" w:space="0" w:color="auto"/>
          </w:divBdr>
        </w:div>
        <w:div w:id="1719695901">
          <w:marLeft w:val="0"/>
          <w:marRight w:val="0"/>
          <w:marTop w:val="319"/>
          <w:marBottom w:val="0"/>
          <w:divBdr>
            <w:top w:val="none" w:sz="0" w:space="0" w:color="auto"/>
            <w:left w:val="none" w:sz="0" w:space="0" w:color="auto"/>
            <w:bottom w:val="none" w:sz="0" w:space="0" w:color="auto"/>
            <w:right w:val="none" w:sz="0" w:space="0" w:color="auto"/>
          </w:divBdr>
        </w:div>
      </w:divsChild>
    </w:div>
    <w:div w:id="1580797197">
      <w:bodyDiv w:val="1"/>
      <w:marLeft w:val="0"/>
      <w:marRight w:val="0"/>
      <w:marTop w:val="0"/>
      <w:marBottom w:val="0"/>
      <w:divBdr>
        <w:top w:val="none" w:sz="0" w:space="0" w:color="auto"/>
        <w:left w:val="none" w:sz="0" w:space="0" w:color="auto"/>
        <w:bottom w:val="none" w:sz="0" w:space="0" w:color="auto"/>
        <w:right w:val="none" w:sz="0" w:space="0" w:color="auto"/>
      </w:divBdr>
      <w:divsChild>
        <w:div w:id="309024992">
          <w:marLeft w:val="0"/>
          <w:marRight w:val="0"/>
          <w:marTop w:val="0"/>
          <w:marBottom w:val="0"/>
          <w:divBdr>
            <w:top w:val="none" w:sz="0" w:space="0" w:color="auto"/>
            <w:left w:val="none" w:sz="0" w:space="0" w:color="auto"/>
            <w:bottom w:val="none" w:sz="0" w:space="0" w:color="auto"/>
            <w:right w:val="none" w:sz="0" w:space="0" w:color="auto"/>
          </w:divBdr>
        </w:div>
        <w:div w:id="671222013">
          <w:marLeft w:val="0"/>
          <w:marRight w:val="0"/>
          <w:marTop w:val="0"/>
          <w:marBottom w:val="0"/>
          <w:divBdr>
            <w:top w:val="none" w:sz="0" w:space="0" w:color="auto"/>
            <w:left w:val="none" w:sz="0" w:space="0" w:color="auto"/>
            <w:bottom w:val="none" w:sz="0" w:space="0" w:color="auto"/>
            <w:right w:val="none" w:sz="0" w:space="0" w:color="auto"/>
          </w:divBdr>
        </w:div>
      </w:divsChild>
    </w:div>
    <w:div w:id="1650013721">
      <w:bodyDiv w:val="1"/>
      <w:marLeft w:val="0"/>
      <w:marRight w:val="0"/>
      <w:marTop w:val="0"/>
      <w:marBottom w:val="0"/>
      <w:divBdr>
        <w:top w:val="none" w:sz="0" w:space="0" w:color="auto"/>
        <w:left w:val="none" w:sz="0" w:space="0" w:color="auto"/>
        <w:bottom w:val="none" w:sz="0" w:space="0" w:color="auto"/>
        <w:right w:val="none" w:sz="0" w:space="0" w:color="auto"/>
      </w:divBdr>
      <w:divsChild>
        <w:div w:id="1453939191">
          <w:marLeft w:val="0"/>
          <w:marRight w:val="0"/>
          <w:marTop w:val="100"/>
          <w:marBottom w:val="100"/>
          <w:divBdr>
            <w:top w:val="none" w:sz="0" w:space="0" w:color="auto"/>
            <w:left w:val="none" w:sz="0" w:space="0" w:color="auto"/>
            <w:bottom w:val="none" w:sz="0" w:space="0" w:color="auto"/>
            <w:right w:val="none" w:sz="0" w:space="0" w:color="auto"/>
          </w:divBdr>
        </w:div>
        <w:div w:id="52118429">
          <w:marLeft w:val="0"/>
          <w:marRight w:val="0"/>
          <w:marTop w:val="100"/>
          <w:marBottom w:val="100"/>
          <w:divBdr>
            <w:top w:val="none" w:sz="0" w:space="0" w:color="auto"/>
            <w:left w:val="none" w:sz="0" w:space="0" w:color="auto"/>
            <w:bottom w:val="none" w:sz="0" w:space="0" w:color="auto"/>
            <w:right w:val="none" w:sz="0" w:space="0" w:color="auto"/>
          </w:divBdr>
        </w:div>
        <w:div w:id="2127507864">
          <w:marLeft w:val="0"/>
          <w:marRight w:val="0"/>
          <w:marTop w:val="100"/>
          <w:marBottom w:val="100"/>
          <w:divBdr>
            <w:top w:val="none" w:sz="0" w:space="0" w:color="auto"/>
            <w:left w:val="none" w:sz="0" w:space="0" w:color="auto"/>
            <w:bottom w:val="none" w:sz="0" w:space="0" w:color="auto"/>
            <w:right w:val="none" w:sz="0" w:space="0" w:color="auto"/>
          </w:divBdr>
        </w:div>
        <w:div w:id="1021324617">
          <w:marLeft w:val="0"/>
          <w:marRight w:val="0"/>
          <w:marTop w:val="100"/>
          <w:marBottom w:val="100"/>
          <w:divBdr>
            <w:top w:val="none" w:sz="0" w:space="0" w:color="auto"/>
            <w:left w:val="none" w:sz="0" w:space="0" w:color="auto"/>
            <w:bottom w:val="none" w:sz="0" w:space="0" w:color="auto"/>
            <w:right w:val="none" w:sz="0" w:space="0" w:color="auto"/>
          </w:divBdr>
        </w:div>
        <w:div w:id="1747071346">
          <w:marLeft w:val="0"/>
          <w:marRight w:val="0"/>
          <w:marTop w:val="100"/>
          <w:marBottom w:val="100"/>
          <w:divBdr>
            <w:top w:val="none" w:sz="0" w:space="0" w:color="auto"/>
            <w:left w:val="none" w:sz="0" w:space="0" w:color="auto"/>
            <w:bottom w:val="none" w:sz="0" w:space="0" w:color="auto"/>
            <w:right w:val="none" w:sz="0" w:space="0" w:color="auto"/>
          </w:divBdr>
        </w:div>
        <w:div w:id="165754334">
          <w:marLeft w:val="0"/>
          <w:marRight w:val="0"/>
          <w:marTop w:val="100"/>
          <w:marBottom w:val="100"/>
          <w:divBdr>
            <w:top w:val="none" w:sz="0" w:space="0" w:color="auto"/>
            <w:left w:val="none" w:sz="0" w:space="0" w:color="auto"/>
            <w:bottom w:val="none" w:sz="0" w:space="0" w:color="auto"/>
            <w:right w:val="none" w:sz="0" w:space="0" w:color="auto"/>
          </w:divBdr>
        </w:div>
        <w:div w:id="578488795">
          <w:marLeft w:val="0"/>
          <w:marRight w:val="0"/>
          <w:marTop w:val="100"/>
          <w:marBottom w:val="100"/>
          <w:divBdr>
            <w:top w:val="none" w:sz="0" w:space="0" w:color="auto"/>
            <w:left w:val="none" w:sz="0" w:space="0" w:color="auto"/>
            <w:bottom w:val="none" w:sz="0" w:space="0" w:color="auto"/>
            <w:right w:val="none" w:sz="0" w:space="0" w:color="auto"/>
          </w:divBdr>
        </w:div>
        <w:div w:id="570966739">
          <w:marLeft w:val="0"/>
          <w:marRight w:val="0"/>
          <w:marTop w:val="100"/>
          <w:marBottom w:val="100"/>
          <w:divBdr>
            <w:top w:val="none" w:sz="0" w:space="0" w:color="auto"/>
            <w:left w:val="none" w:sz="0" w:space="0" w:color="auto"/>
            <w:bottom w:val="none" w:sz="0" w:space="0" w:color="auto"/>
            <w:right w:val="none" w:sz="0" w:space="0" w:color="auto"/>
          </w:divBdr>
        </w:div>
        <w:div w:id="978997696">
          <w:marLeft w:val="0"/>
          <w:marRight w:val="0"/>
          <w:marTop w:val="100"/>
          <w:marBottom w:val="100"/>
          <w:divBdr>
            <w:top w:val="none" w:sz="0" w:space="0" w:color="auto"/>
            <w:left w:val="none" w:sz="0" w:space="0" w:color="auto"/>
            <w:bottom w:val="none" w:sz="0" w:space="0" w:color="auto"/>
            <w:right w:val="none" w:sz="0" w:space="0" w:color="auto"/>
          </w:divBdr>
        </w:div>
        <w:div w:id="1574924171">
          <w:marLeft w:val="0"/>
          <w:marRight w:val="0"/>
          <w:marTop w:val="100"/>
          <w:marBottom w:val="100"/>
          <w:divBdr>
            <w:top w:val="none" w:sz="0" w:space="0" w:color="auto"/>
            <w:left w:val="none" w:sz="0" w:space="0" w:color="auto"/>
            <w:bottom w:val="none" w:sz="0" w:space="0" w:color="auto"/>
            <w:right w:val="none" w:sz="0" w:space="0" w:color="auto"/>
          </w:divBdr>
        </w:div>
        <w:div w:id="1378236620">
          <w:marLeft w:val="0"/>
          <w:marRight w:val="0"/>
          <w:marTop w:val="100"/>
          <w:marBottom w:val="100"/>
          <w:divBdr>
            <w:top w:val="none" w:sz="0" w:space="0" w:color="auto"/>
            <w:left w:val="none" w:sz="0" w:space="0" w:color="auto"/>
            <w:bottom w:val="none" w:sz="0" w:space="0" w:color="auto"/>
            <w:right w:val="none" w:sz="0" w:space="0" w:color="auto"/>
          </w:divBdr>
        </w:div>
        <w:div w:id="222253423">
          <w:marLeft w:val="0"/>
          <w:marRight w:val="0"/>
          <w:marTop w:val="100"/>
          <w:marBottom w:val="100"/>
          <w:divBdr>
            <w:top w:val="none" w:sz="0" w:space="0" w:color="auto"/>
            <w:left w:val="none" w:sz="0" w:space="0" w:color="auto"/>
            <w:bottom w:val="none" w:sz="0" w:space="0" w:color="auto"/>
            <w:right w:val="none" w:sz="0" w:space="0" w:color="auto"/>
          </w:divBdr>
        </w:div>
        <w:div w:id="785123274">
          <w:marLeft w:val="0"/>
          <w:marRight w:val="0"/>
          <w:marTop w:val="100"/>
          <w:marBottom w:val="100"/>
          <w:divBdr>
            <w:top w:val="none" w:sz="0" w:space="0" w:color="auto"/>
            <w:left w:val="none" w:sz="0" w:space="0" w:color="auto"/>
            <w:bottom w:val="none" w:sz="0" w:space="0" w:color="auto"/>
            <w:right w:val="none" w:sz="0" w:space="0" w:color="auto"/>
          </w:divBdr>
        </w:div>
      </w:divsChild>
    </w:div>
    <w:div w:id="1675762443">
      <w:bodyDiv w:val="1"/>
      <w:marLeft w:val="0"/>
      <w:marRight w:val="0"/>
      <w:marTop w:val="0"/>
      <w:marBottom w:val="0"/>
      <w:divBdr>
        <w:top w:val="none" w:sz="0" w:space="0" w:color="auto"/>
        <w:left w:val="none" w:sz="0" w:space="0" w:color="auto"/>
        <w:bottom w:val="none" w:sz="0" w:space="0" w:color="auto"/>
        <w:right w:val="none" w:sz="0" w:space="0" w:color="auto"/>
      </w:divBdr>
    </w:div>
    <w:div w:id="1726565056">
      <w:bodyDiv w:val="1"/>
      <w:marLeft w:val="0"/>
      <w:marRight w:val="0"/>
      <w:marTop w:val="0"/>
      <w:marBottom w:val="0"/>
      <w:divBdr>
        <w:top w:val="none" w:sz="0" w:space="0" w:color="auto"/>
        <w:left w:val="none" w:sz="0" w:space="0" w:color="auto"/>
        <w:bottom w:val="none" w:sz="0" w:space="0" w:color="auto"/>
        <w:right w:val="none" w:sz="0" w:space="0" w:color="auto"/>
      </w:divBdr>
      <w:divsChild>
        <w:div w:id="165941705">
          <w:marLeft w:val="0"/>
          <w:marRight w:val="0"/>
          <w:marTop w:val="0"/>
          <w:marBottom w:val="0"/>
          <w:divBdr>
            <w:top w:val="none" w:sz="0" w:space="0" w:color="auto"/>
            <w:left w:val="none" w:sz="0" w:space="0" w:color="auto"/>
            <w:bottom w:val="none" w:sz="0" w:space="0" w:color="auto"/>
            <w:right w:val="none" w:sz="0" w:space="0" w:color="auto"/>
          </w:divBdr>
          <w:divsChild>
            <w:div w:id="145313515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428597">
              <w:blockQuote w:val="1"/>
              <w:marLeft w:val="720"/>
              <w:marRight w:val="720"/>
              <w:marTop w:val="100"/>
              <w:marBottom w:val="100"/>
              <w:divBdr>
                <w:top w:val="none" w:sz="0" w:space="0" w:color="auto"/>
                <w:left w:val="none" w:sz="0" w:space="0" w:color="auto"/>
                <w:bottom w:val="none" w:sz="0" w:space="0" w:color="auto"/>
                <w:right w:val="none" w:sz="0" w:space="0" w:color="auto"/>
              </w:divBdr>
            </w:div>
            <w:div w:id="82451526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889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4768783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388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623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6315632">
      <w:bodyDiv w:val="1"/>
      <w:marLeft w:val="0"/>
      <w:marRight w:val="0"/>
      <w:marTop w:val="0"/>
      <w:marBottom w:val="0"/>
      <w:divBdr>
        <w:top w:val="none" w:sz="0" w:space="0" w:color="auto"/>
        <w:left w:val="none" w:sz="0" w:space="0" w:color="auto"/>
        <w:bottom w:val="none" w:sz="0" w:space="0" w:color="auto"/>
        <w:right w:val="none" w:sz="0" w:space="0" w:color="auto"/>
      </w:divBdr>
      <w:divsChild>
        <w:div w:id="623275430">
          <w:marLeft w:val="0"/>
          <w:marRight w:val="0"/>
          <w:marTop w:val="150"/>
          <w:marBottom w:val="150"/>
          <w:divBdr>
            <w:top w:val="none" w:sz="0" w:space="0" w:color="auto"/>
            <w:left w:val="none" w:sz="0" w:space="0" w:color="auto"/>
            <w:bottom w:val="none" w:sz="0" w:space="0" w:color="auto"/>
            <w:right w:val="none" w:sz="0" w:space="0" w:color="auto"/>
          </w:divBdr>
        </w:div>
        <w:div w:id="717777626">
          <w:marLeft w:val="0"/>
          <w:marRight w:val="0"/>
          <w:marTop w:val="150"/>
          <w:marBottom w:val="150"/>
          <w:divBdr>
            <w:top w:val="none" w:sz="0" w:space="0" w:color="auto"/>
            <w:left w:val="none" w:sz="0" w:space="0" w:color="auto"/>
            <w:bottom w:val="none" w:sz="0" w:space="0" w:color="auto"/>
            <w:right w:val="none" w:sz="0" w:space="0" w:color="auto"/>
          </w:divBdr>
        </w:div>
        <w:div w:id="1113867204">
          <w:marLeft w:val="0"/>
          <w:marRight w:val="0"/>
          <w:marTop w:val="150"/>
          <w:marBottom w:val="150"/>
          <w:divBdr>
            <w:top w:val="none" w:sz="0" w:space="0" w:color="auto"/>
            <w:left w:val="none" w:sz="0" w:space="0" w:color="auto"/>
            <w:bottom w:val="none" w:sz="0" w:space="0" w:color="auto"/>
            <w:right w:val="none" w:sz="0" w:space="0" w:color="auto"/>
          </w:divBdr>
        </w:div>
        <w:div w:id="1677148718">
          <w:marLeft w:val="0"/>
          <w:marRight w:val="0"/>
          <w:marTop w:val="150"/>
          <w:marBottom w:val="150"/>
          <w:divBdr>
            <w:top w:val="none" w:sz="0" w:space="0" w:color="auto"/>
            <w:left w:val="none" w:sz="0" w:space="0" w:color="auto"/>
            <w:bottom w:val="none" w:sz="0" w:space="0" w:color="auto"/>
            <w:right w:val="none" w:sz="0" w:space="0" w:color="auto"/>
          </w:divBdr>
        </w:div>
        <w:div w:id="1864394467">
          <w:marLeft w:val="0"/>
          <w:marRight w:val="0"/>
          <w:marTop w:val="150"/>
          <w:marBottom w:val="150"/>
          <w:divBdr>
            <w:top w:val="none" w:sz="0" w:space="0" w:color="auto"/>
            <w:left w:val="none" w:sz="0" w:space="0" w:color="auto"/>
            <w:bottom w:val="none" w:sz="0" w:space="0" w:color="auto"/>
            <w:right w:val="none" w:sz="0" w:space="0" w:color="auto"/>
          </w:divBdr>
        </w:div>
        <w:div w:id="660040530">
          <w:marLeft w:val="0"/>
          <w:marRight w:val="0"/>
          <w:marTop w:val="150"/>
          <w:marBottom w:val="150"/>
          <w:divBdr>
            <w:top w:val="none" w:sz="0" w:space="0" w:color="auto"/>
            <w:left w:val="none" w:sz="0" w:space="0" w:color="auto"/>
            <w:bottom w:val="none" w:sz="0" w:space="0" w:color="auto"/>
            <w:right w:val="none" w:sz="0" w:space="0" w:color="auto"/>
          </w:divBdr>
        </w:div>
        <w:div w:id="1245459077">
          <w:marLeft w:val="0"/>
          <w:marRight w:val="0"/>
          <w:marTop w:val="150"/>
          <w:marBottom w:val="150"/>
          <w:divBdr>
            <w:top w:val="none" w:sz="0" w:space="0" w:color="auto"/>
            <w:left w:val="none" w:sz="0" w:space="0" w:color="auto"/>
            <w:bottom w:val="none" w:sz="0" w:space="0" w:color="auto"/>
            <w:right w:val="none" w:sz="0" w:space="0" w:color="auto"/>
          </w:divBdr>
        </w:div>
        <w:div w:id="478308574">
          <w:marLeft w:val="0"/>
          <w:marRight w:val="0"/>
          <w:marTop w:val="150"/>
          <w:marBottom w:val="150"/>
          <w:divBdr>
            <w:top w:val="none" w:sz="0" w:space="0" w:color="auto"/>
            <w:left w:val="none" w:sz="0" w:space="0" w:color="auto"/>
            <w:bottom w:val="none" w:sz="0" w:space="0" w:color="auto"/>
            <w:right w:val="none" w:sz="0" w:space="0" w:color="auto"/>
          </w:divBdr>
        </w:div>
        <w:div w:id="843786688">
          <w:marLeft w:val="0"/>
          <w:marRight w:val="0"/>
          <w:marTop w:val="150"/>
          <w:marBottom w:val="150"/>
          <w:divBdr>
            <w:top w:val="none" w:sz="0" w:space="0" w:color="auto"/>
            <w:left w:val="none" w:sz="0" w:space="0" w:color="auto"/>
            <w:bottom w:val="none" w:sz="0" w:space="0" w:color="auto"/>
            <w:right w:val="none" w:sz="0" w:space="0" w:color="auto"/>
          </w:divBdr>
        </w:div>
        <w:div w:id="890188061">
          <w:marLeft w:val="0"/>
          <w:marRight w:val="0"/>
          <w:marTop w:val="150"/>
          <w:marBottom w:val="150"/>
          <w:divBdr>
            <w:top w:val="none" w:sz="0" w:space="0" w:color="auto"/>
            <w:left w:val="none" w:sz="0" w:space="0" w:color="auto"/>
            <w:bottom w:val="none" w:sz="0" w:space="0" w:color="auto"/>
            <w:right w:val="none" w:sz="0" w:space="0" w:color="auto"/>
          </w:divBdr>
        </w:div>
        <w:div w:id="846363085">
          <w:marLeft w:val="0"/>
          <w:marRight w:val="0"/>
          <w:marTop w:val="150"/>
          <w:marBottom w:val="150"/>
          <w:divBdr>
            <w:top w:val="none" w:sz="0" w:space="0" w:color="auto"/>
            <w:left w:val="none" w:sz="0" w:space="0" w:color="auto"/>
            <w:bottom w:val="none" w:sz="0" w:space="0" w:color="auto"/>
            <w:right w:val="none" w:sz="0" w:space="0" w:color="auto"/>
          </w:divBdr>
        </w:div>
        <w:div w:id="1494103700">
          <w:marLeft w:val="0"/>
          <w:marRight w:val="0"/>
          <w:marTop w:val="150"/>
          <w:marBottom w:val="150"/>
          <w:divBdr>
            <w:top w:val="none" w:sz="0" w:space="0" w:color="auto"/>
            <w:left w:val="none" w:sz="0" w:space="0" w:color="auto"/>
            <w:bottom w:val="none" w:sz="0" w:space="0" w:color="auto"/>
            <w:right w:val="none" w:sz="0" w:space="0" w:color="auto"/>
          </w:divBdr>
        </w:div>
        <w:div w:id="1745059489">
          <w:marLeft w:val="0"/>
          <w:marRight w:val="0"/>
          <w:marTop w:val="150"/>
          <w:marBottom w:val="150"/>
          <w:divBdr>
            <w:top w:val="none" w:sz="0" w:space="0" w:color="auto"/>
            <w:left w:val="none" w:sz="0" w:space="0" w:color="auto"/>
            <w:bottom w:val="none" w:sz="0" w:space="0" w:color="auto"/>
            <w:right w:val="none" w:sz="0" w:space="0" w:color="auto"/>
          </w:divBdr>
        </w:div>
        <w:div w:id="194201256">
          <w:marLeft w:val="0"/>
          <w:marRight w:val="0"/>
          <w:marTop w:val="150"/>
          <w:marBottom w:val="150"/>
          <w:divBdr>
            <w:top w:val="none" w:sz="0" w:space="0" w:color="auto"/>
            <w:left w:val="none" w:sz="0" w:space="0" w:color="auto"/>
            <w:bottom w:val="none" w:sz="0" w:space="0" w:color="auto"/>
            <w:right w:val="none" w:sz="0" w:space="0" w:color="auto"/>
          </w:divBdr>
        </w:div>
        <w:div w:id="1056665950">
          <w:marLeft w:val="0"/>
          <w:marRight w:val="0"/>
          <w:marTop w:val="150"/>
          <w:marBottom w:val="150"/>
          <w:divBdr>
            <w:top w:val="none" w:sz="0" w:space="0" w:color="auto"/>
            <w:left w:val="none" w:sz="0" w:space="0" w:color="auto"/>
            <w:bottom w:val="none" w:sz="0" w:space="0" w:color="auto"/>
            <w:right w:val="none" w:sz="0" w:space="0" w:color="auto"/>
          </w:divBdr>
        </w:div>
        <w:div w:id="1442458870">
          <w:marLeft w:val="0"/>
          <w:marRight w:val="0"/>
          <w:marTop w:val="150"/>
          <w:marBottom w:val="150"/>
          <w:divBdr>
            <w:top w:val="none" w:sz="0" w:space="0" w:color="auto"/>
            <w:left w:val="none" w:sz="0" w:space="0" w:color="auto"/>
            <w:bottom w:val="none" w:sz="0" w:space="0" w:color="auto"/>
            <w:right w:val="none" w:sz="0" w:space="0" w:color="auto"/>
          </w:divBdr>
        </w:div>
      </w:divsChild>
    </w:div>
    <w:div w:id="1786389791">
      <w:bodyDiv w:val="1"/>
      <w:marLeft w:val="0"/>
      <w:marRight w:val="0"/>
      <w:marTop w:val="0"/>
      <w:marBottom w:val="0"/>
      <w:divBdr>
        <w:top w:val="none" w:sz="0" w:space="0" w:color="auto"/>
        <w:left w:val="none" w:sz="0" w:space="0" w:color="auto"/>
        <w:bottom w:val="none" w:sz="0" w:space="0" w:color="auto"/>
        <w:right w:val="none" w:sz="0" w:space="0" w:color="auto"/>
      </w:divBdr>
    </w:div>
    <w:div w:id="1855848478">
      <w:bodyDiv w:val="1"/>
      <w:marLeft w:val="0"/>
      <w:marRight w:val="0"/>
      <w:marTop w:val="0"/>
      <w:marBottom w:val="0"/>
      <w:divBdr>
        <w:top w:val="none" w:sz="0" w:space="0" w:color="auto"/>
        <w:left w:val="none" w:sz="0" w:space="0" w:color="auto"/>
        <w:bottom w:val="none" w:sz="0" w:space="0" w:color="auto"/>
        <w:right w:val="none" w:sz="0" w:space="0" w:color="auto"/>
      </w:divBdr>
      <w:divsChild>
        <w:div w:id="1560893876">
          <w:marLeft w:val="0"/>
          <w:marRight w:val="0"/>
          <w:marTop w:val="0"/>
          <w:marBottom w:val="0"/>
          <w:divBdr>
            <w:top w:val="none" w:sz="0" w:space="0" w:color="auto"/>
            <w:left w:val="none" w:sz="0" w:space="0" w:color="auto"/>
            <w:bottom w:val="none" w:sz="0" w:space="0" w:color="auto"/>
            <w:right w:val="none" w:sz="0" w:space="0" w:color="auto"/>
          </w:divBdr>
          <w:divsChild>
            <w:div w:id="228419774">
              <w:marLeft w:val="0"/>
              <w:marRight w:val="0"/>
              <w:marTop w:val="0"/>
              <w:marBottom w:val="0"/>
              <w:divBdr>
                <w:top w:val="none" w:sz="0" w:space="0" w:color="auto"/>
                <w:left w:val="none" w:sz="0" w:space="0" w:color="auto"/>
                <w:bottom w:val="none" w:sz="0" w:space="0" w:color="auto"/>
                <w:right w:val="none" w:sz="0" w:space="0" w:color="auto"/>
              </w:divBdr>
              <w:divsChild>
                <w:div w:id="742485544">
                  <w:marLeft w:val="0"/>
                  <w:marRight w:val="0"/>
                  <w:marTop w:val="0"/>
                  <w:marBottom w:val="0"/>
                  <w:divBdr>
                    <w:top w:val="none" w:sz="0" w:space="0" w:color="auto"/>
                    <w:left w:val="none" w:sz="0" w:space="0" w:color="auto"/>
                    <w:bottom w:val="none" w:sz="0" w:space="0" w:color="auto"/>
                    <w:right w:val="none" w:sz="0" w:space="0" w:color="auto"/>
                  </w:divBdr>
                  <w:divsChild>
                    <w:div w:id="808978547">
                      <w:marLeft w:val="0"/>
                      <w:marRight w:val="0"/>
                      <w:marTop w:val="0"/>
                      <w:marBottom w:val="0"/>
                      <w:divBdr>
                        <w:top w:val="none" w:sz="0" w:space="0" w:color="auto"/>
                        <w:left w:val="none" w:sz="0" w:space="0" w:color="auto"/>
                        <w:bottom w:val="none" w:sz="0" w:space="0" w:color="auto"/>
                        <w:right w:val="none" w:sz="0" w:space="0" w:color="auto"/>
                      </w:divBdr>
                      <w:divsChild>
                        <w:div w:id="1298946689">
                          <w:marLeft w:val="0"/>
                          <w:marRight w:val="0"/>
                          <w:marTop w:val="0"/>
                          <w:marBottom w:val="0"/>
                          <w:divBdr>
                            <w:top w:val="none" w:sz="0" w:space="0" w:color="auto"/>
                            <w:left w:val="none" w:sz="0" w:space="0" w:color="auto"/>
                            <w:bottom w:val="none" w:sz="0" w:space="0" w:color="auto"/>
                            <w:right w:val="none" w:sz="0" w:space="0" w:color="auto"/>
                          </w:divBdr>
                          <w:divsChild>
                            <w:div w:id="3901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167471">
          <w:marLeft w:val="0"/>
          <w:marRight w:val="0"/>
          <w:marTop w:val="0"/>
          <w:marBottom w:val="0"/>
          <w:divBdr>
            <w:top w:val="none" w:sz="0" w:space="0" w:color="auto"/>
            <w:left w:val="none" w:sz="0" w:space="0" w:color="auto"/>
            <w:bottom w:val="none" w:sz="0" w:space="0" w:color="auto"/>
            <w:right w:val="none" w:sz="0" w:space="0" w:color="auto"/>
          </w:divBdr>
          <w:divsChild>
            <w:div w:id="1115294778">
              <w:marLeft w:val="0"/>
              <w:marRight w:val="0"/>
              <w:marTop w:val="0"/>
              <w:marBottom w:val="0"/>
              <w:divBdr>
                <w:top w:val="none" w:sz="0" w:space="0" w:color="auto"/>
                <w:left w:val="none" w:sz="0" w:space="0" w:color="auto"/>
                <w:bottom w:val="none" w:sz="0" w:space="0" w:color="auto"/>
                <w:right w:val="none" w:sz="0" w:space="0" w:color="auto"/>
              </w:divBdr>
              <w:divsChild>
                <w:div w:id="1105002508">
                  <w:marLeft w:val="0"/>
                  <w:marRight w:val="0"/>
                  <w:marTop w:val="0"/>
                  <w:marBottom w:val="0"/>
                  <w:divBdr>
                    <w:top w:val="none" w:sz="0" w:space="0" w:color="auto"/>
                    <w:left w:val="none" w:sz="0" w:space="0" w:color="auto"/>
                    <w:bottom w:val="none" w:sz="0" w:space="0" w:color="auto"/>
                    <w:right w:val="none" w:sz="0" w:space="0" w:color="auto"/>
                  </w:divBdr>
                  <w:divsChild>
                    <w:div w:id="507326933">
                      <w:marLeft w:val="0"/>
                      <w:marRight w:val="0"/>
                      <w:marTop w:val="0"/>
                      <w:marBottom w:val="0"/>
                      <w:divBdr>
                        <w:top w:val="none" w:sz="0" w:space="0" w:color="auto"/>
                        <w:left w:val="none" w:sz="0" w:space="0" w:color="auto"/>
                        <w:bottom w:val="none" w:sz="0" w:space="0" w:color="auto"/>
                        <w:right w:val="none" w:sz="0" w:space="0" w:color="auto"/>
                      </w:divBdr>
                      <w:divsChild>
                        <w:div w:id="1428119573">
                          <w:marLeft w:val="0"/>
                          <w:marRight w:val="0"/>
                          <w:marTop w:val="0"/>
                          <w:marBottom w:val="0"/>
                          <w:divBdr>
                            <w:top w:val="none" w:sz="0" w:space="0" w:color="auto"/>
                            <w:left w:val="none" w:sz="0" w:space="0" w:color="auto"/>
                            <w:bottom w:val="none" w:sz="0" w:space="0" w:color="auto"/>
                            <w:right w:val="none" w:sz="0" w:space="0" w:color="auto"/>
                          </w:divBdr>
                          <w:divsChild>
                            <w:div w:id="466551890">
                              <w:marLeft w:val="0"/>
                              <w:marRight w:val="0"/>
                              <w:marTop w:val="0"/>
                              <w:marBottom w:val="0"/>
                              <w:divBdr>
                                <w:top w:val="none" w:sz="0" w:space="0" w:color="auto"/>
                                <w:left w:val="none" w:sz="0" w:space="0" w:color="auto"/>
                                <w:bottom w:val="none" w:sz="0" w:space="0" w:color="auto"/>
                                <w:right w:val="none" w:sz="0" w:space="0" w:color="auto"/>
                              </w:divBdr>
                              <w:divsChild>
                                <w:div w:id="996153673">
                                  <w:marLeft w:val="0"/>
                                  <w:marRight w:val="0"/>
                                  <w:marTop w:val="0"/>
                                  <w:marBottom w:val="0"/>
                                  <w:divBdr>
                                    <w:top w:val="none" w:sz="0" w:space="0" w:color="auto"/>
                                    <w:left w:val="none" w:sz="0" w:space="0" w:color="auto"/>
                                    <w:bottom w:val="none" w:sz="0" w:space="0" w:color="auto"/>
                                    <w:right w:val="none" w:sz="0" w:space="0" w:color="auto"/>
                                  </w:divBdr>
                                  <w:divsChild>
                                    <w:div w:id="1007052655">
                                      <w:marLeft w:val="0"/>
                                      <w:marRight w:val="0"/>
                                      <w:marTop w:val="0"/>
                                      <w:marBottom w:val="0"/>
                                      <w:divBdr>
                                        <w:top w:val="none" w:sz="0" w:space="0" w:color="auto"/>
                                        <w:left w:val="none" w:sz="0" w:space="0" w:color="auto"/>
                                        <w:bottom w:val="none" w:sz="0" w:space="0" w:color="auto"/>
                                        <w:right w:val="none" w:sz="0" w:space="0" w:color="auto"/>
                                      </w:divBdr>
                                      <w:divsChild>
                                        <w:div w:id="2058309779">
                                          <w:marLeft w:val="0"/>
                                          <w:marRight w:val="0"/>
                                          <w:marTop w:val="0"/>
                                          <w:marBottom w:val="0"/>
                                          <w:divBdr>
                                            <w:top w:val="none" w:sz="0" w:space="0" w:color="auto"/>
                                            <w:left w:val="none" w:sz="0" w:space="0" w:color="auto"/>
                                            <w:bottom w:val="none" w:sz="0" w:space="0" w:color="auto"/>
                                            <w:right w:val="none" w:sz="0" w:space="0" w:color="auto"/>
                                          </w:divBdr>
                                          <w:divsChild>
                                            <w:div w:id="1659503125">
                                              <w:marLeft w:val="0"/>
                                              <w:marRight w:val="0"/>
                                              <w:marTop w:val="0"/>
                                              <w:marBottom w:val="0"/>
                                              <w:divBdr>
                                                <w:top w:val="none" w:sz="0" w:space="0" w:color="auto"/>
                                                <w:left w:val="none" w:sz="0" w:space="0" w:color="auto"/>
                                                <w:bottom w:val="none" w:sz="0" w:space="0" w:color="auto"/>
                                                <w:right w:val="none" w:sz="0" w:space="0" w:color="auto"/>
                                              </w:divBdr>
                                              <w:divsChild>
                                                <w:div w:id="685252019">
                                                  <w:marLeft w:val="0"/>
                                                  <w:marRight w:val="0"/>
                                                  <w:marTop w:val="0"/>
                                                  <w:marBottom w:val="0"/>
                                                  <w:divBdr>
                                                    <w:top w:val="none" w:sz="0" w:space="0" w:color="auto"/>
                                                    <w:left w:val="none" w:sz="0" w:space="0" w:color="auto"/>
                                                    <w:bottom w:val="none" w:sz="0" w:space="0" w:color="auto"/>
                                                    <w:right w:val="none" w:sz="0" w:space="0" w:color="auto"/>
                                                  </w:divBdr>
                                                  <w:divsChild>
                                                    <w:div w:id="1622762984">
                                                      <w:marLeft w:val="0"/>
                                                      <w:marRight w:val="0"/>
                                                      <w:marTop w:val="0"/>
                                                      <w:marBottom w:val="0"/>
                                                      <w:divBdr>
                                                        <w:top w:val="none" w:sz="0" w:space="0" w:color="auto"/>
                                                        <w:left w:val="none" w:sz="0" w:space="0" w:color="auto"/>
                                                        <w:bottom w:val="none" w:sz="0" w:space="0" w:color="auto"/>
                                                        <w:right w:val="none" w:sz="0" w:space="0" w:color="auto"/>
                                                      </w:divBdr>
                                                      <w:divsChild>
                                                        <w:div w:id="1160386551">
                                                          <w:marLeft w:val="0"/>
                                                          <w:marRight w:val="0"/>
                                                          <w:marTop w:val="0"/>
                                                          <w:marBottom w:val="0"/>
                                                          <w:divBdr>
                                                            <w:top w:val="none" w:sz="0" w:space="0" w:color="auto"/>
                                                            <w:left w:val="none" w:sz="0" w:space="0" w:color="auto"/>
                                                            <w:bottom w:val="none" w:sz="0" w:space="0" w:color="auto"/>
                                                            <w:right w:val="none" w:sz="0" w:space="0" w:color="auto"/>
                                                          </w:divBdr>
                                                          <w:divsChild>
                                                            <w:div w:id="224725264">
                                                              <w:marLeft w:val="0"/>
                                                              <w:marRight w:val="0"/>
                                                              <w:marTop w:val="0"/>
                                                              <w:marBottom w:val="0"/>
                                                              <w:divBdr>
                                                                <w:top w:val="none" w:sz="0" w:space="0" w:color="auto"/>
                                                                <w:left w:val="none" w:sz="0" w:space="0" w:color="auto"/>
                                                                <w:bottom w:val="none" w:sz="0" w:space="0" w:color="auto"/>
                                                                <w:right w:val="none" w:sz="0" w:space="0" w:color="auto"/>
                                                              </w:divBdr>
                                                              <w:divsChild>
                                                                <w:div w:id="1785076091">
                                                                  <w:marLeft w:val="0"/>
                                                                  <w:marRight w:val="0"/>
                                                                  <w:marTop w:val="0"/>
                                                                  <w:marBottom w:val="0"/>
                                                                  <w:divBdr>
                                                                    <w:top w:val="none" w:sz="0" w:space="0" w:color="auto"/>
                                                                    <w:left w:val="none" w:sz="0" w:space="0" w:color="auto"/>
                                                                    <w:bottom w:val="none" w:sz="0" w:space="0" w:color="auto"/>
                                                                    <w:right w:val="none" w:sz="0" w:space="0" w:color="auto"/>
                                                                  </w:divBdr>
                                                                  <w:divsChild>
                                                                    <w:div w:id="179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01331037">
      <w:bodyDiv w:val="1"/>
      <w:marLeft w:val="0"/>
      <w:marRight w:val="0"/>
      <w:marTop w:val="0"/>
      <w:marBottom w:val="0"/>
      <w:divBdr>
        <w:top w:val="none" w:sz="0" w:space="0" w:color="auto"/>
        <w:left w:val="none" w:sz="0" w:space="0" w:color="auto"/>
        <w:bottom w:val="none" w:sz="0" w:space="0" w:color="auto"/>
        <w:right w:val="none" w:sz="0" w:space="0" w:color="auto"/>
      </w:divBdr>
      <w:divsChild>
        <w:div w:id="285933923">
          <w:marLeft w:val="0"/>
          <w:marRight w:val="0"/>
          <w:marTop w:val="0"/>
          <w:marBottom w:val="0"/>
          <w:divBdr>
            <w:top w:val="none" w:sz="0" w:space="0" w:color="auto"/>
            <w:left w:val="none" w:sz="0" w:space="0" w:color="auto"/>
            <w:bottom w:val="none" w:sz="0" w:space="0" w:color="auto"/>
            <w:right w:val="none" w:sz="0" w:space="0" w:color="auto"/>
          </w:divBdr>
        </w:div>
        <w:div w:id="1222984168">
          <w:marLeft w:val="0"/>
          <w:marRight w:val="0"/>
          <w:marTop w:val="0"/>
          <w:marBottom w:val="0"/>
          <w:divBdr>
            <w:top w:val="none" w:sz="0" w:space="0" w:color="auto"/>
            <w:left w:val="none" w:sz="0" w:space="0" w:color="auto"/>
            <w:bottom w:val="none" w:sz="0" w:space="0" w:color="auto"/>
            <w:right w:val="none" w:sz="0" w:space="0" w:color="auto"/>
          </w:divBdr>
        </w:div>
      </w:divsChild>
    </w:div>
    <w:div w:id="2014260476">
      <w:bodyDiv w:val="1"/>
      <w:marLeft w:val="0"/>
      <w:marRight w:val="0"/>
      <w:marTop w:val="0"/>
      <w:marBottom w:val="0"/>
      <w:divBdr>
        <w:top w:val="none" w:sz="0" w:space="0" w:color="auto"/>
        <w:left w:val="none" w:sz="0" w:space="0" w:color="auto"/>
        <w:bottom w:val="none" w:sz="0" w:space="0" w:color="auto"/>
        <w:right w:val="none" w:sz="0" w:space="0" w:color="auto"/>
      </w:divBdr>
      <w:divsChild>
        <w:div w:id="1426345404">
          <w:marLeft w:val="0"/>
          <w:marRight w:val="0"/>
          <w:marTop w:val="0"/>
          <w:marBottom w:val="0"/>
          <w:divBdr>
            <w:top w:val="none" w:sz="0" w:space="0" w:color="auto"/>
            <w:left w:val="none" w:sz="0" w:space="0" w:color="auto"/>
            <w:bottom w:val="none" w:sz="0" w:space="0" w:color="auto"/>
            <w:right w:val="none" w:sz="0" w:space="0" w:color="auto"/>
          </w:divBdr>
          <w:divsChild>
            <w:div w:id="1249121514">
              <w:marLeft w:val="0"/>
              <w:marRight w:val="0"/>
              <w:marTop w:val="0"/>
              <w:marBottom w:val="0"/>
              <w:divBdr>
                <w:top w:val="none" w:sz="0" w:space="0" w:color="auto"/>
                <w:left w:val="none" w:sz="0" w:space="0" w:color="auto"/>
                <w:bottom w:val="none" w:sz="0" w:space="0" w:color="auto"/>
                <w:right w:val="none" w:sz="0" w:space="0" w:color="auto"/>
              </w:divBdr>
              <w:divsChild>
                <w:div w:id="302854490">
                  <w:marLeft w:val="0"/>
                  <w:marRight w:val="0"/>
                  <w:marTop w:val="0"/>
                  <w:marBottom w:val="0"/>
                  <w:divBdr>
                    <w:top w:val="none" w:sz="0" w:space="0" w:color="auto"/>
                    <w:left w:val="none" w:sz="0" w:space="0" w:color="auto"/>
                    <w:bottom w:val="none" w:sz="0" w:space="0" w:color="auto"/>
                    <w:right w:val="none" w:sz="0" w:space="0" w:color="auto"/>
                  </w:divBdr>
                </w:div>
                <w:div w:id="1394349160">
                  <w:marLeft w:val="0"/>
                  <w:marRight w:val="0"/>
                  <w:marTop w:val="0"/>
                  <w:marBottom w:val="0"/>
                  <w:divBdr>
                    <w:top w:val="none" w:sz="0" w:space="0" w:color="auto"/>
                    <w:left w:val="none" w:sz="0" w:space="0" w:color="auto"/>
                    <w:bottom w:val="none" w:sz="0" w:space="0" w:color="auto"/>
                    <w:right w:val="none" w:sz="0" w:space="0" w:color="auto"/>
                  </w:divBdr>
                </w:div>
                <w:div w:id="1901359166">
                  <w:marLeft w:val="0"/>
                  <w:marRight w:val="0"/>
                  <w:marTop w:val="0"/>
                  <w:marBottom w:val="0"/>
                  <w:divBdr>
                    <w:top w:val="none" w:sz="0" w:space="0" w:color="auto"/>
                    <w:left w:val="none" w:sz="0" w:space="0" w:color="auto"/>
                    <w:bottom w:val="none" w:sz="0" w:space="0" w:color="auto"/>
                    <w:right w:val="none" w:sz="0" w:space="0" w:color="auto"/>
                  </w:divBdr>
                </w:div>
                <w:div w:id="503976924">
                  <w:marLeft w:val="0"/>
                  <w:marRight w:val="0"/>
                  <w:marTop w:val="0"/>
                  <w:marBottom w:val="0"/>
                  <w:divBdr>
                    <w:top w:val="none" w:sz="0" w:space="0" w:color="auto"/>
                    <w:left w:val="none" w:sz="0" w:space="0" w:color="auto"/>
                    <w:bottom w:val="none" w:sz="0" w:space="0" w:color="auto"/>
                    <w:right w:val="none" w:sz="0" w:space="0" w:color="auto"/>
                  </w:divBdr>
                </w:div>
                <w:div w:id="1897357676">
                  <w:marLeft w:val="0"/>
                  <w:marRight w:val="0"/>
                  <w:marTop w:val="0"/>
                  <w:marBottom w:val="0"/>
                  <w:divBdr>
                    <w:top w:val="none" w:sz="0" w:space="0" w:color="auto"/>
                    <w:left w:val="none" w:sz="0" w:space="0" w:color="auto"/>
                    <w:bottom w:val="none" w:sz="0" w:space="0" w:color="auto"/>
                    <w:right w:val="none" w:sz="0" w:space="0" w:color="auto"/>
                  </w:divBdr>
                </w:div>
                <w:div w:id="576666895">
                  <w:marLeft w:val="0"/>
                  <w:marRight w:val="0"/>
                  <w:marTop w:val="0"/>
                  <w:marBottom w:val="0"/>
                  <w:divBdr>
                    <w:top w:val="none" w:sz="0" w:space="0" w:color="auto"/>
                    <w:left w:val="none" w:sz="0" w:space="0" w:color="auto"/>
                    <w:bottom w:val="none" w:sz="0" w:space="0" w:color="auto"/>
                    <w:right w:val="none" w:sz="0" w:space="0" w:color="auto"/>
                  </w:divBdr>
                </w:div>
                <w:div w:id="87120189">
                  <w:marLeft w:val="0"/>
                  <w:marRight w:val="0"/>
                  <w:marTop w:val="0"/>
                  <w:marBottom w:val="0"/>
                  <w:divBdr>
                    <w:top w:val="none" w:sz="0" w:space="0" w:color="auto"/>
                    <w:left w:val="none" w:sz="0" w:space="0" w:color="auto"/>
                    <w:bottom w:val="none" w:sz="0" w:space="0" w:color="auto"/>
                    <w:right w:val="none" w:sz="0" w:space="0" w:color="auto"/>
                  </w:divBdr>
                </w:div>
                <w:div w:id="367805302">
                  <w:marLeft w:val="0"/>
                  <w:marRight w:val="0"/>
                  <w:marTop w:val="0"/>
                  <w:marBottom w:val="0"/>
                  <w:divBdr>
                    <w:top w:val="none" w:sz="0" w:space="0" w:color="auto"/>
                    <w:left w:val="none" w:sz="0" w:space="0" w:color="auto"/>
                    <w:bottom w:val="none" w:sz="0" w:space="0" w:color="auto"/>
                    <w:right w:val="none" w:sz="0" w:space="0" w:color="auto"/>
                  </w:divBdr>
                </w:div>
                <w:div w:id="714351643">
                  <w:marLeft w:val="0"/>
                  <w:marRight w:val="0"/>
                  <w:marTop w:val="0"/>
                  <w:marBottom w:val="0"/>
                  <w:divBdr>
                    <w:top w:val="none" w:sz="0" w:space="0" w:color="auto"/>
                    <w:left w:val="none" w:sz="0" w:space="0" w:color="auto"/>
                    <w:bottom w:val="none" w:sz="0" w:space="0" w:color="auto"/>
                    <w:right w:val="none" w:sz="0" w:space="0" w:color="auto"/>
                  </w:divBdr>
                </w:div>
                <w:div w:id="561909342">
                  <w:marLeft w:val="0"/>
                  <w:marRight w:val="0"/>
                  <w:marTop w:val="0"/>
                  <w:marBottom w:val="0"/>
                  <w:divBdr>
                    <w:top w:val="none" w:sz="0" w:space="0" w:color="auto"/>
                    <w:left w:val="none" w:sz="0" w:space="0" w:color="auto"/>
                    <w:bottom w:val="none" w:sz="0" w:space="0" w:color="auto"/>
                    <w:right w:val="none" w:sz="0" w:space="0" w:color="auto"/>
                  </w:divBdr>
                </w:div>
                <w:div w:id="745490937">
                  <w:marLeft w:val="0"/>
                  <w:marRight w:val="0"/>
                  <w:marTop w:val="0"/>
                  <w:marBottom w:val="0"/>
                  <w:divBdr>
                    <w:top w:val="none" w:sz="0" w:space="0" w:color="auto"/>
                    <w:left w:val="none" w:sz="0" w:space="0" w:color="auto"/>
                    <w:bottom w:val="none" w:sz="0" w:space="0" w:color="auto"/>
                    <w:right w:val="none" w:sz="0" w:space="0" w:color="auto"/>
                  </w:divBdr>
                </w:div>
                <w:div w:id="1975090069">
                  <w:marLeft w:val="0"/>
                  <w:marRight w:val="0"/>
                  <w:marTop w:val="0"/>
                  <w:marBottom w:val="0"/>
                  <w:divBdr>
                    <w:top w:val="none" w:sz="0" w:space="0" w:color="auto"/>
                    <w:left w:val="none" w:sz="0" w:space="0" w:color="auto"/>
                    <w:bottom w:val="none" w:sz="0" w:space="0" w:color="auto"/>
                    <w:right w:val="none" w:sz="0" w:space="0" w:color="auto"/>
                  </w:divBdr>
                </w:div>
                <w:div w:id="625311016">
                  <w:marLeft w:val="0"/>
                  <w:marRight w:val="0"/>
                  <w:marTop w:val="0"/>
                  <w:marBottom w:val="0"/>
                  <w:divBdr>
                    <w:top w:val="none" w:sz="0" w:space="0" w:color="auto"/>
                    <w:left w:val="none" w:sz="0" w:space="0" w:color="auto"/>
                    <w:bottom w:val="none" w:sz="0" w:space="0" w:color="auto"/>
                    <w:right w:val="none" w:sz="0" w:space="0" w:color="auto"/>
                  </w:divBdr>
                </w:div>
                <w:div w:id="49815593">
                  <w:marLeft w:val="0"/>
                  <w:marRight w:val="0"/>
                  <w:marTop w:val="0"/>
                  <w:marBottom w:val="0"/>
                  <w:divBdr>
                    <w:top w:val="none" w:sz="0" w:space="0" w:color="auto"/>
                    <w:left w:val="none" w:sz="0" w:space="0" w:color="auto"/>
                    <w:bottom w:val="none" w:sz="0" w:space="0" w:color="auto"/>
                    <w:right w:val="none" w:sz="0" w:space="0" w:color="auto"/>
                  </w:divBdr>
                </w:div>
                <w:div w:id="1370908352">
                  <w:marLeft w:val="0"/>
                  <w:marRight w:val="0"/>
                  <w:marTop w:val="0"/>
                  <w:marBottom w:val="0"/>
                  <w:divBdr>
                    <w:top w:val="none" w:sz="0" w:space="0" w:color="auto"/>
                    <w:left w:val="none" w:sz="0" w:space="0" w:color="auto"/>
                    <w:bottom w:val="none" w:sz="0" w:space="0" w:color="auto"/>
                    <w:right w:val="none" w:sz="0" w:space="0" w:color="auto"/>
                  </w:divBdr>
                </w:div>
                <w:div w:id="2018921179">
                  <w:marLeft w:val="0"/>
                  <w:marRight w:val="0"/>
                  <w:marTop w:val="0"/>
                  <w:marBottom w:val="0"/>
                  <w:divBdr>
                    <w:top w:val="none" w:sz="0" w:space="0" w:color="auto"/>
                    <w:left w:val="none" w:sz="0" w:space="0" w:color="auto"/>
                    <w:bottom w:val="none" w:sz="0" w:space="0" w:color="auto"/>
                    <w:right w:val="none" w:sz="0" w:space="0" w:color="auto"/>
                  </w:divBdr>
                </w:div>
                <w:div w:id="1378969195">
                  <w:marLeft w:val="0"/>
                  <w:marRight w:val="0"/>
                  <w:marTop w:val="0"/>
                  <w:marBottom w:val="0"/>
                  <w:divBdr>
                    <w:top w:val="none" w:sz="0" w:space="0" w:color="auto"/>
                    <w:left w:val="none" w:sz="0" w:space="0" w:color="auto"/>
                    <w:bottom w:val="none" w:sz="0" w:space="0" w:color="auto"/>
                    <w:right w:val="none" w:sz="0" w:space="0" w:color="auto"/>
                  </w:divBdr>
                </w:div>
                <w:div w:id="1323392332">
                  <w:marLeft w:val="0"/>
                  <w:marRight w:val="0"/>
                  <w:marTop w:val="0"/>
                  <w:marBottom w:val="0"/>
                  <w:divBdr>
                    <w:top w:val="none" w:sz="0" w:space="0" w:color="auto"/>
                    <w:left w:val="none" w:sz="0" w:space="0" w:color="auto"/>
                    <w:bottom w:val="none" w:sz="0" w:space="0" w:color="auto"/>
                    <w:right w:val="none" w:sz="0" w:space="0" w:color="auto"/>
                  </w:divBdr>
                </w:div>
                <w:div w:id="1168251203">
                  <w:marLeft w:val="0"/>
                  <w:marRight w:val="0"/>
                  <w:marTop w:val="0"/>
                  <w:marBottom w:val="0"/>
                  <w:divBdr>
                    <w:top w:val="none" w:sz="0" w:space="0" w:color="auto"/>
                    <w:left w:val="none" w:sz="0" w:space="0" w:color="auto"/>
                    <w:bottom w:val="none" w:sz="0" w:space="0" w:color="auto"/>
                    <w:right w:val="none" w:sz="0" w:space="0" w:color="auto"/>
                  </w:divBdr>
                </w:div>
                <w:div w:id="933636518">
                  <w:marLeft w:val="0"/>
                  <w:marRight w:val="0"/>
                  <w:marTop w:val="0"/>
                  <w:marBottom w:val="0"/>
                  <w:divBdr>
                    <w:top w:val="none" w:sz="0" w:space="0" w:color="auto"/>
                    <w:left w:val="none" w:sz="0" w:space="0" w:color="auto"/>
                    <w:bottom w:val="none" w:sz="0" w:space="0" w:color="auto"/>
                    <w:right w:val="none" w:sz="0" w:space="0" w:color="auto"/>
                  </w:divBdr>
                </w:div>
                <w:div w:id="1586841092">
                  <w:marLeft w:val="0"/>
                  <w:marRight w:val="0"/>
                  <w:marTop w:val="0"/>
                  <w:marBottom w:val="0"/>
                  <w:divBdr>
                    <w:top w:val="none" w:sz="0" w:space="0" w:color="auto"/>
                    <w:left w:val="none" w:sz="0" w:space="0" w:color="auto"/>
                    <w:bottom w:val="none" w:sz="0" w:space="0" w:color="auto"/>
                    <w:right w:val="none" w:sz="0" w:space="0" w:color="auto"/>
                  </w:divBdr>
                </w:div>
                <w:div w:id="429281468">
                  <w:marLeft w:val="0"/>
                  <w:marRight w:val="0"/>
                  <w:marTop w:val="0"/>
                  <w:marBottom w:val="0"/>
                  <w:divBdr>
                    <w:top w:val="none" w:sz="0" w:space="0" w:color="auto"/>
                    <w:left w:val="none" w:sz="0" w:space="0" w:color="auto"/>
                    <w:bottom w:val="none" w:sz="0" w:space="0" w:color="auto"/>
                    <w:right w:val="none" w:sz="0" w:space="0" w:color="auto"/>
                  </w:divBdr>
                </w:div>
                <w:div w:id="1363703506">
                  <w:marLeft w:val="0"/>
                  <w:marRight w:val="0"/>
                  <w:marTop w:val="0"/>
                  <w:marBottom w:val="0"/>
                  <w:divBdr>
                    <w:top w:val="none" w:sz="0" w:space="0" w:color="auto"/>
                    <w:left w:val="none" w:sz="0" w:space="0" w:color="auto"/>
                    <w:bottom w:val="none" w:sz="0" w:space="0" w:color="auto"/>
                    <w:right w:val="none" w:sz="0" w:space="0" w:color="auto"/>
                  </w:divBdr>
                </w:div>
                <w:div w:id="1188059872">
                  <w:marLeft w:val="0"/>
                  <w:marRight w:val="0"/>
                  <w:marTop w:val="0"/>
                  <w:marBottom w:val="0"/>
                  <w:divBdr>
                    <w:top w:val="none" w:sz="0" w:space="0" w:color="auto"/>
                    <w:left w:val="none" w:sz="0" w:space="0" w:color="auto"/>
                    <w:bottom w:val="none" w:sz="0" w:space="0" w:color="auto"/>
                    <w:right w:val="none" w:sz="0" w:space="0" w:color="auto"/>
                  </w:divBdr>
                  <w:divsChild>
                    <w:div w:id="195700962">
                      <w:marLeft w:val="0"/>
                      <w:marRight w:val="0"/>
                      <w:marTop w:val="0"/>
                      <w:marBottom w:val="0"/>
                      <w:divBdr>
                        <w:top w:val="none" w:sz="0" w:space="0" w:color="auto"/>
                        <w:left w:val="none" w:sz="0" w:space="0" w:color="auto"/>
                        <w:bottom w:val="none" w:sz="0" w:space="0" w:color="auto"/>
                        <w:right w:val="none" w:sz="0" w:space="0" w:color="auto"/>
                      </w:divBdr>
                    </w:div>
                    <w:div w:id="136774558">
                      <w:marLeft w:val="0"/>
                      <w:marRight w:val="0"/>
                      <w:marTop w:val="0"/>
                      <w:marBottom w:val="0"/>
                      <w:divBdr>
                        <w:top w:val="none" w:sz="0" w:space="0" w:color="auto"/>
                        <w:left w:val="none" w:sz="0" w:space="0" w:color="auto"/>
                        <w:bottom w:val="none" w:sz="0" w:space="0" w:color="auto"/>
                        <w:right w:val="none" w:sz="0" w:space="0" w:color="auto"/>
                      </w:divBdr>
                    </w:div>
                    <w:div w:id="1560625105">
                      <w:marLeft w:val="0"/>
                      <w:marRight w:val="0"/>
                      <w:marTop w:val="0"/>
                      <w:marBottom w:val="0"/>
                      <w:divBdr>
                        <w:top w:val="none" w:sz="0" w:space="0" w:color="auto"/>
                        <w:left w:val="none" w:sz="0" w:space="0" w:color="auto"/>
                        <w:bottom w:val="none" w:sz="0" w:space="0" w:color="auto"/>
                        <w:right w:val="none" w:sz="0" w:space="0" w:color="auto"/>
                      </w:divBdr>
                    </w:div>
                    <w:div w:id="1212695887">
                      <w:marLeft w:val="0"/>
                      <w:marRight w:val="0"/>
                      <w:marTop w:val="0"/>
                      <w:marBottom w:val="0"/>
                      <w:divBdr>
                        <w:top w:val="none" w:sz="0" w:space="0" w:color="auto"/>
                        <w:left w:val="none" w:sz="0" w:space="0" w:color="auto"/>
                        <w:bottom w:val="none" w:sz="0" w:space="0" w:color="auto"/>
                        <w:right w:val="none" w:sz="0" w:space="0" w:color="auto"/>
                      </w:divBdr>
                    </w:div>
                    <w:div w:id="2145004625">
                      <w:marLeft w:val="0"/>
                      <w:marRight w:val="0"/>
                      <w:marTop w:val="0"/>
                      <w:marBottom w:val="0"/>
                      <w:divBdr>
                        <w:top w:val="none" w:sz="0" w:space="0" w:color="auto"/>
                        <w:left w:val="none" w:sz="0" w:space="0" w:color="auto"/>
                        <w:bottom w:val="none" w:sz="0" w:space="0" w:color="auto"/>
                        <w:right w:val="none" w:sz="0" w:space="0" w:color="auto"/>
                      </w:divBdr>
                    </w:div>
                    <w:div w:id="761560647">
                      <w:marLeft w:val="0"/>
                      <w:marRight w:val="0"/>
                      <w:marTop w:val="0"/>
                      <w:marBottom w:val="0"/>
                      <w:divBdr>
                        <w:top w:val="none" w:sz="0" w:space="0" w:color="auto"/>
                        <w:left w:val="none" w:sz="0" w:space="0" w:color="auto"/>
                        <w:bottom w:val="none" w:sz="0" w:space="0" w:color="auto"/>
                        <w:right w:val="none" w:sz="0" w:space="0" w:color="auto"/>
                      </w:divBdr>
                    </w:div>
                    <w:div w:id="127482588">
                      <w:marLeft w:val="0"/>
                      <w:marRight w:val="0"/>
                      <w:marTop w:val="0"/>
                      <w:marBottom w:val="0"/>
                      <w:divBdr>
                        <w:top w:val="none" w:sz="0" w:space="0" w:color="auto"/>
                        <w:left w:val="none" w:sz="0" w:space="0" w:color="auto"/>
                        <w:bottom w:val="none" w:sz="0" w:space="0" w:color="auto"/>
                        <w:right w:val="none" w:sz="0" w:space="0" w:color="auto"/>
                      </w:divBdr>
                    </w:div>
                    <w:div w:id="473333201">
                      <w:marLeft w:val="0"/>
                      <w:marRight w:val="0"/>
                      <w:marTop w:val="0"/>
                      <w:marBottom w:val="0"/>
                      <w:divBdr>
                        <w:top w:val="none" w:sz="0" w:space="0" w:color="auto"/>
                        <w:left w:val="none" w:sz="0" w:space="0" w:color="auto"/>
                        <w:bottom w:val="none" w:sz="0" w:space="0" w:color="auto"/>
                        <w:right w:val="none" w:sz="0" w:space="0" w:color="auto"/>
                      </w:divBdr>
                    </w:div>
                    <w:div w:id="1760254626">
                      <w:marLeft w:val="0"/>
                      <w:marRight w:val="0"/>
                      <w:marTop w:val="0"/>
                      <w:marBottom w:val="0"/>
                      <w:divBdr>
                        <w:top w:val="none" w:sz="0" w:space="0" w:color="auto"/>
                        <w:left w:val="none" w:sz="0" w:space="0" w:color="auto"/>
                        <w:bottom w:val="none" w:sz="0" w:space="0" w:color="auto"/>
                        <w:right w:val="none" w:sz="0" w:space="0" w:color="auto"/>
                      </w:divBdr>
                    </w:div>
                    <w:div w:id="332414746">
                      <w:marLeft w:val="0"/>
                      <w:marRight w:val="0"/>
                      <w:marTop w:val="0"/>
                      <w:marBottom w:val="0"/>
                      <w:divBdr>
                        <w:top w:val="none" w:sz="0" w:space="0" w:color="auto"/>
                        <w:left w:val="none" w:sz="0" w:space="0" w:color="auto"/>
                        <w:bottom w:val="none" w:sz="0" w:space="0" w:color="auto"/>
                        <w:right w:val="none" w:sz="0" w:space="0" w:color="auto"/>
                      </w:divBdr>
                    </w:div>
                    <w:div w:id="1604219405">
                      <w:marLeft w:val="0"/>
                      <w:marRight w:val="0"/>
                      <w:marTop w:val="0"/>
                      <w:marBottom w:val="0"/>
                      <w:divBdr>
                        <w:top w:val="none" w:sz="0" w:space="0" w:color="auto"/>
                        <w:left w:val="none" w:sz="0" w:space="0" w:color="auto"/>
                        <w:bottom w:val="none" w:sz="0" w:space="0" w:color="auto"/>
                        <w:right w:val="none" w:sz="0" w:space="0" w:color="auto"/>
                      </w:divBdr>
                    </w:div>
                    <w:div w:id="1954364576">
                      <w:marLeft w:val="0"/>
                      <w:marRight w:val="0"/>
                      <w:marTop w:val="0"/>
                      <w:marBottom w:val="0"/>
                      <w:divBdr>
                        <w:top w:val="none" w:sz="0" w:space="0" w:color="auto"/>
                        <w:left w:val="none" w:sz="0" w:space="0" w:color="auto"/>
                        <w:bottom w:val="none" w:sz="0" w:space="0" w:color="auto"/>
                        <w:right w:val="none" w:sz="0" w:space="0" w:color="auto"/>
                      </w:divBdr>
                    </w:div>
                    <w:div w:id="1677346155">
                      <w:marLeft w:val="0"/>
                      <w:marRight w:val="0"/>
                      <w:marTop w:val="0"/>
                      <w:marBottom w:val="0"/>
                      <w:divBdr>
                        <w:top w:val="none" w:sz="0" w:space="0" w:color="auto"/>
                        <w:left w:val="none" w:sz="0" w:space="0" w:color="auto"/>
                        <w:bottom w:val="none" w:sz="0" w:space="0" w:color="auto"/>
                        <w:right w:val="none" w:sz="0" w:space="0" w:color="auto"/>
                      </w:divBdr>
                    </w:div>
                    <w:div w:id="791441163">
                      <w:marLeft w:val="0"/>
                      <w:marRight w:val="0"/>
                      <w:marTop w:val="0"/>
                      <w:marBottom w:val="0"/>
                      <w:divBdr>
                        <w:top w:val="none" w:sz="0" w:space="0" w:color="auto"/>
                        <w:left w:val="none" w:sz="0" w:space="0" w:color="auto"/>
                        <w:bottom w:val="none" w:sz="0" w:space="0" w:color="auto"/>
                        <w:right w:val="none" w:sz="0" w:space="0" w:color="auto"/>
                      </w:divBdr>
                    </w:div>
                    <w:div w:id="775830186">
                      <w:marLeft w:val="0"/>
                      <w:marRight w:val="0"/>
                      <w:marTop w:val="0"/>
                      <w:marBottom w:val="0"/>
                      <w:divBdr>
                        <w:top w:val="none" w:sz="0" w:space="0" w:color="auto"/>
                        <w:left w:val="none" w:sz="0" w:space="0" w:color="auto"/>
                        <w:bottom w:val="none" w:sz="0" w:space="0" w:color="auto"/>
                        <w:right w:val="none" w:sz="0" w:space="0" w:color="auto"/>
                      </w:divBdr>
                    </w:div>
                    <w:div w:id="451479812">
                      <w:marLeft w:val="0"/>
                      <w:marRight w:val="0"/>
                      <w:marTop w:val="0"/>
                      <w:marBottom w:val="0"/>
                      <w:divBdr>
                        <w:top w:val="none" w:sz="0" w:space="0" w:color="auto"/>
                        <w:left w:val="none" w:sz="0" w:space="0" w:color="auto"/>
                        <w:bottom w:val="none" w:sz="0" w:space="0" w:color="auto"/>
                        <w:right w:val="none" w:sz="0" w:space="0" w:color="auto"/>
                      </w:divBdr>
                    </w:div>
                    <w:div w:id="1613972368">
                      <w:marLeft w:val="0"/>
                      <w:marRight w:val="0"/>
                      <w:marTop w:val="0"/>
                      <w:marBottom w:val="0"/>
                      <w:divBdr>
                        <w:top w:val="none" w:sz="0" w:space="0" w:color="auto"/>
                        <w:left w:val="none" w:sz="0" w:space="0" w:color="auto"/>
                        <w:bottom w:val="none" w:sz="0" w:space="0" w:color="auto"/>
                        <w:right w:val="none" w:sz="0" w:space="0" w:color="auto"/>
                      </w:divBdr>
                    </w:div>
                    <w:div w:id="20867059">
                      <w:marLeft w:val="0"/>
                      <w:marRight w:val="0"/>
                      <w:marTop w:val="0"/>
                      <w:marBottom w:val="0"/>
                      <w:divBdr>
                        <w:top w:val="none" w:sz="0" w:space="0" w:color="auto"/>
                        <w:left w:val="none" w:sz="0" w:space="0" w:color="auto"/>
                        <w:bottom w:val="none" w:sz="0" w:space="0" w:color="auto"/>
                        <w:right w:val="none" w:sz="0" w:space="0" w:color="auto"/>
                      </w:divBdr>
                    </w:div>
                    <w:div w:id="2100830307">
                      <w:marLeft w:val="0"/>
                      <w:marRight w:val="0"/>
                      <w:marTop w:val="0"/>
                      <w:marBottom w:val="0"/>
                      <w:divBdr>
                        <w:top w:val="none" w:sz="0" w:space="0" w:color="auto"/>
                        <w:left w:val="none" w:sz="0" w:space="0" w:color="auto"/>
                        <w:bottom w:val="none" w:sz="0" w:space="0" w:color="auto"/>
                        <w:right w:val="none" w:sz="0" w:space="0" w:color="auto"/>
                      </w:divBdr>
                    </w:div>
                    <w:div w:id="111025740">
                      <w:marLeft w:val="0"/>
                      <w:marRight w:val="0"/>
                      <w:marTop w:val="0"/>
                      <w:marBottom w:val="0"/>
                      <w:divBdr>
                        <w:top w:val="none" w:sz="0" w:space="0" w:color="auto"/>
                        <w:left w:val="none" w:sz="0" w:space="0" w:color="auto"/>
                        <w:bottom w:val="none" w:sz="0" w:space="0" w:color="auto"/>
                        <w:right w:val="none" w:sz="0" w:space="0" w:color="auto"/>
                      </w:divBdr>
                    </w:div>
                    <w:div w:id="1637025217">
                      <w:marLeft w:val="0"/>
                      <w:marRight w:val="0"/>
                      <w:marTop w:val="0"/>
                      <w:marBottom w:val="0"/>
                      <w:divBdr>
                        <w:top w:val="none" w:sz="0" w:space="0" w:color="auto"/>
                        <w:left w:val="none" w:sz="0" w:space="0" w:color="auto"/>
                        <w:bottom w:val="none" w:sz="0" w:space="0" w:color="auto"/>
                        <w:right w:val="none" w:sz="0" w:space="0" w:color="auto"/>
                      </w:divBdr>
                    </w:div>
                    <w:div w:id="127062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554161">
          <w:marLeft w:val="0"/>
          <w:marRight w:val="0"/>
          <w:marTop w:val="0"/>
          <w:marBottom w:val="0"/>
          <w:divBdr>
            <w:top w:val="none" w:sz="0" w:space="0" w:color="auto"/>
            <w:left w:val="none" w:sz="0" w:space="0" w:color="auto"/>
            <w:bottom w:val="none" w:sz="0" w:space="0" w:color="auto"/>
            <w:right w:val="none" w:sz="0" w:space="0" w:color="auto"/>
          </w:divBdr>
          <w:divsChild>
            <w:div w:id="1949924398">
              <w:marLeft w:val="0"/>
              <w:marRight w:val="0"/>
              <w:marTop w:val="0"/>
              <w:marBottom w:val="0"/>
              <w:divBdr>
                <w:top w:val="none" w:sz="0" w:space="0" w:color="auto"/>
                <w:left w:val="none" w:sz="0" w:space="0" w:color="auto"/>
                <w:bottom w:val="none" w:sz="0" w:space="0" w:color="auto"/>
                <w:right w:val="none" w:sz="0" w:space="0" w:color="auto"/>
              </w:divBdr>
              <w:divsChild>
                <w:div w:id="1094742185">
                  <w:marLeft w:val="0"/>
                  <w:marRight w:val="0"/>
                  <w:marTop w:val="0"/>
                  <w:marBottom w:val="0"/>
                  <w:divBdr>
                    <w:top w:val="none" w:sz="0" w:space="0" w:color="auto"/>
                    <w:left w:val="none" w:sz="0" w:space="0" w:color="auto"/>
                    <w:bottom w:val="none" w:sz="0" w:space="0" w:color="auto"/>
                    <w:right w:val="none" w:sz="0" w:space="0" w:color="auto"/>
                  </w:divBdr>
                </w:div>
                <w:div w:id="531453618">
                  <w:marLeft w:val="0"/>
                  <w:marRight w:val="0"/>
                  <w:marTop w:val="0"/>
                  <w:marBottom w:val="0"/>
                  <w:divBdr>
                    <w:top w:val="none" w:sz="0" w:space="0" w:color="auto"/>
                    <w:left w:val="none" w:sz="0" w:space="0" w:color="auto"/>
                    <w:bottom w:val="none" w:sz="0" w:space="0" w:color="auto"/>
                    <w:right w:val="none" w:sz="0" w:space="0" w:color="auto"/>
                  </w:divBdr>
                </w:div>
                <w:div w:id="2094423910">
                  <w:marLeft w:val="0"/>
                  <w:marRight w:val="0"/>
                  <w:marTop w:val="0"/>
                  <w:marBottom w:val="0"/>
                  <w:divBdr>
                    <w:top w:val="none" w:sz="0" w:space="0" w:color="auto"/>
                    <w:left w:val="none" w:sz="0" w:space="0" w:color="auto"/>
                    <w:bottom w:val="none" w:sz="0" w:space="0" w:color="auto"/>
                    <w:right w:val="none" w:sz="0" w:space="0" w:color="auto"/>
                  </w:divBdr>
                </w:div>
                <w:div w:id="1850948547">
                  <w:marLeft w:val="0"/>
                  <w:marRight w:val="0"/>
                  <w:marTop w:val="0"/>
                  <w:marBottom w:val="0"/>
                  <w:divBdr>
                    <w:top w:val="none" w:sz="0" w:space="0" w:color="auto"/>
                    <w:left w:val="none" w:sz="0" w:space="0" w:color="auto"/>
                    <w:bottom w:val="none" w:sz="0" w:space="0" w:color="auto"/>
                    <w:right w:val="none" w:sz="0" w:space="0" w:color="auto"/>
                  </w:divBdr>
                </w:div>
                <w:div w:id="1179395034">
                  <w:marLeft w:val="0"/>
                  <w:marRight w:val="0"/>
                  <w:marTop w:val="0"/>
                  <w:marBottom w:val="0"/>
                  <w:divBdr>
                    <w:top w:val="none" w:sz="0" w:space="0" w:color="auto"/>
                    <w:left w:val="none" w:sz="0" w:space="0" w:color="auto"/>
                    <w:bottom w:val="none" w:sz="0" w:space="0" w:color="auto"/>
                    <w:right w:val="none" w:sz="0" w:space="0" w:color="auto"/>
                  </w:divBdr>
                </w:div>
                <w:div w:id="1819296384">
                  <w:marLeft w:val="0"/>
                  <w:marRight w:val="0"/>
                  <w:marTop w:val="0"/>
                  <w:marBottom w:val="0"/>
                  <w:divBdr>
                    <w:top w:val="none" w:sz="0" w:space="0" w:color="auto"/>
                    <w:left w:val="none" w:sz="0" w:space="0" w:color="auto"/>
                    <w:bottom w:val="none" w:sz="0" w:space="0" w:color="auto"/>
                    <w:right w:val="none" w:sz="0" w:space="0" w:color="auto"/>
                  </w:divBdr>
                </w:div>
                <w:div w:id="1298492653">
                  <w:marLeft w:val="0"/>
                  <w:marRight w:val="0"/>
                  <w:marTop w:val="0"/>
                  <w:marBottom w:val="0"/>
                  <w:divBdr>
                    <w:top w:val="none" w:sz="0" w:space="0" w:color="auto"/>
                    <w:left w:val="none" w:sz="0" w:space="0" w:color="auto"/>
                    <w:bottom w:val="none" w:sz="0" w:space="0" w:color="auto"/>
                    <w:right w:val="none" w:sz="0" w:space="0" w:color="auto"/>
                  </w:divBdr>
                </w:div>
                <w:div w:id="1958296970">
                  <w:marLeft w:val="0"/>
                  <w:marRight w:val="0"/>
                  <w:marTop w:val="0"/>
                  <w:marBottom w:val="0"/>
                  <w:divBdr>
                    <w:top w:val="none" w:sz="0" w:space="0" w:color="auto"/>
                    <w:left w:val="none" w:sz="0" w:space="0" w:color="auto"/>
                    <w:bottom w:val="none" w:sz="0" w:space="0" w:color="auto"/>
                    <w:right w:val="none" w:sz="0" w:space="0" w:color="auto"/>
                  </w:divBdr>
                </w:div>
                <w:div w:id="2015257977">
                  <w:marLeft w:val="0"/>
                  <w:marRight w:val="0"/>
                  <w:marTop w:val="0"/>
                  <w:marBottom w:val="0"/>
                  <w:divBdr>
                    <w:top w:val="none" w:sz="0" w:space="0" w:color="auto"/>
                    <w:left w:val="none" w:sz="0" w:space="0" w:color="auto"/>
                    <w:bottom w:val="none" w:sz="0" w:space="0" w:color="auto"/>
                    <w:right w:val="none" w:sz="0" w:space="0" w:color="auto"/>
                  </w:divBdr>
                </w:div>
                <w:div w:id="2011522841">
                  <w:marLeft w:val="0"/>
                  <w:marRight w:val="0"/>
                  <w:marTop w:val="0"/>
                  <w:marBottom w:val="0"/>
                  <w:divBdr>
                    <w:top w:val="none" w:sz="0" w:space="0" w:color="auto"/>
                    <w:left w:val="none" w:sz="0" w:space="0" w:color="auto"/>
                    <w:bottom w:val="none" w:sz="0" w:space="0" w:color="auto"/>
                    <w:right w:val="none" w:sz="0" w:space="0" w:color="auto"/>
                  </w:divBdr>
                </w:div>
                <w:div w:id="1639727599">
                  <w:marLeft w:val="0"/>
                  <w:marRight w:val="0"/>
                  <w:marTop w:val="0"/>
                  <w:marBottom w:val="0"/>
                  <w:divBdr>
                    <w:top w:val="none" w:sz="0" w:space="0" w:color="auto"/>
                    <w:left w:val="none" w:sz="0" w:space="0" w:color="auto"/>
                    <w:bottom w:val="none" w:sz="0" w:space="0" w:color="auto"/>
                    <w:right w:val="none" w:sz="0" w:space="0" w:color="auto"/>
                  </w:divBdr>
                </w:div>
                <w:div w:id="376901193">
                  <w:marLeft w:val="0"/>
                  <w:marRight w:val="0"/>
                  <w:marTop w:val="0"/>
                  <w:marBottom w:val="0"/>
                  <w:divBdr>
                    <w:top w:val="none" w:sz="0" w:space="0" w:color="auto"/>
                    <w:left w:val="none" w:sz="0" w:space="0" w:color="auto"/>
                    <w:bottom w:val="none" w:sz="0" w:space="0" w:color="auto"/>
                    <w:right w:val="none" w:sz="0" w:space="0" w:color="auto"/>
                  </w:divBdr>
                </w:div>
                <w:div w:id="199821770">
                  <w:marLeft w:val="0"/>
                  <w:marRight w:val="0"/>
                  <w:marTop w:val="0"/>
                  <w:marBottom w:val="0"/>
                  <w:divBdr>
                    <w:top w:val="none" w:sz="0" w:space="0" w:color="auto"/>
                    <w:left w:val="none" w:sz="0" w:space="0" w:color="auto"/>
                    <w:bottom w:val="none" w:sz="0" w:space="0" w:color="auto"/>
                    <w:right w:val="none" w:sz="0" w:space="0" w:color="auto"/>
                  </w:divBdr>
                </w:div>
                <w:div w:id="484975916">
                  <w:marLeft w:val="0"/>
                  <w:marRight w:val="0"/>
                  <w:marTop w:val="0"/>
                  <w:marBottom w:val="0"/>
                  <w:divBdr>
                    <w:top w:val="none" w:sz="0" w:space="0" w:color="auto"/>
                    <w:left w:val="none" w:sz="0" w:space="0" w:color="auto"/>
                    <w:bottom w:val="none" w:sz="0" w:space="0" w:color="auto"/>
                    <w:right w:val="none" w:sz="0" w:space="0" w:color="auto"/>
                  </w:divBdr>
                </w:div>
                <w:div w:id="474641919">
                  <w:marLeft w:val="0"/>
                  <w:marRight w:val="0"/>
                  <w:marTop w:val="0"/>
                  <w:marBottom w:val="0"/>
                  <w:divBdr>
                    <w:top w:val="none" w:sz="0" w:space="0" w:color="auto"/>
                    <w:left w:val="none" w:sz="0" w:space="0" w:color="auto"/>
                    <w:bottom w:val="none" w:sz="0" w:space="0" w:color="auto"/>
                    <w:right w:val="none" w:sz="0" w:space="0" w:color="auto"/>
                  </w:divBdr>
                </w:div>
                <w:div w:id="321811807">
                  <w:marLeft w:val="0"/>
                  <w:marRight w:val="0"/>
                  <w:marTop w:val="0"/>
                  <w:marBottom w:val="0"/>
                  <w:divBdr>
                    <w:top w:val="none" w:sz="0" w:space="0" w:color="auto"/>
                    <w:left w:val="none" w:sz="0" w:space="0" w:color="auto"/>
                    <w:bottom w:val="none" w:sz="0" w:space="0" w:color="auto"/>
                    <w:right w:val="none" w:sz="0" w:space="0" w:color="auto"/>
                  </w:divBdr>
                  <w:divsChild>
                    <w:div w:id="1663241927">
                      <w:marLeft w:val="0"/>
                      <w:marRight w:val="0"/>
                      <w:marTop w:val="0"/>
                      <w:marBottom w:val="0"/>
                      <w:divBdr>
                        <w:top w:val="none" w:sz="0" w:space="0" w:color="auto"/>
                        <w:left w:val="none" w:sz="0" w:space="0" w:color="auto"/>
                        <w:bottom w:val="none" w:sz="0" w:space="0" w:color="auto"/>
                        <w:right w:val="none" w:sz="0" w:space="0" w:color="auto"/>
                      </w:divBdr>
                    </w:div>
                    <w:div w:id="1982732398">
                      <w:marLeft w:val="0"/>
                      <w:marRight w:val="0"/>
                      <w:marTop w:val="0"/>
                      <w:marBottom w:val="0"/>
                      <w:divBdr>
                        <w:top w:val="none" w:sz="0" w:space="0" w:color="auto"/>
                        <w:left w:val="none" w:sz="0" w:space="0" w:color="auto"/>
                        <w:bottom w:val="none" w:sz="0" w:space="0" w:color="auto"/>
                        <w:right w:val="none" w:sz="0" w:space="0" w:color="auto"/>
                      </w:divBdr>
                    </w:div>
                    <w:div w:id="1134173962">
                      <w:marLeft w:val="0"/>
                      <w:marRight w:val="0"/>
                      <w:marTop w:val="0"/>
                      <w:marBottom w:val="0"/>
                      <w:divBdr>
                        <w:top w:val="none" w:sz="0" w:space="0" w:color="auto"/>
                        <w:left w:val="none" w:sz="0" w:space="0" w:color="auto"/>
                        <w:bottom w:val="none" w:sz="0" w:space="0" w:color="auto"/>
                        <w:right w:val="none" w:sz="0" w:space="0" w:color="auto"/>
                      </w:divBdr>
                    </w:div>
                    <w:div w:id="1487085879">
                      <w:marLeft w:val="0"/>
                      <w:marRight w:val="0"/>
                      <w:marTop w:val="0"/>
                      <w:marBottom w:val="0"/>
                      <w:divBdr>
                        <w:top w:val="none" w:sz="0" w:space="0" w:color="auto"/>
                        <w:left w:val="none" w:sz="0" w:space="0" w:color="auto"/>
                        <w:bottom w:val="none" w:sz="0" w:space="0" w:color="auto"/>
                        <w:right w:val="none" w:sz="0" w:space="0" w:color="auto"/>
                      </w:divBdr>
                    </w:div>
                    <w:div w:id="1196499359">
                      <w:marLeft w:val="0"/>
                      <w:marRight w:val="0"/>
                      <w:marTop w:val="0"/>
                      <w:marBottom w:val="0"/>
                      <w:divBdr>
                        <w:top w:val="none" w:sz="0" w:space="0" w:color="auto"/>
                        <w:left w:val="none" w:sz="0" w:space="0" w:color="auto"/>
                        <w:bottom w:val="none" w:sz="0" w:space="0" w:color="auto"/>
                        <w:right w:val="none" w:sz="0" w:space="0" w:color="auto"/>
                      </w:divBdr>
                    </w:div>
                    <w:div w:id="1551989397">
                      <w:marLeft w:val="0"/>
                      <w:marRight w:val="0"/>
                      <w:marTop w:val="0"/>
                      <w:marBottom w:val="0"/>
                      <w:divBdr>
                        <w:top w:val="none" w:sz="0" w:space="0" w:color="auto"/>
                        <w:left w:val="none" w:sz="0" w:space="0" w:color="auto"/>
                        <w:bottom w:val="none" w:sz="0" w:space="0" w:color="auto"/>
                        <w:right w:val="none" w:sz="0" w:space="0" w:color="auto"/>
                      </w:divBdr>
                    </w:div>
                    <w:div w:id="1356536096">
                      <w:marLeft w:val="0"/>
                      <w:marRight w:val="0"/>
                      <w:marTop w:val="0"/>
                      <w:marBottom w:val="0"/>
                      <w:divBdr>
                        <w:top w:val="none" w:sz="0" w:space="0" w:color="auto"/>
                        <w:left w:val="none" w:sz="0" w:space="0" w:color="auto"/>
                        <w:bottom w:val="none" w:sz="0" w:space="0" w:color="auto"/>
                        <w:right w:val="none" w:sz="0" w:space="0" w:color="auto"/>
                      </w:divBdr>
                    </w:div>
                    <w:div w:id="1856729523">
                      <w:marLeft w:val="0"/>
                      <w:marRight w:val="0"/>
                      <w:marTop w:val="0"/>
                      <w:marBottom w:val="0"/>
                      <w:divBdr>
                        <w:top w:val="none" w:sz="0" w:space="0" w:color="auto"/>
                        <w:left w:val="none" w:sz="0" w:space="0" w:color="auto"/>
                        <w:bottom w:val="none" w:sz="0" w:space="0" w:color="auto"/>
                        <w:right w:val="none" w:sz="0" w:space="0" w:color="auto"/>
                      </w:divBdr>
                    </w:div>
                    <w:div w:id="13387182">
                      <w:marLeft w:val="0"/>
                      <w:marRight w:val="0"/>
                      <w:marTop w:val="0"/>
                      <w:marBottom w:val="0"/>
                      <w:divBdr>
                        <w:top w:val="none" w:sz="0" w:space="0" w:color="auto"/>
                        <w:left w:val="none" w:sz="0" w:space="0" w:color="auto"/>
                        <w:bottom w:val="none" w:sz="0" w:space="0" w:color="auto"/>
                        <w:right w:val="none" w:sz="0" w:space="0" w:color="auto"/>
                      </w:divBdr>
                    </w:div>
                    <w:div w:id="1159660105">
                      <w:marLeft w:val="0"/>
                      <w:marRight w:val="0"/>
                      <w:marTop w:val="0"/>
                      <w:marBottom w:val="0"/>
                      <w:divBdr>
                        <w:top w:val="none" w:sz="0" w:space="0" w:color="auto"/>
                        <w:left w:val="none" w:sz="0" w:space="0" w:color="auto"/>
                        <w:bottom w:val="none" w:sz="0" w:space="0" w:color="auto"/>
                        <w:right w:val="none" w:sz="0" w:space="0" w:color="auto"/>
                      </w:divBdr>
                    </w:div>
                    <w:div w:id="579219590">
                      <w:marLeft w:val="0"/>
                      <w:marRight w:val="0"/>
                      <w:marTop w:val="0"/>
                      <w:marBottom w:val="0"/>
                      <w:divBdr>
                        <w:top w:val="none" w:sz="0" w:space="0" w:color="auto"/>
                        <w:left w:val="none" w:sz="0" w:space="0" w:color="auto"/>
                        <w:bottom w:val="none" w:sz="0" w:space="0" w:color="auto"/>
                        <w:right w:val="none" w:sz="0" w:space="0" w:color="auto"/>
                      </w:divBdr>
                    </w:div>
                    <w:div w:id="691611931">
                      <w:marLeft w:val="0"/>
                      <w:marRight w:val="0"/>
                      <w:marTop w:val="0"/>
                      <w:marBottom w:val="0"/>
                      <w:divBdr>
                        <w:top w:val="none" w:sz="0" w:space="0" w:color="auto"/>
                        <w:left w:val="none" w:sz="0" w:space="0" w:color="auto"/>
                        <w:bottom w:val="none" w:sz="0" w:space="0" w:color="auto"/>
                        <w:right w:val="none" w:sz="0" w:space="0" w:color="auto"/>
                      </w:divBdr>
                    </w:div>
                    <w:div w:id="330178300">
                      <w:marLeft w:val="0"/>
                      <w:marRight w:val="0"/>
                      <w:marTop w:val="0"/>
                      <w:marBottom w:val="0"/>
                      <w:divBdr>
                        <w:top w:val="none" w:sz="0" w:space="0" w:color="auto"/>
                        <w:left w:val="none" w:sz="0" w:space="0" w:color="auto"/>
                        <w:bottom w:val="none" w:sz="0" w:space="0" w:color="auto"/>
                        <w:right w:val="none" w:sz="0" w:space="0" w:color="auto"/>
                      </w:divBdr>
                    </w:div>
                    <w:div w:id="89844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860675">
          <w:marLeft w:val="0"/>
          <w:marRight w:val="0"/>
          <w:marTop w:val="0"/>
          <w:marBottom w:val="0"/>
          <w:divBdr>
            <w:top w:val="none" w:sz="0" w:space="0" w:color="auto"/>
            <w:left w:val="none" w:sz="0" w:space="0" w:color="auto"/>
            <w:bottom w:val="none" w:sz="0" w:space="0" w:color="auto"/>
            <w:right w:val="none" w:sz="0" w:space="0" w:color="auto"/>
          </w:divBdr>
          <w:divsChild>
            <w:div w:id="178546730">
              <w:marLeft w:val="0"/>
              <w:marRight w:val="0"/>
              <w:marTop w:val="0"/>
              <w:marBottom w:val="0"/>
              <w:divBdr>
                <w:top w:val="none" w:sz="0" w:space="0" w:color="auto"/>
                <w:left w:val="none" w:sz="0" w:space="0" w:color="auto"/>
                <w:bottom w:val="none" w:sz="0" w:space="0" w:color="auto"/>
                <w:right w:val="none" w:sz="0" w:space="0" w:color="auto"/>
              </w:divBdr>
              <w:divsChild>
                <w:div w:id="612443770">
                  <w:marLeft w:val="0"/>
                  <w:marRight w:val="0"/>
                  <w:marTop w:val="0"/>
                  <w:marBottom w:val="0"/>
                  <w:divBdr>
                    <w:top w:val="none" w:sz="0" w:space="0" w:color="auto"/>
                    <w:left w:val="none" w:sz="0" w:space="0" w:color="auto"/>
                    <w:bottom w:val="none" w:sz="0" w:space="0" w:color="auto"/>
                    <w:right w:val="none" w:sz="0" w:space="0" w:color="auto"/>
                  </w:divBdr>
                </w:div>
                <w:div w:id="842165551">
                  <w:marLeft w:val="0"/>
                  <w:marRight w:val="0"/>
                  <w:marTop w:val="0"/>
                  <w:marBottom w:val="0"/>
                  <w:divBdr>
                    <w:top w:val="none" w:sz="0" w:space="0" w:color="auto"/>
                    <w:left w:val="none" w:sz="0" w:space="0" w:color="auto"/>
                    <w:bottom w:val="none" w:sz="0" w:space="0" w:color="auto"/>
                    <w:right w:val="none" w:sz="0" w:space="0" w:color="auto"/>
                  </w:divBdr>
                </w:div>
                <w:div w:id="1567180740">
                  <w:marLeft w:val="0"/>
                  <w:marRight w:val="0"/>
                  <w:marTop w:val="0"/>
                  <w:marBottom w:val="0"/>
                  <w:divBdr>
                    <w:top w:val="none" w:sz="0" w:space="0" w:color="auto"/>
                    <w:left w:val="none" w:sz="0" w:space="0" w:color="auto"/>
                    <w:bottom w:val="none" w:sz="0" w:space="0" w:color="auto"/>
                    <w:right w:val="none" w:sz="0" w:space="0" w:color="auto"/>
                  </w:divBdr>
                </w:div>
                <w:div w:id="1284850386">
                  <w:marLeft w:val="0"/>
                  <w:marRight w:val="0"/>
                  <w:marTop w:val="0"/>
                  <w:marBottom w:val="0"/>
                  <w:divBdr>
                    <w:top w:val="none" w:sz="0" w:space="0" w:color="auto"/>
                    <w:left w:val="none" w:sz="0" w:space="0" w:color="auto"/>
                    <w:bottom w:val="none" w:sz="0" w:space="0" w:color="auto"/>
                    <w:right w:val="none" w:sz="0" w:space="0" w:color="auto"/>
                  </w:divBdr>
                </w:div>
                <w:div w:id="395856309">
                  <w:marLeft w:val="0"/>
                  <w:marRight w:val="0"/>
                  <w:marTop w:val="0"/>
                  <w:marBottom w:val="0"/>
                  <w:divBdr>
                    <w:top w:val="none" w:sz="0" w:space="0" w:color="auto"/>
                    <w:left w:val="none" w:sz="0" w:space="0" w:color="auto"/>
                    <w:bottom w:val="none" w:sz="0" w:space="0" w:color="auto"/>
                    <w:right w:val="none" w:sz="0" w:space="0" w:color="auto"/>
                  </w:divBdr>
                </w:div>
                <w:div w:id="1392122036">
                  <w:marLeft w:val="0"/>
                  <w:marRight w:val="0"/>
                  <w:marTop w:val="0"/>
                  <w:marBottom w:val="0"/>
                  <w:divBdr>
                    <w:top w:val="none" w:sz="0" w:space="0" w:color="auto"/>
                    <w:left w:val="none" w:sz="0" w:space="0" w:color="auto"/>
                    <w:bottom w:val="none" w:sz="0" w:space="0" w:color="auto"/>
                    <w:right w:val="none" w:sz="0" w:space="0" w:color="auto"/>
                  </w:divBdr>
                  <w:divsChild>
                    <w:div w:id="1193105922">
                      <w:marLeft w:val="0"/>
                      <w:marRight w:val="0"/>
                      <w:marTop w:val="0"/>
                      <w:marBottom w:val="0"/>
                      <w:divBdr>
                        <w:top w:val="none" w:sz="0" w:space="0" w:color="auto"/>
                        <w:left w:val="none" w:sz="0" w:space="0" w:color="auto"/>
                        <w:bottom w:val="none" w:sz="0" w:space="0" w:color="auto"/>
                        <w:right w:val="none" w:sz="0" w:space="0" w:color="auto"/>
                      </w:divBdr>
                    </w:div>
                    <w:div w:id="861626603">
                      <w:marLeft w:val="0"/>
                      <w:marRight w:val="0"/>
                      <w:marTop w:val="0"/>
                      <w:marBottom w:val="0"/>
                      <w:divBdr>
                        <w:top w:val="none" w:sz="0" w:space="0" w:color="auto"/>
                        <w:left w:val="none" w:sz="0" w:space="0" w:color="auto"/>
                        <w:bottom w:val="none" w:sz="0" w:space="0" w:color="auto"/>
                        <w:right w:val="none" w:sz="0" w:space="0" w:color="auto"/>
                      </w:divBdr>
                    </w:div>
                    <w:div w:id="794060482">
                      <w:marLeft w:val="0"/>
                      <w:marRight w:val="0"/>
                      <w:marTop w:val="0"/>
                      <w:marBottom w:val="0"/>
                      <w:divBdr>
                        <w:top w:val="none" w:sz="0" w:space="0" w:color="auto"/>
                        <w:left w:val="none" w:sz="0" w:space="0" w:color="auto"/>
                        <w:bottom w:val="none" w:sz="0" w:space="0" w:color="auto"/>
                        <w:right w:val="none" w:sz="0" w:space="0" w:color="auto"/>
                      </w:divBdr>
                    </w:div>
                    <w:div w:id="111956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788126">
          <w:marLeft w:val="0"/>
          <w:marRight w:val="0"/>
          <w:marTop w:val="0"/>
          <w:marBottom w:val="0"/>
          <w:divBdr>
            <w:top w:val="none" w:sz="0" w:space="0" w:color="auto"/>
            <w:left w:val="none" w:sz="0" w:space="0" w:color="auto"/>
            <w:bottom w:val="none" w:sz="0" w:space="0" w:color="auto"/>
            <w:right w:val="none" w:sz="0" w:space="0" w:color="auto"/>
          </w:divBdr>
          <w:divsChild>
            <w:div w:id="1391075129">
              <w:marLeft w:val="0"/>
              <w:marRight w:val="0"/>
              <w:marTop w:val="0"/>
              <w:marBottom w:val="0"/>
              <w:divBdr>
                <w:top w:val="none" w:sz="0" w:space="0" w:color="auto"/>
                <w:left w:val="none" w:sz="0" w:space="0" w:color="auto"/>
                <w:bottom w:val="none" w:sz="0" w:space="0" w:color="auto"/>
                <w:right w:val="none" w:sz="0" w:space="0" w:color="auto"/>
              </w:divBdr>
              <w:divsChild>
                <w:div w:id="1286933528">
                  <w:marLeft w:val="0"/>
                  <w:marRight w:val="0"/>
                  <w:marTop w:val="0"/>
                  <w:marBottom w:val="0"/>
                  <w:divBdr>
                    <w:top w:val="none" w:sz="0" w:space="0" w:color="auto"/>
                    <w:left w:val="none" w:sz="0" w:space="0" w:color="auto"/>
                    <w:bottom w:val="none" w:sz="0" w:space="0" w:color="auto"/>
                    <w:right w:val="none" w:sz="0" w:space="0" w:color="auto"/>
                  </w:divBdr>
                </w:div>
                <w:div w:id="118496804">
                  <w:marLeft w:val="0"/>
                  <w:marRight w:val="0"/>
                  <w:marTop w:val="0"/>
                  <w:marBottom w:val="0"/>
                  <w:divBdr>
                    <w:top w:val="none" w:sz="0" w:space="0" w:color="auto"/>
                    <w:left w:val="none" w:sz="0" w:space="0" w:color="auto"/>
                    <w:bottom w:val="none" w:sz="0" w:space="0" w:color="auto"/>
                    <w:right w:val="none" w:sz="0" w:space="0" w:color="auto"/>
                  </w:divBdr>
                </w:div>
                <w:div w:id="1815758760">
                  <w:marLeft w:val="0"/>
                  <w:marRight w:val="0"/>
                  <w:marTop w:val="0"/>
                  <w:marBottom w:val="0"/>
                  <w:divBdr>
                    <w:top w:val="none" w:sz="0" w:space="0" w:color="auto"/>
                    <w:left w:val="none" w:sz="0" w:space="0" w:color="auto"/>
                    <w:bottom w:val="none" w:sz="0" w:space="0" w:color="auto"/>
                    <w:right w:val="none" w:sz="0" w:space="0" w:color="auto"/>
                  </w:divBdr>
                </w:div>
                <w:div w:id="545797910">
                  <w:marLeft w:val="0"/>
                  <w:marRight w:val="0"/>
                  <w:marTop w:val="0"/>
                  <w:marBottom w:val="0"/>
                  <w:divBdr>
                    <w:top w:val="none" w:sz="0" w:space="0" w:color="auto"/>
                    <w:left w:val="none" w:sz="0" w:space="0" w:color="auto"/>
                    <w:bottom w:val="none" w:sz="0" w:space="0" w:color="auto"/>
                    <w:right w:val="none" w:sz="0" w:space="0" w:color="auto"/>
                  </w:divBdr>
                </w:div>
                <w:div w:id="1846239430">
                  <w:marLeft w:val="0"/>
                  <w:marRight w:val="0"/>
                  <w:marTop w:val="0"/>
                  <w:marBottom w:val="0"/>
                  <w:divBdr>
                    <w:top w:val="none" w:sz="0" w:space="0" w:color="auto"/>
                    <w:left w:val="none" w:sz="0" w:space="0" w:color="auto"/>
                    <w:bottom w:val="none" w:sz="0" w:space="0" w:color="auto"/>
                    <w:right w:val="none" w:sz="0" w:space="0" w:color="auto"/>
                  </w:divBdr>
                </w:div>
                <w:div w:id="1122384054">
                  <w:marLeft w:val="0"/>
                  <w:marRight w:val="0"/>
                  <w:marTop w:val="0"/>
                  <w:marBottom w:val="0"/>
                  <w:divBdr>
                    <w:top w:val="none" w:sz="0" w:space="0" w:color="auto"/>
                    <w:left w:val="none" w:sz="0" w:space="0" w:color="auto"/>
                    <w:bottom w:val="none" w:sz="0" w:space="0" w:color="auto"/>
                    <w:right w:val="none" w:sz="0" w:space="0" w:color="auto"/>
                  </w:divBdr>
                </w:div>
                <w:div w:id="1580099237">
                  <w:marLeft w:val="0"/>
                  <w:marRight w:val="0"/>
                  <w:marTop w:val="0"/>
                  <w:marBottom w:val="0"/>
                  <w:divBdr>
                    <w:top w:val="none" w:sz="0" w:space="0" w:color="auto"/>
                    <w:left w:val="none" w:sz="0" w:space="0" w:color="auto"/>
                    <w:bottom w:val="none" w:sz="0" w:space="0" w:color="auto"/>
                    <w:right w:val="none" w:sz="0" w:space="0" w:color="auto"/>
                  </w:divBdr>
                  <w:divsChild>
                    <w:div w:id="920453791">
                      <w:marLeft w:val="0"/>
                      <w:marRight w:val="0"/>
                      <w:marTop w:val="0"/>
                      <w:marBottom w:val="0"/>
                      <w:divBdr>
                        <w:top w:val="none" w:sz="0" w:space="0" w:color="auto"/>
                        <w:left w:val="none" w:sz="0" w:space="0" w:color="auto"/>
                        <w:bottom w:val="none" w:sz="0" w:space="0" w:color="auto"/>
                        <w:right w:val="none" w:sz="0" w:space="0" w:color="auto"/>
                      </w:divBdr>
                    </w:div>
                    <w:div w:id="525559691">
                      <w:marLeft w:val="0"/>
                      <w:marRight w:val="0"/>
                      <w:marTop w:val="0"/>
                      <w:marBottom w:val="0"/>
                      <w:divBdr>
                        <w:top w:val="none" w:sz="0" w:space="0" w:color="auto"/>
                        <w:left w:val="none" w:sz="0" w:space="0" w:color="auto"/>
                        <w:bottom w:val="none" w:sz="0" w:space="0" w:color="auto"/>
                        <w:right w:val="none" w:sz="0" w:space="0" w:color="auto"/>
                      </w:divBdr>
                    </w:div>
                    <w:div w:id="1786388980">
                      <w:marLeft w:val="0"/>
                      <w:marRight w:val="0"/>
                      <w:marTop w:val="0"/>
                      <w:marBottom w:val="0"/>
                      <w:divBdr>
                        <w:top w:val="none" w:sz="0" w:space="0" w:color="auto"/>
                        <w:left w:val="none" w:sz="0" w:space="0" w:color="auto"/>
                        <w:bottom w:val="none" w:sz="0" w:space="0" w:color="auto"/>
                        <w:right w:val="none" w:sz="0" w:space="0" w:color="auto"/>
                      </w:divBdr>
                    </w:div>
                    <w:div w:id="781341725">
                      <w:marLeft w:val="0"/>
                      <w:marRight w:val="0"/>
                      <w:marTop w:val="0"/>
                      <w:marBottom w:val="0"/>
                      <w:divBdr>
                        <w:top w:val="none" w:sz="0" w:space="0" w:color="auto"/>
                        <w:left w:val="none" w:sz="0" w:space="0" w:color="auto"/>
                        <w:bottom w:val="none" w:sz="0" w:space="0" w:color="auto"/>
                        <w:right w:val="none" w:sz="0" w:space="0" w:color="auto"/>
                      </w:divBdr>
                    </w:div>
                    <w:div w:id="206040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402986">
          <w:marLeft w:val="0"/>
          <w:marRight w:val="0"/>
          <w:marTop w:val="0"/>
          <w:marBottom w:val="0"/>
          <w:divBdr>
            <w:top w:val="none" w:sz="0" w:space="0" w:color="auto"/>
            <w:left w:val="none" w:sz="0" w:space="0" w:color="auto"/>
            <w:bottom w:val="none" w:sz="0" w:space="0" w:color="auto"/>
            <w:right w:val="none" w:sz="0" w:space="0" w:color="auto"/>
          </w:divBdr>
          <w:divsChild>
            <w:div w:id="69161903">
              <w:marLeft w:val="0"/>
              <w:marRight w:val="0"/>
              <w:marTop w:val="0"/>
              <w:marBottom w:val="0"/>
              <w:divBdr>
                <w:top w:val="none" w:sz="0" w:space="0" w:color="auto"/>
                <w:left w:val="none" w:sz="0" w:space="0" w:color="auto"/>
                <w:bottom w:val="none" w:sz="0" w:space="0" w:color="auto"/>
                <w:right w:val="none" w:sz="0" w:space="0" w:color="auto"/>
              </w:divBdr>
              <w:divsChild>
                <w:div w:id="1999386259">
                  <w:marLeft w:val="0"/>
                  <w:marRight w:val="0"/>
                  <w:marTop w:val="0"/>
                  <w:marBottom w:val="0"/>
                  <w:divBdr>
                    <w:top w:val="none" w:sz="0" w:space="0" w:color="auto"/>
                    <w:left w:val="none" w:sz="0" w:space="0" w:color="auto"/>
                    <w:bottom w:val="none" w:sz="0" w:space="0" w:color="auto"/>
                    <w:right w:val="none" w:sz="0" w:space="0" w:color="auto"/>
                  </w:divBdr>
                </w:div>
                <w:div w:id="850409510">
                  <w:marLeft w:val="0"/>
                  <w:marRight w:val="0"/>
                  <w:marTop w:val="0"/>
                  <w:marBottom w:val="0"/>
                  <w:divBdr>
                    <w:top w:val="none" w:sz="0" w:space="0" w:color="auto"/>
                    <w:left w:val="none" w:sz="0" w:space="0" w:color="auto"/>
                    <w:bottom w:val="none" w:sz="0" w:space="0" w:color="auto"/>
                    <w:right w:val="none" w:sz="0" w:space="0" w:color="auto"/>
                  </w:divBdr>
                </w:div>
                <w:div w:id="398477336">
                  <w:marLeft w:val="0"/>
                  <w:marRight w:val="0"/>
                  <w:marTop w:val="0"/>
                  <w:marBottom w:val="0"/>
                  <w:divBdr>
                    <w:top w:val="none" w:sz="0" w:space="0" w:color="auto"/>
                    <w:left w:val="none" w:sz="0" w:space="0" w:color="auto"/>
                    <w:bottom w:val="none" w:sz="0" w:space="0" w:color="auto"/>
                    <w:right w:val="none" w:sz="0" w:space="0" w:color="auto"/>
                  </w:divBdr>
                </w:div>
                <w:div w:id="1555114420">
                  <w:marLeft w:val="0"/>
                  <w:marRight w:val="0"/>
                  <w:marTop w:val="0"/>
                  <w:marBottom w:val="0"/>
                  <w:divBdr>
                    <w:top w:val="none" w:sz="0" w:space="0" w:color="auto"/>
                    <w:left w:val="none" w:sz="0" w:space="0" w:color="auto"/>
                    <w:bottom w:val="none" w:sz="0" w:space="0" w:color="auto"/>
                    <w:right w:val="none" w:sz="0" w:space="0" w:color="auto"/>
                  </w:divBdr>
                </w:div>
                <w:div w:id="2038961734">
                  <w:marLeft w:val="0"/>
                  <w:marRight w:val="0"/>
                  <w:marTop w:val="0"/>
                  <w:marBottom w:val="0"/>
                  <w:divBdr>
                    <w:top w:val="none" w:sz="0" w:space="0" w:color="auto"/>
                    <w:left w:val="none" w:sz="0" w:space="0" w:color="auto"/>
                    <w:bottom w:val="none" w:sz="0" w:space="0" w:color="auto"/>
                    <w:right w:val="none" w:sz="0" w:space="0" w:color="auto"/>
                  </w:divBdr>
                </w:div>
                <w:div w:id="382677036">
                  <w:marLeft w:val="0"/>
                  <w:marRight w:val="0"/>
                  <w:marTop w:val="0"/>
                  <w:marBottom w:val="0"/>
                  <w:divBdr>
                    <w:top w:val="none" w:sz="0" w:space="0" w:color="auto"/>
                    <w:left w:val="none" w:sz="0" w:space="0" w:color="auto"/>
                    <w:bottom w:val="none" w:sz="0" w:space="0" w:color="auto"/>
                    <w:right w:val="none" w:sz="0" w:space="0" w:color="auto"/>
                  </w:divBdr>
                </w:div>
                <w:div w:id="795568469">
                  <w:marLeft w:val="0"/>
                  <w:marRight w:val="0"/>
                  <w:marTop w:val="0"/>
                  <w:marBottom w:val="0"/>
                  <w:divBdr>
                    <w:top w:val="none" w:sz="0" w:space="0" w:color="auto"/>
                    <w:left w:val="none" w:sz="0" w:space="0" w:color="auto"/>
                    <w:bottom w:val="none" w:sz="0" w:space="0" w:color="auto"/>
                    <w:right w:val="none" w:sz="0" w:space="0" w:color="auto"/>
                  </w:divBdr>
                </w:div>
                <w:div w:id="70584225">
                  <w:marLeft w:val="0"/>
                  <w:marRight w:val="0"/>
                  <w:marTop w:val="0"/>
                  <w:marBottom w:val="0"/>
                  <w:divBdr>
                    <w:top w:val="none" w:sz="0" w:space="0" w:color="auto"/>
                    <w:left w:val="none" w:sz="0" w:space="0" w:color="auto"/>
                    <w:bottom w:val="none" w:sz="0" w:space="0" w:color="auto"/>
                    <w:right w:val="none" w:sz="0" w:space="0" w:color="auto"/>
                  </w:divBdr>
                </w:div>
                <w:div w:id="1025138691">
                  <w:marLeft w:val="0"/>
                  <w:marRight w:val="0"/>
                  <w:marTop w:val="0"/>
                  <w:marBottom w:val="0"/>
                  <w:divBdr>
                    <w:top w:val="none" w:sz="0" w:space="0" w:color="auto"/>
                    <w:left w:val="none" w:sz="0" w:space="0" w:color="auto"/>
                    <w:bottom w:val="none" w:sz="0" w:space="0" w:color="auto"/>
                    <w:right w:val="none" w:sz="0" w:space="0" w:color="auto"/>
                  </w:divBdr>
                </w:div>
                <w:div w:id="1793012725">
                  <w:marLeft w:val="0"/>
                  <w:marRight w:val="0"/>
                  <w:marTop w:val="0"/>
                  <w:marBottom w:val="0"/>
                  <w:divBdr>
                    <w:top w:val="none" w:sz="0" w:space="0" w:color="auto"/>
                    <w:left w:val="none" w:sz="0" w:space="0" w:color="auto"/>
                    <w:bottom w:val="none" w:sz="0" w:space="0" w:color="auto"/>
                    <w:right w:val="none" w:sz="0" w:space="0" w:color="auto"/>
                  </w:divBdr>
                </w:div>
                <w:div w:id="1362823407">
                  <w:marLeft w:val="0"/>
                  <w:marRight w:val="0"/>
                  <w:marTop w:val="0"/>
                  <w:marBottom w:val="0"/>
                  <w:divBdr>
                    <w:top w:val="none" w:sz="0" w:space="0" w:color="auto"/>
                    <w:left w:val="none" w:sz="0" w:space="0" w:color="auto"/>
                    <w:bottom w:val="none" w:sz="0" w:space="0" w:color="auto"/>
                    <w:right w:val="none" w:sz="0" w:space="0" w:color="auto"/>
                  </w:divBdr>
                </w:div>
                <w:div w:id="870849445">
                  <w:marLeft w:val="0"/>
                  <w:marRight w:val="0"/>
                  <w:marTop w:val="0"/>
                  <w:marBottom w:val="0"/>
                  <w:divBdr>
                    <w:top w:val="none" w:sz="0" w:space="0" w:color="auto"/>
                    <w:left w:val="none" w:sz="0" w:space="0" w:color="auto"/>
                    <w:bottom w:val="none" w:sz="0" w:space="0" w:color="auto"/>
                    <w:right w:val="none" w:sz="0" w:space="0" w:color="auto"/>
                  </w:divBdr>
                </w:div>
                <w:div w:id="449394266">
                  <w:marLeft w:val="0"/>
                  <w:marRight w:val="0"/>
                  <w:marTop w:val="0"/>
                  <w:marBottom w:val="0"/>
                  <w:divBdr>
                    <w:top w:val="none" w:sz="0" w:space="0" w:color="auto"/>
                    <w:left w:val="none" w:sz="0" w:space="0" w:color="auto"/>
                    <w:bottom w:val="none" w:sz="0" w:space="0" w:color="auto"/>
                    <w:right w:val="none" w:sz="0" w:space="0" w:color="auto"/>
                  </w:divBdr>
                </w:div>
                <w:div w:id="1792826033">
                  <w:marLeft w:val="0"/>
                  <w:marRight w:val="0"/>
                  <w:marTop w:val="0"/>
                  <w:marBottom w:val="0"/>
                  <w:divBdr>
                    <w:top w:val="none" w:sz="0" w:space="0" w:color="auto"/>
                    <w:left w:val="none" w:sz="0" w:space="0" w:color="auto"/>
                    <w:bottom w:val="none" w:sz="0" w:space="0" w:color="auto"/>
                    <w:right w:val="none" w:sz="0" w:space="0" w:color="auto"/>
                  </w:divBdr>
                  <w:divsChild>
                    <w:div w:id="947544952">
                      <w:marLeft w:val="0"/>
                      <w:marRight w:val="0"/>
                      <w:marTop w:val="0"/>
                      <w:marBottom w:val="0"/>
                      <w:divBdr>
                        <w:top w:val="none" w:sz="0" w:space="0" w:color="auto"/>
                        <w:left w:val="none" w:sz="0" w:space="0" w:color="auto"/>
                        <w:bottom w:val="none" w:sz="0" w:space="0" w:color="auto"/>
                        <w:right w:val="none" w:sz="0" w:space="0" w:color="auto"/>
                      </w:divBdr>
                    </w:div>
                    <w:div w:id="124740168">
                      <w:marLeft w:val="0"/>
                      <w:marRight w:val="0"/>
                      <w:marTop w:val="0"/>
                      <w:marBottom w:val="0"/>
                      <w:divBdr>
                        <w:top w:val="none" w:sz="0" w:space="0" w:color="auto"/>
                        <w:left w:val="none" w:sz="0" w:space="0" w:color="auto"/>
                        <w:bottom w:val="none" w:sz="0" w:space="0" w:color="auto"/>
                        <w:right w:val="none" w:sz="0" w:space="0" w:color="auto"/>
                      </w:divBdr>
                    </w:div>
                    <w:div w:id="5910559">
                      <w:marLeft w:val="0"/>
                      <w:marRight w:val="0"/>
                      <w:marTop w:val="0"/>
                      <w:marBottom w:val="0"/>
                      <w:divBdr>
                        <w:top w:val="none" w:sz="0" w:space="0" w:color="auto"/>
                        <w:left w:val="none" w:sz="0" w:space="0" w:color="auto"/>
                        <w:bottom w:val="none" w:sz="0" w:space="0" w:color="auto"/>
                        <w:right w:val="none" w:sz="0" w:space="0" w:color="auto"/>
                      </w:divBdr>
                    </w:div>
                    <w:div w:id="681585532">
                      <w:marLeft w:val="0"/>
                      <w:marRight w:val="0"/>
                      <w:marTop w:val="0"/>
                      <w:marBottom w:val="0"/>
                      <w:divBdr>
                        <w:top w:val="none" w:sz="0" w:space="0" w:color="auto"/>
                        <w:left w:val="none" w:sz="0" w:space="0" w:color="auto"/>
                        <w:bottom w:val="none" w:sz="0" w:space="0" w:color="auto"/>
                        <w:right w:val="none" w:sz="0" w:space="0" w:color="auto"/>
                      </w:divBdr>
                    </w:div>
                    <w:div w:id="1027147569">
                      <w:marLeft w:val="0"/>
                      <w:marRight w:val="0"/>
                      <w:marTop w:val="0"/>
                      <w:marBottom w:val="0"/>
                      <w:divBdr>
                        <w:top w:val="none" w:sz="0" w:space="0" w:color="auto"/>
                        <w:left w:val="none" w:sz="0" w:space="0" w:color="auto"/>
                        <w:bottom w:val="none" w:sz="0" w:space="0" w:color="auto"/>
                        <w:right w:val="none" w:sz="0" w:space="0" w:color="auto"/>
                      </w:divBdr>
                    </w:div>
                    <w:div w:id="1936597307">
                      <w:marLeft w:val="0"/>
                      <w:marRight w:val="0"/>
                      <w:marTop w:val="0"/>
                      <w:marBottom w:val="0"/>
                      <w:divBdr>
                        <w:top w:val="none" w:sz="0" w:space="0" w:color="auto"/>
                        <w:left w:val="none" w:sz="0" w:space="0" w:color="auto"/>
                        <w:bottom w:val="none" w:sz="0" w:space="0" w:color="auto"/>
                        <w:right w:val="none" w:sz="0" w:space="0" w:color="auto"/>
                      </w:divBdr>
                    </w:div>
                    <w:div w:id="1737892780">
                      <w:marLeft w:val="0"/>
                      <w:marRight w:val="0"/>
                      <w:marTop w:val="0"/>
                      <w:marBottom w:val="0"/>
                      <w:divBdr>
                        <w:top w:val="none" w:sz="0" w:space="0" w:color="auto"/>
                        <w:left w:val="none" w:sz="0" w:space="0" w:color="auto"/>
                        <w:bottom w:val="none" w:sz="0" w:space="0" w:color="auto"/>
                        <w:right w:val="none" w:sz="0" w:space="0" w:color="auto"/>
                      </w:divBdr>
                    </w:div>
                    <w:div w:id="408382177">
                      <w:marLeft w:val="0"/>
                      <w:marRight w:val="0"/>
                      <w:marTop w:val="0"/>
                      <w:marBottom w:val="0"/>
                      <w:divBdr>
                        <w:top w:val="none" w:sz="0" w:space="0" w:color="auto"/>
                        <w:left w:val="none" w:sz="0" w:space="0" w:color="auto"/>
                        <w:bottom w:val="none" w:sz="0" w:space="0" w:color="auto"/>
                        <w:right w:val="none" w:sz="0" w:space="0" w:color="auto"/>
                      </w:divBdr>
                    </w:div>
                    <w:div w:id="1437099635">
                      <w:marLeft w:val="0"/>
                      <w:marRight w:val="0"/>
                      <w:marTop w:val="0"/>
                      <w:marBottom w:val="0"/>
                      <w:divBdr>
                        <w:top w:val="none" w:sz="0" w:space="0" w:color="auto"/>
                        <w:left w:val="none" w:sz="0" w:space="0" w:color="auto"/>
                        <w:bottom w:val="none" w:sz="0" w:space="0" w:color="auto"/>
                        <w:right w:val="none" w:sz="0" w:space="0" w:color="auto"/>
                      </w:divBdr>
                    </w:div>
                    <w:div w:id="1808232293">
                      <w:marLeft w:val="0"/>
                      <w:marRight w:val="0"/>
                      <w:marTop w:val="0"/>
                      <w:marBottom w:val="0"/>
                      <w:divBdr>
                        <w:top w:val="none" w:sz="0" w:space="0" w:color="auto"/>
                        <w:left w:val="none" w:sz="0" w:space="0" w:color="auto"/>
                        <w:bottom w:val="none" w:sz="0" w:space="0" w:color="auto"/>
                        <w:right w:val="none" w:sz="0" w:space="0" w:color="auto"/>
                      </w:divBdr>
                    </w:div>
                    <w:div w:id="355041268">
                      <w:marLeft w:val="0"/>
                      <w:marRight w:val="0"/>
                      <w:marTop w:val="0"/>
                      <w:marBottom w:val="0"/>
                      <w:divBdr>
                        <w:top w:val="none" w:sz="0" w:space="0" w:color="auto"/>
                        <w:left w:val="none" w:sz="0" w:space="0" w:color="auto"/>
                        <w:bottom w:val="none" w:sz="0" w:space="0" w:color="auto"/>
                        <w:right w:val="none" w:sz="0" w:space="0" w:color="auto"/>
                      </w:divBdr>
                    </w:div>
                    <w:div w:id="15566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173617">
          <w:marLeft w:val="0"/>
          <w:marRight w:val="0"/>
          <w:marTop w:val="0"/>
          <w:marBottom w:val="0"/>
          <w:divBdr>
            <w:top w:val="none" w:sz="0" w:space="0" w:color="auto"/>
            <w:left w:val="none" w:sz="0" w:space="0" w:color="auto"/>
            <w:bottom w:val="none" w:sz="0" w:space="0" w:color="auto"/>
            <w:right w:val="none" w:sz="0" w:space="0" w:color="auto"/>
          </w:divBdr>
          <w:divsChild>
            <w:div w:id="145976779">
              <w:marLeft w:val="0"/>
              <w:marRight w:val="0"/>
              <w:marTop w:val="0"/>
              <w:marBottom w:val="0"/>
              <w:divBdr>
                <w:top w:val="none" w:sz="0" w:space="0" w:color="auto"/>
                <w:left w:val="none" w:sz="0" w:space="0" w:color="auto"/>
                <w:bottom w:val="none" w:sz="0" w:space="0" w:color="auto"/>
                <w:right w:val="none" w:sz="0" w:space="0" w:color="auto"/>
              </w:divBdr>
              <w:divsChild>
                <w:div w:id="1866166574">
                  <w:marLeft w:val="0"/>
                  <w:marRight w:val="0"/>
                  <w:marTop w:val="0"/>
                  <w:marBottom w:val="0"/>
                  <w:divBdr>
                    <w:top w:val="none" w:sz="0" w:space="0" w:color="auto"/>
                    <w:left w:val="none" w:sz="0" w:space="0" w:color="auto"/>
                    <w:bottom w:val="none" w:sz="0" w:space="0" w:color="auto"/>
                    <w:right w:val="none" w:sz="0" w:space="0" w:color="auto"/>
                  </w:divBdr>
                </w:div>
                <w:div w:id="381948498">
                  <w:marLeft w:val="0"/>
                  <w:marRight w:val="0"/>
                  <w:marTop w:val="0"/>
                  <w:marBottom w:val="0"/>
                  <w:divBdr>
                    <w:top w:val="none" w:sz="0" w:space="0" w:color="auto"/>
                    <w:left w:val="none" w:sz="0" w:space="0" w:color="auto"/>
                    <w:bottom w:val="none" w:sz="0" w:space="0" w:color="auto"/>
                    <w:right w:val="none" w:sz="0" w:space="0" w:color="auto"/>
                  </w:divBdr>
                </w:div>
                <w:div w:id="1323119900">
                  <w:marLeft w:val="0"/>
                  <w:marRight w:val="0"/>
                  <w:marTop w:val="0"/>
                  <w:marBottom w:val="0"/>
                  <w:divBdr>
                    <w:top w:val="none" w:sz="0" w:space="0" w:color="auto"/>
                    <w:left w:val="none" w:sz="0" w:space="0" w:color="auto"/>
                    <w:bottom w:val="none" w:sz="0" w:space="0" w:color="auto"/>
                    <w:right w:val="none" w:sz="0" w:space="0" w:color="auto"/>
                  </w:divBdr>
                </w:div>
                <w:div w:id="1015154534">
                  <w:marLeft w:val="0"/>
                  <w:marRight w:val="0"/>
                  <w:marTop w:val="0"/>
                  <w:marBottom w:val="0"/>
                  <w:divBdr>
                    <w:top w:val="none" w:sz="0" w:space="0" w:color="auto"/>
                    <w:left w:val="none" w:sz="0" w:space="0" w:color="auto"/>
                    <w:bottom w:val="none" w:sz="0" w:space="0" w:color="auto"/>
                    <w:right w:val="none" w:sz="0" w:space="0" w:color="auto"/>
                  </w:divBdr>
                  <w:divsChild>
                    <w:div w:id="261839027">
                      <w:marLeft w:val="0"/>
                      <w:marRight w:val="0"/>
                      <w:marTop w:val="0"/>
                      <w:marBottom w:val="0"/>
                      <w:divBdr>
                        <w:top w:val="none" w:sz="0" w:space="0" w:color="auto"/>
                        <w:left w:val="none" w:sz="0" w:space="0" w:color="auto"/>
                        <w:bottom w:val="none" w:sz="0" w:space="0" w:color="auto"/>
                        <w:right w:val="none" w:sz="0" w:space="0" w:color="auto"/>
                      </w:divBdr>
                    </w:div>
                    <w:div w:id="15519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442699">
          <w:marLeft w:val="0"/>
          <w:marRight w:val="0"/>
          <w:marTop w:val="0"/>
          <w:marBottom w:val="0"/>
          <w:divBdr>
            <w:top w:val="none" w:sz="0" w:space="0" w:color="auto"/>
            <w:left w:val="none" w:sz="0" w:space="0" w:color="auto"/>
            <w:bottom w:val="none" w:sz="0" w:space="0" w:color="auto"/>
            <w:right w:val="none" w:sz="0" w:space="0" w:color="auto"/>
          </w:divBdr>
          <w:divsChild>
            <w:div w:id="1725372717">
              <w:marLeft w:val="0"/>
              <w:marRight w:val="0"/>
              <w:marTop w:val="0"/>
              <w:marBottom w:val="0"/>
              <w:divBdr>
                <w:top w:val="none" w:sz="0" w:space="0" w:color="auto"/>
                <w:left w:val="none" w:sz="0" w:space="0" w:color="auto"/>
                <w:bottom w:val="none" w:sz="0" w:space="0" w:color="auto"/>
                <w:right w:val="none" w:sz="0" w:space="0" w:color="auto"/>
              </w:divBdr>
              <w:divsChild>
                <w:div w:id="708993274">
                  <w:marLeft w:val="0"/>
                  <w:marRight w:val="0"/>
                  <w:marTop w:val="0"/>
                  <w:marBottom w:val="0"/>
                  <w:divBdr>
                    <w:top w:val="none" w:sz="0" w:space="0" w:color="auto"/>
                    <w:left w:val="none" w:sz="0" w:space="0" w:color="auto"/>
                    <w:bottom w:val="none" w:sz="0" w:space="0" w:color="auto"/>
                    <w:right w:val="none" w:sz="0" w:space="0" w:color="auto"/>
                  </w:divBdr>
                </w:div>
                <w:div w:id="2067530337">
                  <w:marLeft w:val="0"/>
                  <w:marRight w:val="0"/>
                  <w:marTop w:val="0"/>
                  <w:marBottom w:val="0"/>
                  <w:divBdr>
                    <w:top w:val="none" w:sz="0" w:space="0" w:color="auto"/>
                    <w:left w:val="none" w:sz="0" w:space="0" w:color="auto"/>
                    <w:bottom w:val="none" w:sz="0" w:space="0" w:color="auto"/>
                    <w:right w:val="none" w:sz="0" w:space="0" w:color="auto"/>
                  </w:divBdr>
                </w:div>
                <w:div w:id="1352606178">
                  <w:marLeft w:val="0"/>
                  <w:marRight w:val="0"/>
                  <w:marTop w:val="0"/>
                  <w:marBottom w:val="0"/>
                  <w:divBdr>
                    <w:top w:val="none" w:sz="0" w:space="0" w:color="auto"/>
                    <w:left w:val="none" w:sz="0" w:space="0" w:color="auto"/>
                    <w:bottom w:val="none" w:sz="0" w:space="0" w:color="auto"/>
                    <w:right w:val="none" w:sz="0" w:space="0" w:color="auto"/>
                  </w:divBdr>
                </w:div>
                <w:div w:id="854539696">
                  <w:marLeft w:val="0"/>
                  <w:marRight w:val="0"/>
                  <w:marTop w:val="0"/>
                  <w:marBottom w:val="0"/>
                  <w:divBdr>
                    <w:top w:val="none" w:sz="0" w:space="0" w:color="auto"/>
                    <w:left w:val="none" w:sz="0" w:space="0" w:color="auto"/>
                    <w:bottom w:val="none" w:sz="0" w:space="0" w:color="auto"/>
                    <w:right w:val="none" w:sz="0" w:space="0" w:color="auto"/>
                  </w:divBdr>
                  <w:divsChild>
                    <w:div w:id="1848786236">
                      <w:marLeft w:val="0"/>
                      <w:marRight w:val="0"/>
                      <w:marTop w:val="0"/>
                      <w:marBottom w:val="0"/>
                      <w:divBdr>
                        <w:top w:val="none" w:sz="0" w:space="0" w:color="auto"/>
                        <w:left w:val="none" w:sz="0" w:space="0" w:color="auto"/>
                        <w:bottom w:val="none" w:sz="0" w:space="0" w:color="auto"/>
                        <w:right w:val="none" w:sz="0" w:space="0" w:color="auto"/>
                      </w:divBdr>
                    </w:div>
                    <w:div w:id="127837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4652">
          <w:marLeft w:val="0"/>
          <w:marRight w:val="0"/>
          <w:marTop w:val="0"/>
          <w:marBottom w:val="0"/>
          <w:divBdr>
            <w:top w:val="none" w:sz="0" w:space="0" w:color="auto"/>
            <w:left w:val="none" w:sz="0" w:space="0" w:color="auto"/>
            <w:bottom w:val="none" w:sz="0" w:space="0" w:color="auto"/>
            <w:right w:val="none" w:sz="0" w:space="0" w:color="auto"/>
          </w:divBdr>
          <w:divsChild>
            <w:div w:id="1603758793">
              <w:marLeft w:val="0"/>
              <w:marRight w:val="0"/>
              <w:marTop w:val="0"/>
              <w:marBottom w:val="0"/>
              <w:divBdr>
                <w:top w:val="none" w:sz="0" w:space="0" w:color="auto"/>
                <w:left w:val="none" w:sz="0" w:space="0" w:color="auto"/>
                <w:bottom w:val="none" w:sz="0" w:space="0" w:color="auto"/>
                <w:right w:val="none" w:sz="0" w:space="0" w:color="auto"/>
              </w:divBdr>
              <w:divsChild>
                <w:div w:id="1276206112">
                  <w:marLeft w:val="0"/>
                  <w:marRight w:val="0"/>
                  <w:marTop w:val="0"/>
                  <w:marBottom w:val="0"/>
                  <w:divBdr>
                    <w:top w:val="none" w:sz="0" w:space="0" w:color="auto"/>
                    <w:left w:val="none" w:sz="0" w:space="0" w:color="auto"/>
                    <w:bottom w:val="none" w:sz="0" w:space="0" w:color="auto"/>
                    <w:right w:val="none" w:sz="0" w:space="0" w:color="auto"/>
                  </w:divBdr>
                </w:div>
                <w:div w:id="1454443757">
                  <w:marLeft w:val="0"/>
                  <w:marRight w:val="0"/>
                  <w:marTop w:val="0"/>
                  <w:marBottom w:val="0"/>
                  <w:divBdr>
                    <w:top w:val="none" w:sz="0" w:space="0" w:color="auto"/>
                    <w:left w:val="none" w:sz="0" w:space="0" w:color="auto"/>
                    <w:bottom w:val="none" w:sz="0" w:space="0" w:color="auto"/>
                    <w:right w:val="none" w:sz="0" w:space="0" w:color="auto"/>
                  </w:divBdr>
                </w:div>
                <w:div w:id="1496067234">
                  <w:marLeft w:val="0"/>
                  <w:marRight w:val="0"/>
                  <w:marTop w:val="0"/>
                  <w:marBottom w:val="0"/>
                  <w:divBdr>
                    <w:top w:val="none" w:sz="0" w:space="0" w:color="auto"/>
                    <w:left w:val="none" w:sz="0" w:space="0" w:color="auto"/>
                    <w:bottom w:val="none" w:sz="0" w:space="0" w:color="auto"/>
                    <w:right w:val="none" w:sz="0" w:space="0" w:color="auto"/>
                  </w:divBdr>
                </w:div>
                <w:div w:id="1767531267">
                  <w:marLeft w:val="0"/>
                  <w:marRight w:val="0"/>
                  <w:marTop w:val="0"/>
                  <w:marBottom w:val="0"/>
                  <w:divBdr>
                    <w:top w:val="none" w:sz="0" w:space="0" w:color="auto"/>
                    <w:left w:val="none" w:sz="0" w:space="0" w:color="auto"/>
                    <w:bottom w:val="none" w:sz="0" w:space="0" w:color="auto"/>
                    <w:right w:val="none" w:sz="0" w:space="0" w:color="auto"/>
                  </w:divBdr>
                </w:div>
                <w:div w:id="326905544">
                  <w:marLeft w:val="0"/>
                  <w:marRight w:val="0"/>
                  <w:marTop w:val="0"/>
                  <w:marBottom w:val="0"/>
                  <w:divBdr>
                    <w:top w:val="none" w:sz="0" w:space="0" w:color="auto"/>
                    <w:left w:val="none" w:sz="0" w:space="0" w:color="auto"/>
                    <w:bottom w:val="none" w:sz="0" w:space="0" w:color="auto"/>
                    <w:right w:val="none" w:sz="0" w:space="0" w:color="auto"/>
                  </w:divBdr>
                </w:div>
                <w:div w:id="1119110852">
                  <w:marLeft w:val="0"/>
                  <w:marRight w:val="0"/>
                  <w:marTop w:val="0"/>
                  <w:marBottom w:val="0"/>
                  <w:divBdr>
                    <w:top w:val="none" w:sz="0" w:space="0" w:color="auto"/>
                    <w:left w:val="none" w:sz="0" w:space="0" w:color="auto"/>
                    <w:bottom w:val="none" w:sz="0" w:space="0" w:color="auto"/>
                    <w:right w:val="none" w:sz="0" w:space="0" w:color="auto"/>
                  </w:divBdr>
                </w:div>
                <w:div w:id="1532451993">
                  <w:marLeft w:val="0"/>
                  <w:marRight w:val="0"/>
                  <w:marTop w:val="0"/>
                  <w:marBottom w:val="0"/>
                  <w:divBdr>
                    <w:top w:val="none" w:sz="0" w:space="0" w:color="auto"/>
                    <w:left w:val="none" w:sz="0" w:space="0" w:color="auto"/>
                    <w:bottom w:val="none" w:sz="0" w:space="0" w:color="auto"/>
                    <w:right w:val="none" w:sz="0" w:space="0" w:color="auto"/>
                  </w:divBdr>
                </w:div>
                <w:div w:id="154491918">
                  <w:marLeft w:val="0"/>
                  <w:marRight w:val="0"/>
                  <w:marTop w:val="0"/>
                  <w:marBottom w:val="0"/>
                  <w:divBdr>
                    <w:top w:val="none" w:sz="0" w:space="0" w:color="auto"/>
                    <w:left w:val="none" w:sz="0" w:space="0" w:color="auto"/>
                    <w:bottom w:val="none" w:sz="0" w:space="0" w:color="auto"/>
                    <w:right w:val="none" w:sz="0" w:space="0" w:color="auto"/>
                  </w:divBdr>
                </w:div>
                <w:div w:id="981156263">
                  <w:marLeft w:val="0"/>
                  <w:marRight w:val="0"/>
                  <w:marTop w:val="0"/>
                  <w:marBottom w:val="0"/>
                  <w:divBdr>
                    <w:top w:val="none" w:sz="0" w:space="0" w:color="auto"/>
                    <w:left w:val="none" w:sz="0" w:space="0" w:color="auto"/>
                    <w:bottom w:val="none" w:sz="0" w:space="0" w:color="auto"/>
                    <w:right w:val="none" w:sz="0" w:space="0" w:color="auto"/>
                  </w:divBdr>
                </w:div>
                <w:div w:id="1000425445">
                  <w:marLeft w:val="0"/>
                  <w:marRight w:val="0"/>
                  <w:marTop w:val="0"/>
                  <w:marBottom w:val="0"/>
                  <w:divBdr>
                    <w:top w:val="none" w:sz="0" w:space="0" w:color="auto"/>
                    <w:left w:val="none" w:sz="0" w:space="0" w:color="auto"/>
                    <w:bottom w:val="none" w:sz="0" w:space="0" w:color="auto"/>
                    <w:right w:val="none" w:sz="0" w:space="0" w:color="auto"/>
                  </w:divBdr>
                </w:div>
                <w:div w:id="1203131183">
                  <w:marLeft w:val="0"/>
                  <w:marRight w:val="0"/>
                  <w:marTop w:val="0"/>
                  <w:marBottom w:val="0"/>
                  <w:divBdr>
                    <w:top w:val="none" w:sz="0" w:space="0" w:color="auto"/>
                    <w:left w:val="none" w:sz="0" w:space="0" w:color="auto"/>
                    <w:bottom w:val="none" w:sz="0" w:space="0" w:color="auto"/>
                    <w:right w:val="none" w:sz="0" w:space="0" w:color="auto"/>
                  </w:divBdr>
                </w:div>
                <w:div w:id="1092043736">
                  <w:marLeft w:val="0"/>
                  <w:marRight w:val="0"/>
                  <w:marTop w:val="0"/>
                  <w:marBottom w:val="0"/>
                  <w:divBdr>
                    <w:top w:val="none" w:sz="0" w:space="0" w:color="auto"/>
                    <w:left w:val="none" w:sz="0" w:space="0" w:color="auto"/>
                    <w:bottom w:val="none" w:sz="0" w:space="0" w:color="auto"/>
                    <w:right w:val="none" w:sz="0" w:space="0" w:color="auto"/>
                  </w:divBdr>
                </w:div>
                <w:div w:id="1115948472">
                  <w:marLeft w:val="0"/>
                  <w:marRight w:val="0"/>
                  <w:marTop w:val="0"/>
                  <w:marBottom w:val="0"/>
                  <w:divBdr>
                    <w:top w:val="none" w:sz="0" w:space="0" w:color="auto"/>
                    <w:left w:val="none" w:sz="0" w:space="0" w:color="auto"/>
                    <w:bottom w:val="none" w:sz="0" w:space="0" w:color="auto"/>
                    <w:right w:val="none" w:sz="0" w:space="0" w:color="auto"/>
                  </w:divBdr>
                </w:div>
                <w:div w:id="1870992925">
                  <w:marLeft w:val="0"/>
                  <w:marRight w:val="0"/>
                  <w:marTop w:val="0"/>
                  <w:marBottom w:val="0"/>
                  <w:divBdr>
                    <w:top w:val="none" w:sz="0" w:space="0" w:color="auto"/>
                    <w:left w:val="none" w:sz="0" w:space="0" w:color="auto"/>
                    <w:bottom w:val="none" w:sz="0" w:space="0" w:color="auto"/>
                    <w:right w:val="none" w:sz="0" w:space="0" w:color="auto"/>
                  </w:divBdr>
                </w:div>
                <w:div w:id="1524246550">
                  <w:marLeft w:val="0"/>
                  <w:marRight w:val="0"/>
                  <w:marTop w:val="0"/>
                  <w:marBottom w:val="0"/>
                  <w:divBdr>
                    <w:top w:val="none" w:sz="0" w:space="0" w:color="auto"/>
                    <w:left w:val="none" w:sz="0" w:space="0" w:color="auto"/>
                    <w:bottom w:val="none" w:sz="0" w:space="0" w:color="auto"/>
                    <w:right w:val="none" w:sz="0" w:space="0" w:color="auto"/>
                  </w:divBdr>
                </w:div>
                <w:div w:id="2025932522">
                  <w:marLeft w:val="0"/>
                  <w:marRight w:val="0"/>
                  <w:marTop w:val="0"/>
                  <w:marBottom w:val="0"/>
                  <w:divBdr>
                    <w:top w:val="none" w:sz="0" w:space="0" w:color="auto"/>
                    <w:left w:val="none" w:sz="0" w:space="0" w:color="auto"/>
                    <w:bottom w:val="none" w:sz="0" w:space="0" w:color="auto"/>
                    <w:right w:val="none" w:sz="0" w:space="0" w:color="auto"/>
                  </w:divBdr>
                </w:div>
                <w:div w:id="598173004">
                  <w:marLeft w:val="0"/>
                  <w:marRight w:val="0"/>
                  <w:marTop w:val="0"/>
                  <w:marBottom w:val="0"/>
                  <w:divBdr>
                    <w:top w:val="none" w:sz="0" w:space="0" w:color="auto"/>
                    <w:left w:val="none" w:sz="0" w:space="0" w:color="auto"/>
                    <w:bottom w:val="none" w:sz="0" w:space="0" w:color="auto"/>
                    <w:right w:val="none" w:sz="0" w:space="0" w:color="auto"/>
                  </w:divBdr>
                </w:div>
                <w:div w:id="801189490">
                  <w:marLeft w:val="0"/>
                  <w:marRight w:val="0"/>
                  <w:marTop w:val="0"/>
                  <w:marBottom w:val="0"/>
                  <w:divBdr>
                    <w:top w:val="none" w:sz="0" w:space="0" w:color="auto"/>
                    <w:left w:val="none" w:sz="0" w:space="0" w:color="auto"/>
                    <w:bottom w:val="none" w:sz="0" w:space="0" w:color="auto"/>
                    <w:right w:val="none" w:sz="0" w:space="0" w:color="auto"/>
                  </w:divBdr>
                </w:div>
                <w:div w:id="1736051398">
                  <w:marLeft w:val="0"/>
                  <w:marRight w:val="0"/>
                  <w:marTop w:val="0"/>
                  <w:marBottom w:val="0"/>
                  <w:divBdr>
                    <w:top w:val="none" w:sz="0" w:space="0" w:color="auto"/>
                    <w:left w:val="none" w:sz="0" w:space="0" w:color="auto"/>
                    <w:bottom w:val="none" w:sz="0" w:space="0" w:color="auto"/>
                    <w:right w:val="none" w:sz="0" w:space="0" w:color="auto"/>
                  </w:divBdr>
                </w:div>
                <w:div w:id="1351025594">
                  <w:marLeft w:val="0"/>
                  <w:marRight w:val="0"/>
                  <w:marTop w:val="0"/>
                  <w:marBottom w:val="0"/>
                  <w:divBdr>
                    <w:top w:val="none" w:sz="0" w:space="0" w:color="auto"/>
                    <w:left w:val="none" w:sz="0" w:space="0" w:color="auto"/>
                    <w:bottom w:val="none" w:sz="0" w:space="0" w:color="auto"/>
                    <w:right w:val="none" w:sz="0" w:space="0" w:color="auto"/>
                  </w:divBdr>
                </w:div>
                <w:div w:id="1967079746">
                  <w:marLeft w:val="0"/>
                  <w:marRight w:val="0"/>
                  <w:marTop w:val="0"/>
                  <w:marBottom w:val="0"/>
                  <w:divBdr>
                    <w:top w:val="none" w:sz="0" w:space="0" w:color="auto"/>
                    <w:left w:val="none" w:sz="0" w:space="0" w:color="auto"/>
                    <w:bottom w:val="none" w:sz="0" w:space="0" w:color="auto"/>
                    <w:right w:val="none" w:sz="0" w:space="0" w:color="auto"/>
                  </w:divBdr>
                </w:div>
                <w:div w:id="398747251">
                  <w:marLeft w:val="0"/>
                  <w:marRight w:val="0"/>
                  <w:marTop w:val="0"/>
                  <w:marBottom w:val="0"/>
                  <w:divBdr>
                    <w:top w:val="none" w:sz="0" w:space="0" w:color="auto"/>
                    <w:left w:val="none" w:sz="0" w:space="0" w:color="auto"/>
                    <w:bottom w:val="none" w:sz="0" w:space="0" w:color="auto"/>
                    <w:right w:val="none" w:sz="0" w:space="0" w:color="auto"/>
                  </w:divBdr>
                </w:div>
                <w:div w:id="2014993277">
                  <w:marLeft w:val="0"/>
                  <w:marRight w:val="0"/>
                  <w:marTop w:val="0"/>
                  <w:marBottom w:val="0"/>
                  <w:divBdr>
                    <w:top w:val="none" w:sz="0" w:space="0" w:color="auto"/>
                    <w:left w:val="none" w:sz="0" w:space="0" w:color="auto"/>
                    <w:bottom w:val="none" w:sz="0" w:space="0" w:color="auto"/>
                    <w:right w:val="none" w:sz="0" w:space="0" w:color="auto"/>
                  </w:divBdr>
                  <w:divsChild>
                    <w:div w:id="2109957268">
                      <w:marLeft w:val="0"/>
                      <w:marRight w:val="0"/>
                      <w:marTop w:val="0"/>
                      <w:marBottom w:val="0"/>
                      <w:divBdr>
                        <w:top w:val="none" w:sz="0" w:space="0" w:color="auto"/>
                        <w:left w:val="none" w:sz="0" w:space="0" w:color="auto"/>
                        <w:bottom w:val="none" w:sz="0" w:space="0" w:color="auto"/>
                        <w:right w:val="none" w:sz="0" w:space="0" w:color="auto"/>
                      </w:divBdr>
                    </w:div>
                    <w:div w:id="675964027">
                      <w:marLeft w:val="0"/>
                      <w:marRight w:val="0"/>
                      <w:marTop w:val="0"/>
                      <w:marBottom w:val="0"/>
                      <w:divBdr>
                        <w:top w:val="none" w:sz="0" w:space="0" w:color="auto"/>
                        <w:left w:val="none" w:sz="0" w:space="0" w:color="auto"/>
                        <w:bottom w:val="none" w:sz="0" w:space="0" w:color="auto"/>
                        <w:right w:val="none" w:sz="0" w:space="0" w:color="auto"/>
                      </w:divBdr>
                    </w:div>
                    <w:div w:id="2023242996">
                      <w:marLeft w:val="0"/>
                      <w:marRight w:val="0"/>
                      <w:marTop w:val="0"/>
                      <w:marBottom w:val="0"/>
                      <w:divBdr>
                        <w:top w:val="none" w:sz="0" w:space="0" w:color="auto"/>
                        <w:left w:val="none" w:sz="0" w:space="0" w:color="auto"/>
                        <w:bottom w:val="none" w:sz="0" w:space="0" w:color="auto"/>
                        <w:right w:val="none" w:sz="0" w:space="0" w:color="auto"/>
                      </w:divBdr>
                    </w:div>
                    <w:div w:id="1794980477">
                      <w:marLeft w:val="0"/>
                      <w:marRight w:val="0"/>
                      <w:marTop w:val="0"/>
                      <w:marBottom w:val="0"/>
                      <w:divBdr>
                        <w:top w:val="none" w:sz="0" w:space="0" w:color="auto"/>
                        <w:left w:val="none" w:sz="0" w:space="0" w:color="auto"/>
                        <w:bottom w:val="none" w:sz="0" w:space="0" w:color="auto"/>
                        <w:right w:val="none" w:sz="0" w:space="0" w:color="auto"/>
                      </w:divBdr>
                    </w:div>
                    <w:div w:id="1740518755">
                      <w:marLeft w:val="0"/>
                      <w:marRight w:val="0"/>
                      <w:marTop w:val="0"/>
                      <w:marBottom w:val="0"/>
                      <w:divBdr>
                        <w:top w:val="none" w:sz="0" w:space="0" w:color="auto"/>
                        <w:left w:val="none" w:sz="0" w:space="0" w:color="auto"/>
                        <w:bottom w:val="none" w:sz="0" w:space="0" w:color="auto"/>
                        <w:right w:val="none" w:sz="0" w:space="0" w:color="auto"/>
                      </w:divBdr>
                    </w:div>
                    <w:div w:id="1001545602">
                      <w:marLeft w:val="0"/>
                      <w:marRight w:val="0"/>
                      <w:marTop w:val="0"/>
                      <w:marBottom w:val="0"/>
                      <w:divBdr>
                        <w:top w:val="none" w:sz="0" w:space="0" w:color="auto"/>
                        <w:left w:val="none" w:sz="0" w:space="0" w:color="auto"/>
                        <w:bottom w:val="none" w:sz="0" w:space="0" w:color="auto"/>
                        <w:right w:val="none" w:sz="0" w:space="0" w:color="auto"/>
                      </w:divBdr>
                    </w:div>
                    <w:div w:id="431246323">
                      <w:marLeft w:val="0"/>
                      <w:marRight w:val="0"/>
                      <w:marTop w:val="0"/>
                      <w:marBottom w:val="0"/>
                      <w:divBdr>
                        <w:top w:val="none" w:sz="0" w:space="0" w:color="auto"/>
                        <w:left w:val="none" w:sz="0" w:space="0" w:color="auto"/>
                        <w:bottom w:val="none" w:sz="0" w:space="0" w:color="auto"/>
                        <w:right w:val="none" w:sz="0" w:space="0" w:color="auto"/>
                      </w:divBdr>
                    </w:div>
                    <w:div w:id="1099254200">
                      <w:marLeft w:val="0"/>
                      <w:marRight w:val="0"/>
                      <w:marTop w:val="0"/>
                      <w:marBottom w:val="0"/>
                      <w:divBdr>
                        <w:top w:val="none" w:sz="0" w:space="0" w:color="auto"/>
                        <w:left w:val="none" w:sz="0" w:space="0" w:color="auto"/>
                        <w:bottom w:val="none" w:sz="0" w:space="0" w:color="auto"/>
                        <w:right w:val="none" w:sz="0" w:space="0" w:color="auto"/>
                      </w:divBdr>
                    </w:div>
                    <w:div w:id="701326394">
                      <w:marLeft w:val="0"/>
                      <w:marRight w:val="0"/>
                      <w:marTop w:val="0"/>
                      <w:marBottom w:val="0"/>
                      <w:divBdr>
                        <w:top w:val="none" w:sz="0" w:space="0" w:color="auto"/>
                        <w:left w:val="none" w:sz="0" w:space="0" w:color="auto"/>
                        <w:bottom w:val="none" w:sz="0" w:space="0" w:color="auto"/>
                        <w:right w:val="none" w:sz="0" w:space="0" w:color="auto"/>
                      </w:divBdr>
                    </w:div>
                    <w:div w:id="708606808">
                      <w:marLeft w:val="0"/>
                      <w:marRight w:val="0"/>
                      <w:marTop w:val="0"/>
                      <w:marBottom w:val="0"/>
                      <w:divBdr>
                        <w:top w:val="none" w:sz="0" w:space="0" w:color="auto"/>
                        <w:left w:val="none" w:sz="0" w:space="0" w:color="auto"/>
                        <w:bottom w:val="none" w:sz="0" w:space="0" w:color="auto"/>
                        <w:right w:val="none" w:sz="0" w:space="0" w:color="auto"/>
                      </w:divBdr>
                    </w:div>
                    <w:div w:id="413819408">
                      <w:marLeft w:val="0"/>
                      <w:marRight w:val="0"/>
                      <w:marTop w:val="0"/>
                      <w:marBottom w:val="0"/>
                      <w:divBdr>
                        <w:top w:val="none" w:sz="0" w:space="0" w:color="auto"/>
                        <w:left w:val="none" w:sz="0" w:space="0" w:color="auto"/>
                        <w:bottom w:val="none" w:sz="0" w:space="0" w:color="auto"/>
                        <w:right w:val="none" w:sz="0" w:space="0" w:color="auto"/>
                      </w:divBdr>
                    </w:div>
                    <w:div w:id="594630552">
                      <w:marLeft w:val="0"/>
                      <w:marRight w:val="0"/>
                      <w:marTop w:val="0"/>
                      <w:marBottom w:val="0"/>
                      <w:divBdr>
                        <w:top w:val="none" w:sz="0" w:space="0" w:color="auto"/>
                        <w:left w:val="none" w:sz="0" w:space="0" w:color="auto"/>
                        <w:bottom w:val="none" w:sz="0" w:space="0" w:color="auto"/>
                        <w:right w:val="none" w:sz="0" w:space="0" w:color="auto"/>
                      </w:divBdr>
                    </w:div>
                    <w:div w:id="237447362">
                      <w:marLeft w:val="0"/>
                      <w:marRight w:val="0"/>
                      <w:marTop w:val="0"/>
                      <w:marBottom w:val="0"/>
                      <w:divBdr>
                        <w:top w:val="none" w:sz="0" w:space="0" w:color="auto"/>
                        <w:left w:val="none" w:sz="0" w:space="0" w:color="auto"/>
                        <w:bottom w:val="none" w:sz="0" w:space="0" w:color="auto"/>
                        <w:right w:val="none" w:sz="0" w:space="0" w:color="auto"/>
                      </w:divBdr>
                    </w:div>
                    <w:div w:id="1102073064">
                      <w:marLeft w:val="0"/>
                      <w:marRight w:val="0"/>
                      <w:marTop w:val="0"/>
                      <w:marBottom w:val="0"/>
                      <w:divBdr>
                        <w:top w:val="none" w:sz="0" w:space="0" w:color="auto"/>
                        <w:left w:val="none" w:sz="0" w:space="0" w:color="auto"/>
                        <w:bottom w:val="none" w:sz="0" w:space="0" w:color="auto"/>
                        <w:right w:val="none" w:sz="0" w:space="0" w:color="auto"/>
                      </w:divBdr>
                    </w:div>
                    <w:div w:id="1962033156">
                      <w:marLeft w:val="0"/>
                      <w:marRight w:val="0"/>
                      <w:marTop w:val="0"/>
                      <w:marBottom w:val="0"/>
                      <w:divBdr>
                        <w:top w:val="none" w:sz="0" w:space="0" w:color="auto"/>
                        <w:left w:val="none" w:sz="0" w:space="0" w:color="auto"/>
                        <w:bottom w:val="none" w:sz="0" w:space="0" w:color="auto"/>
                        <w:right w:val="none" w:sz="0" w:space="0" w:color="auto"/>
                      </w:divBdr>
                    </w:div>
                    <w:div w:id="2111268562">
                      <w:marLeft w:val="0"/>
                      <w:marRight w:val="0"/>
                      <w:marTop w:val="0"/>
                      <w:marBottom w:val="0"/>
                      <w:divBdr>
                        <w:top w:val="none" w:sz="0" w:space="0" w:color="auto"/>
                        <w:left w:val="none" w:sz="0" w:space="0" w:color="auto"/>
                        <w:bottom w:val="none" w:sz="0" w:space="0" w:color="auto"/>
                        <w:right w:val="none" w:sz="0" w:space="0" w:color="auto"/>
                      </w:divBdr>
                    </w:div>
                    <w:div w:id="922643837">
                      <w:marLeft w:val="0"/>
                      <w:marRight w:val="0"/>
                      <w:marTop w:val="0"/>
                      <w:marBottom w:val="0"/>
                      <w:divBdr>
                        <w:top w:val="none" w:sz="0" w:space="0" w:color="auto"/>
                        <w:left w:val="none" w:sz="0" w:space="0" w:color="auto"/>
                        <w:bottom w:val="none" w:sz="0" w:space="0" w:color="auto"/>
                        <w:right w:val="none" w:sz="0" w:space="0" w:color="auto"/>
                      </w:divBdr>
                    </w:div>
                    <w:div w:id="72437910">
                      <w:marLeft w:val="0"/>
                      <w:marRight w:val="0"/>
                      <w:marTop w:val="0"/>
                      <w:marBottom w:val="0"/>
                      <w:divBdr>
                        <w:top w:val="none" w:sz="0" w:space="0" w:color="auto"/>
                        <w:left w:val="none" w:sz="0" w:space="0" w:color="auto"/>
                        <w:bottom w:val="none" w:sz="0" w:space="0" w:color="auto"/>
                        <w:right w:val="none" w:sz="0" w:space="0" w:color="auto"/>
                      </w:divBdr>
                    </w:div>
                    <w:div w:id="417210318">
                      <w:marLeft w:val="0"/>
                      <w:marRight w:val="0"/>
                      <w:marTop w:val="0"/>
                      <w:marBottom w:val="0"/>
                      <w:divBdr>
                        <w:top w:val="none" w:sz="0" w:space="0" w:color="auto"/>
                        <w:left w:val="none" w:sz="0" w:space="0" w:color="auto"/>
                        <w:bottom w:val="none" w:sz="0" w:space="0" w:color="auto"/>
                        <w:right w:val="none" w:sz="0" w:space="0" w:color="auto"/>
                      </w:divBdr>
                    </w:div>
                    <w:div w:id="846411323">
                      <w:marLeft w:val="0"/>
                      <w:marRight w:val="0"/>
                      <w:marTop w:val="0"/>
                      <w:marBottom w:val="0"/>
                      <w:divBdr>
                        <w:top w:val="none" w:sz="0" w:space="0" w:color="auto"/>
                        <w:left w:val="none" w:sz="0" w:space="0" w:color="auto"/>
                        <w:bottom w:val="none" w:sz="0" w:space="0" w:color="auto"/>
                        <w:right w:val="none" w:sz="0" w:space="0" w:color="auto"/>
                      </w:divBdr>
                    </w:div>
                    <w:div w:id="206670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496342">
          <w:marLeft w:val="0"/>
          <w:marRight w:val="0"/>
          <w:marTop w:val="0"/>
          <w:marBottom w:val="0"/>
          <w:divBdr>
            <w:top w:val="none" w:sz="0" w:space="0" w:color="auto"/>
            <w:left w:val="none" w:sz="0" w:space="0" w:color="auto"/>
            <w:bottom w:val="none" w:sz="0" w:space="0" w:color="auto"/>
            <w:right w:val="none" w:sz="0" w:space="0" w:color="auto"/>
          </w:divBdr>
          <w:divsChild>
            <w:div w:id="584414773">
              <w:marLeft w:val="0"/>
              <w:marRight w:val="0"/>
              <w:marTop w:val="0"/>
              <w:marBottom w:val="0"/>
              <w:divBdr>
                <w:top w:val="none" w:sz="0" w:space="0" w:color="auto"/>
                <w:left w:val="none" w:sz="0" w:space="0" w:color="auto"/>
                <w:bottom w:val="none" w:sz="0" w:space="0" w:color="auto"/>
                <w:right w:val="none" w:sz="0" w:space="0" w:color="auto"/>
              </w:divBdr>
              <w:divsChild>
                <w:div w:id="770778863">
                  <w:marLeft w:val="0"/>
                  <w:marRight w:val="0"/>
                  <w:marTop w:val="0"/>
                  <w:marBottom w:val="0"/>
                  <w:divBdr>
                    <w:top w:val="none" w:sz="0" w:space="0" w:color="auto"/>
                    <w:left w:val="none" w:sz="0" w:space="0" w:color="auto"/>
                    <w:bottom w:val="none" w:sz="0" w:space="0" w:color="auto"/>
                    <w:right w:val="none" w:sz="0" w:space="0" w:color="auto"/>
                  </w:divBdr>
                </w:div>
                <w:div w:id="613824840">
                  <w:marLeft w:val="0"/>
                  <w:marRight w:val="0"/>
                  <w:marTop w:val="0"/>
                  <w:marBottom w:val="0"/>
                  <w:divBdr>
                    <w:top w:val="none" w:sz="0" w:space="0" w:color="auto"/>
                    <w:left w:val="none" w:sz="0" w:space="0" w:color="auto"/>
                    <w:bottom w:val="none" w:sz="0" w:space="0" w:color="auto"/>
                    <w:right w:val="none" w:sz="0" w:space="0" w:color="auto"/>
                  </w:divBdr>
                </w:div>
                <w:div w:id="1054545897">
                  <w:marLeft w:val="0"/>
                  <w:marRight w:val="0"/>
                  <w:marTop w:val="0"/>
                  <w:marBottom w:val="0"/>
                  <w:divBdr>
                    <w:top w:val="none" w:sz="0" w:space="0" w:color="auto"/>
                    <w:left w:val="none" w:sz="0" w:space="0" w:color="auto"/>
                    <w:bottom w:val="none" w:sz="0" w:space="0" w:color="auto"/>
                    <w:right w:val="none" w:sz="0" w:space="0" w:color="auto"/>
                  </w:divBdr>
                  <w:divsChild>
                    <w:div w:id="2493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670693">
          <w:marLeft w:val="0"/>
          <w:marRight w:val="0"/>
          <w:marTop w:val="0"/>
          <w:marBottom w:val="0"/>
          <w:divBdr>
            <w:top w:val="none" w:sz="0" w:space="0" w:color="auto"/>
            <w:left w:val="none" w:sz="0" w:space="0" w:color="auto"/>
            <w:bottom w:val="none" w:sz="0" w:space="0" w:color="auto"/>
            <w:right w:val="none" w:sz="0" w:space="0" w:color="auto"/>
          </w:divBdr>
          <w:divsChild>
            <w:div w:id="1608124549">
              <w:marLeft w:val="0"/>
              <w:marRight w:val="0"/>
              <w:marTop w:val="0"/>
              <w:marBottom w:val="0"/>
              <w:divBdr>
                <w:top w:val="none" w:sz="0" w:space="0" w:color="auto"/>
                <w:left w:val="none" w:sz="0" w:space="0" w:color="auto"/>
                <w:bottom w:val="none" w:sz="0" w:space="0" w:color="auto"/>
                <w:right w:val="none" w:sz="0" w:space="0" w:color="auto"/>
              </w:divBdr>
              <w:divsChild>
                <w:div w:id="810830033">
                  <w:marLeft w:val="0"/>
                  <w:marRight w:val="0"/>
                  <w:marTop w:val="0"/>
                  <w:marBottom w:val="0"/>
                  <w:divBdr>
                    <w:top w:val="none" w:sz="0" w:space="0" w:color="auto"/>
                    <w:left w:val="none" w:sz="0" w:space="0" w:color="auto"/>
                    <w:bottom w:val="none" w:sz="0" w:space="0" w:color="auto"/>
                    <w:right w:val="none" w:sz="0" w:space="0" w:color="auto"/>
                  </w:divBdr>
                </w:div>
                <w:div w:id="256640878">
                  <w:marLeft w:val="0"/>
                  <w:marRight w:val="0"/>
                  <w:marTop w:val="0"/>
                  <w:marBottom w:val="0"/>
                  <w:divBdr>
                    <w:top w:val="none" w:sz="0" w:space="0" w:color="auto"/>
                    <w:left w:val="none" w:sz="0" w:space="0" w:color="auto"/>
                    <w:bottom w:val="none" w:sz="0" w:space="0" w:color="auto"/>
                    <w:right w:val="none" w:sz="0" w:space="0" w:color="auto"/>
                  </w:divBdr>
                </w:div>
                <w:div w:id="409739602">
                  <w:marLeft w:val="0"/>
                  <w:marRight w:val="0"/>
                  <w:marTop w:val="0"/>
                  <w:marBottom w:val="0"/>
                  <w:divBdr>
                    <w:top w:val="none" w:sz="0" w:space="0" w:color="auto"/>
                    <w:left w:val="none" w:sz="0" w:space="0" w:color="auto"/>
                    <w:bottom w:val="none" w:sz="0" w:space="0" w:color="auto"/>
                    <w:right w:val="none" w:sz="0" w:space="0" w:color="auto"/>
                  </w:divBdr>
                  <w:divsChild>
                    <w:div w:id="15592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458303">
          <w:marLeft w:val="0"/>
          <w:marRight w:val="0"/>
          <w:marTop w:val="0"/>
          <w:marBottom w:val="0"/>
          <w:divBdr>
            <w:top w:val="none" w:sz="0" w:space="0" w:color="auto"/>
            <w:left w:val="none" w:sz="0" w:space="0" w:color="auto"/>
            <w:bottom w:val="none" w:sz="0" w:space="0" w:color="auto"/>
            <w:right w:val="none" w:sz="0" w:space="0" w:color="auto"/>
          </w:divBdr>
          <w:divsChild>
            <w:div w:id="610018710">
              <w:marLeft w:val="0"/>
              <w:marRight w:val="0"/>
              <w:marTop w:val="0"/>
              <w:marBottom w:val="0"/>
              <w:divBdr>
                <w:top w:val="none" w:sz="0" w:space="0" w:color="auto"/>
                <w:left w:val="none" w:sz="0" w:space="0" w:color="auto"/>
                <w:bottom w:val="none" w:sz="0" w:space="0" w:color="auto"/>
                <w:right w:val="none" w:sz="0" w:space="0" w:color="auto"/>
              </w:divBdr>
              <w:divsChild>
                <w:div w:id="1876965405">
                  <w:marLeft w:val="0"/>
                  <w:marRight w:val="0"/>
                  <w:marTop w:val="0"/>
                  <w:marBottom w:val="0"/>
                  <w:divBdr>
                    <w:top w:val="none" w:sz="0" w:space="0" w:color="auto"/>
                    <w:left w:val="none" w:sz="0" w:space="0" w:color="auto"/>
                    <w:bottom w:val="none" w:sz="0" w:space="0" w:color="auto"/>
                    <w:right w:val="none" w:sz="0" w:space="0" w:color="auto"/>
                  </w:divBdr>
                </w:div>
                <w:div w:id="951126626">
                  <w:marLeft w:val="0"/>
                  <w:marRight w:val="0"/>
                  <w:marTop w:val="0"/>
                  <w:marBottom w:val="0"/>
                  <w:divBdr>
                    <w:top w:val="none" w:sz="0" w:space="0" w:color="auto"/>
                    <w:left w:val="none" w:sz="0" w:space="0" w:color="auto"/>
                    <w:bottom w:val="none" w:sz="0" w:space="0" w:color="auto"/>
                    <w:right w:val="none" w:sz="0" w:space="0" w:color="auto"/>
                  </w:divBdr>
                </w:div>
                <w:div w:id="1952543602">
                  <w:marLeft w:val="0"/>
                  <w:marRight w:val="0"/>
                  <w:marTop w:val="0"/>
                  <w:marBottom w:val="0"/>
                  <w:divBdr>
                    <w:top w:val="none" w:sz="0" w:space="0" w:color="auto"/>
                    <w:left w:val="none" w:sz="0" w:space="0" w:color="auto"/>
                    <w:bottom w:val="none" w:sz="0" w:space="0" w:color="auto"/>
                    <w:right w:val="none" w:sz="0" w:space="0" w:color="auto"/>
                  </w:divBdr>
                  <w:divsChild>
                    <w:div w:id="13311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484004">
          <w:marLeft w:val="0"/>
          <w:marRight w:val="0"/>
          <w:marTop w:val="0"/>
          <w:marBottom w:val="0"/>
          <w:divBdr>
            <w:top w:val="none" w:sz="0" w:space="0" w:color="auto"/>
            <w:left w:val="none" w:sz="0" w:space="0" w:color="auto"/>
            <w:bottom w:val="none" w:sz="0" w:space="0" w:color="auto"/>
            <w:right w:val="none" w:sz="0" w:space="0" w:color="auto"/>
          </w:divBdr>
          <w:divsChild>
            <w:div w:id="834875621">
              <w:marLeft w:val="0"/>
              <w:marRight w:val="0"/>
              <w:marTop w:val="0"/>
              <w:marBottom w:val="0"/>
              <w:divBdr>
                <w:top w:val="none" w:sz="0" w:space="0" w:color="auto"/>
                <w:left w:val="none" w:sz="0" w:space="0" w:color="auto"/>
                <w:bottom w:val="none" w:sz="0" w:space="0" w:color="auto"/>
                <w:right w:val="none" w:sz="0" w:space="0" w:color="auto"/>
              </w:divBdr>
              <w:divsChild>
                <w:div w:id="907619593">
                  <w:marLeft w:val="0"/>
                  <w:marRight w:val="0"/>
                  <w:marTop w:val="0"/>
                  <w:marBottom w:val="0"/>
                  <w:divBdr>
                    <w:top w:val="none" w:sz="0" w:space="0" w:color="auto"/>
                    <w:left w:val="none" w:sz="0" w:space="0" w:color="auto"/>
                    <w:bottom w:val="none" w:sz="0" w:space="0" w:color="auto"/>
                    <w:right w:val="none" w:sz="0" w:space="0" w:color="auto"/>
                  </w:divBdr>
                </w:div>
                <w:div w:id="1034037548">
                  <w:marLeft w:val="0"/>
                  <w:marRight w:val="0"/>
                  <w:marTop w:val="0"/>
                  <w:marBottom w:val="0"/>
                  <w:divBdr>
                    <w:top w:val="none" w:sz="0" w:space="0" w:color="auto"/>
                    <w:left w:val="none" w:sz="0" w:space="0" w:color="auto"/>
                    <w:bottom w:val="none" w:sz="0" w:space="0" w:color="auto"/>
                    <w:right w:val="none" w:sz="0" w:space="0" w:color="auto"/>
                  </w:divBdr>
                </w:div>
                <w:div w:id="550658530">
                  <w:marLeft w:val="0"/>
                  <w:marRight w:val="0"/>
                  <w:marTop w:val="0"/>
                  <w:marBottom w:val="0"/>
                  <w:divBdr>
                    <w:top w:val="none" w:sz="0" w:space="0" w:color="auto"/>
                    <w:left w:val="none" w:sz="0" w:space="0" w:color="auto"/>
                    <w:bottom w:val="none" w:sz="0" w:space="0" w:color="auto"/>
                    <w:right w:val="none" w:sz="0" w:space="0" w:color="auto"/>
                  </w:divBdr>
                  <w:divsChild>
                    <w:div w:id="1446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50499">
          <w:marLeft w:val="0"/>
          <w:marRight w:val="0"/>
          <w:marTop w:val="0"/>
          <w:marBottom w:val="0"/>
          <w:divBdr>
            <w:top w:val="none" w:sz="0" w:space="0" w:color="auto"/>
            <w:left w:val="none" w:sz="0" w:space="0" w:color="auto"/>
            <w:bottom w:val="none" w:sz="0" w:space="0" w:color="auto"/>
            <w:right w:val="none" w:sz="0" w:space="0" w:color="auto"/>
          </w:divBdr>
          <w:divsChild>
            <w:div w:id="51389631">
              <w:marLeft w:val="0"/>
              <w:marRight w:val="0"/>
              <w:marTop w:val="0"/>
              <w:marBottom w:val="0"/>
              <w:divBdr>
                <w:top w:val="none" w:sz="0" w:space="0" w:color="auto"/>
                <w:left w:val="none" w:sz="0" w:space="0" w:color="auto"/>
                <w:bottom w:val="none" w:sz="0" w:space="0" w:color="auto"/>
                <w:right w:val="none" w:sz="0" w:space="0" w:color="auto"/>
              </w:divBdr>
              <w:divsChild>
                <w:div w:id="479544252">
                  <w:marLeft w:val="0"/>
                  <w:marRight w:val="0"/>
                  <w:marTop w:val="0"/>
                  <w:marBottom w:val="0"/>
                  <w:divBdr>
                    <w:top w:val="none" w:sz="0" w:space="0" w:color="auto"/>
                    <w:left w:val="none" w:sz="0" w:space="0" w:color="auto"/>
                    <w:bottom w:val="none" w:sz="0" w:space="0" w:color="auto"/>
                    <w:right w:val="none" w:sz="0" w:space="0" w:color="auto"/>
                  </w:divBdr>
                </w:div>
                <w:div w:id="540170915">
                  <w:marLeft w:val="0"/>
                  <w:marRight w:val="0"/>
                  <w:marTop w:val="0"/>
                  <w:marBottom w:val="0"/>
                  <w:divBdr>
                    <w:top w:val="none" w:sz="0" w:space="0" w:color="auto"/>
                    <w:left w:val="none" w:sz="0" w:space="0" w:color="auto"/>
                    <w:bottom w:val="none" w:sz="0" w:space="0" w:color="auto"/>
                    <w:right w:val="none" w:sz="0" w:space="0" w:color="auto"/>
                  </w:divBdr>
                </w:div>
                <w:div w:id="509609678">
                  <w:marLeft w:val="0"/>
                  <w:marRight w:val="0"/>
                  <w:marTop w:val="0"/>
                  <w:marBottom w:val="0"/>
                  <w:divBdr>
                    <w:top w:val="none" w:sz="0" w:space="0" w:color="auto"/>
                    <w:left w:val="none" w:sz="0" w:space="0" w:color="auto"/>
                    <w:bottom w:val="none" w:sz="0" w:space="0" w:color="auto"/>
                    <w:right w:val="none" w:sz="0" w:space="0" w:color="auto"/>
                  </w:divBdr>
                  <w:divsChild>
                    <w:div w:id="127567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24780">
          <w:marLeft w:val="0"/>
          <w:marRight w:val="0"/>
          <w:marTop w:val="0"/>
          <w:marBottom w:val="0"/>
          <w:divBdr>
            <w:top w:val="none" w:sz="0" w:space="0" w:color="auto"/>
            <w:left w:val="none" w:sz="0" w:space="0" w:color="auto"/>
            <w:bottom w:val="none" w:sz="0" w:space="0" w:color="auto"/>
            <w:right w:val="none" w:sz="0" w:space="0" w:color="auto"/>
          </w:divBdr>
          <w:divsChild>
            <w:div w:id="229734885">
              <w:marLeft w:val="0"/>
              <w:marRight w:val="0"/>
              <w:marTop w:val="0"/>
              <w:marBottom w:val="0"/>
              <w:divBdr>
                <w:top w:val="none" w:sz="0" w:space="0" w:color="auto"/>
                <w:left w:val="none" w:sz="0" w:space="0" w:color="auto"/>
                <w:bottom w:val="none" w:sz="0" w:space="0" w:color="auto"/>
                <w:right w:val="none" w:sz="0" w:space="0" w:color="auto"/>
              </w:divBdr>
              <w:divsChild>
                <w:div w:id="1021005442">
                  <w:marLeft w:val="0"/>
                  <w:marRight w:val="0"/>
                  <w:marTop w:val="0"/>
                  <w:marBottom w:val="0"/>
                  <w:divBdr>
                    <w:top w:val="none" w:sz="0" w:space="0" w:color="auto"/>
                    <w:left w:val="none" w:sz="0" w:space="0" w:color="auto"/>
                    <w:bottom w:val="none" w:sz="0" w:space="0" w:color="auto"/>
                    <w:right w:val="none" w:sz="0" w:space="0" w:color="auto"/>
                  </w:divBdr>
                </w:div>
                <w:div w:id="1582180479">
                  <w:marLeft w:val="0"/>
                  <w:marRight w:val="0"/>
                  <w:marTop w:val="0"/>
                  <w:marBottom w:val="0"/>
                  <w:divBdr>
                    <w:top w:val="none" w:sz="0" w:space="0" w:color="auto"/>
                    <w:left w:val="none" w:sz="0" w:space="0" w:color="auto"/>
                    <w:bottom w:val="none" w:sz="0" w:space="0" w:color="auto"/>
                    <w:right w:val="none" w:sz="0" w:space="0" w:color="auto"/>
                  </w:divBdr>
                </w:div>
                <w:div w:id="1990553902">
                  <w:marLeft w:val="0"/>
                  <w:marRight w:val="0"/>
                  <w:marTop w:val="0"/>
                  <w:marBottom w:val="0"/>
                  <w:divBdr>
                    <w:top w:val="none" w:sz="0" w:space="0" w:color="auto"/>
                    <w:left w:val="none" w:sz="0" w:space="0" w:color="auto"/>
                    <w:bottom w:val="none" w:sz="0" w:space="0" w:color="auto"/>
                    <w:right w:val="none" w:sz="0" w:space="0" w:color="auto"/>
                  </w:divBdr>
                  <w:divsChild>
                    <w:div w:id="89747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04391">
          <w:marLeft w:val="0"/>
          <w:marRight w:val="0"/>
          <w:marTop w:val="0"/>
          <w:marBottom w:val="0"/>
          <w:divBdr>
            <w:top w:val="none" w:sz="0" w:space="0" w:color="auto"/>
            <w:left w:val="none" w:sz="0" w:space="0" w:color="auto"/>
            <w:bottom w:val="none" w:sz="0" w:space="0" w:color="auto"/>
            <w:right w:val="none" w:sz="0" w:space="0" w:color="auto"/>
          </w:divBdr>
          <w:divsChild>
            <w:div w:id="1013342372">
              <w:marLeft w:val="0"/>
              <w:marRight w:val="0"/>
              <w:marTop w:val="0"/>
              <w:marBottom w:val="0"/>
              <w:divBdr>
                <w:top w:val="none" w:sz="0" w:space="0" w:color="auto"/>
                <w:left w:val="none" w:sz="0" w:space="0" w:color="auto"/>
                <w:bottom w:val="none" w:sz="0" w:space="0" w:color="auto"/>
                <w:right w:val="none" w:sz="0" w:space="0" w:color="auto"/>
              </w:divBdr>
              <w:divsChild>
                <w:div w:id="1968002509">
                  <w:marLeft w:val="0"/>
                  <w:marRight w:val="0"/>
                  <w:marTop w:val="0"/>
                  <w:marBottom w:val="0"/>
                  <w:divBdr>
                    <w:top w:val="none" w:sz="0" w:space="0" w:color="auto"/>
                    <w:left w:val="none" w:sz="0" w:space="0" w:color="auto"/>
                    <w:bottom w:val="none" w:sz="0" w:space="0" w:color="auto"/>
                    <w:right w:val="none" w:sz="0" w:space="0" w:color="auto"/>
                  </w:divBdr>
                </w:div>
                <w:div w:id="825711187">
                  <w:marLeft w:val="0"/>
                  <w:marRight w:val="0"/>
                  <w:marTop w:val="0"/>
                  <w:marBottom w:val="0"/>
                  <w:divBdr>
                    <w:top w:val="none" w:sz="0" w:space="0" w:color="auto"/>
                    <w:left w:val="none" w:sz="0" w:space="0" w:color="auto"/>
                    <w:bottom w:val="none" w:sz="0" w:space="0" w:color="auto"/>
                    <w:right w:val="none" w:sz="0" w:space="0" w:color="auto"/>
                  </w:divBdr>
                </w:div>
                <w:div w:id="1473791813">
                  <w:marLeft w:val="0"/>
                  <w:marRight w:val="0"/>
                  <w:marTop w:val="0"/>
                  <w:marBottom w:val="0"/>
                  <w:divBdr>
                    <w:top w:val="none" w:sz="0" w:space="0" w:color="auto"/>
                    <w:left w:val="none" w:sz="0" w:space="0" w:color="auto"/>
                    <w:bottom w:val="none" w:sz="0" w:space="0" w:color="auto"/>
                    <w:right w:val="none" w:sz="0" w:space="0" w:color="auto"/>
                  </w:divBdr>
                  <w:divsChild>
                    <w:div w:id="98057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68965">
          <w:marLeft w:val="0"/>
          <w:marRight w:val="0"/>
          <w:marTop w:val="0"/>
          <w:marBottom w:val="0"/>
          <w:divBdr>
            <w:top w:val="none" w:sz="0" w:space="0" w:color="auto"/>
            <w:left w:val="none" w:sz="0" w:space="0" w:color="auto"/>
            <w:bottom w:val="none" w:sz="0" w:space="0" w:color="auto"/>
            <w:right w:val="none" w:sz="0" w:space="0" w:color="auto"/>
          </w:divBdr>
          <w:divsChild>
            <w:div w:id="1688019863">
              <w:marLeft w:val="0"/>
              <w:marRight w:val="0"/>
              <w:marTop w:val="0"/>
              <w:marBottom w:val="0"/>
              <w:divBdr>
                <w:top w:val="none" w:sz="0" w:space="0" w:color="auto"/>
                <w:left w:val="none" w:sz="0" w:space="0" w:color="auto"/>
                <w:bottom w:val="none" w:sz="0" w:space="0" w:color="auto"/>
                <w:right w:val="none" w:sz="0" w:space="0" w:color="auto"/>
              </w:divBdr>
              <w:divsChild>
                <w:div w:id="474614782">
                  <w:marLeft w:val="0"/>
                  <w:marRight w:val="0"/>
                  <w:marTop w:val="0"/>
                  <w:marBottom w:val="0"/>
                  <w:divBdr>
                    <w:top w:val="none" w:sz="0" w:space="0" w:color="auto"/>
                    <w:left w:val="none" w:sz="0" w:space="0" w:color="auto"/>
                    <w:bottom w:val="none" w:sz="0" w:space="0" w:color="auto"/>
                    <w:right w:val="none" w:sz="0" w:space="0" w:color="auto"/>
                  </w:divBdr>
                </w:div>
                <w:div w:id="288055636">
                  <w:marLeft w:val="0"/>
                  <w:marRight w:val="0"/>
                  <w:marTop w:val="0"/>
                  <w:marBottom w:val="0"/>
                  <w:divBdr>
                    <w:top w:val="none" w:sz="0" w:space="0" w:color="auto"/>
                    <w:left w:val="none" w:sz="0" w:space="0" w:color="auto"/>
                    <w:bottom w:val="none" w:sz="0" w:space="0" w:color="auto"/>
                    <w:right w:val="none" w:sz="0" w:space="0" w:color="auto"/>
                  </w:divBdr>
                </w:div>
                <w:div w:id="1529222021">
                  <w:marLeft w:val="0"/>
                  <w:marRight w:val="0"/>
                  <w:marTop w:val="0"/>
                  <w:marBottom w:val="0"/>
                  <w:divBdr>
                    <w:top w:val="none" w:sz="0" w:space="0" w:color="auto"/>
                    <w:left w:val="none" w:sz="0" w:space="0" w:color="auto"/>
                    <w:bottom w:val="none" w:sz="0" w:space="0" w:color="auto"/>
                    <w:right w:val="none" w:sz="0" w:space="0" w:color="auto"/>
                  </w:divBdr>
                  <w:divsChild>
                    <w:div w:id="208884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049472">
          <w:marLeft w:val="0"/>
          <w:marRight w:val="0"/>
          <w:marTop w:val="0"/>
          <w:marBottom w:val="0"/>
          <w:divBdr>
            <w:top w:val="none" w:sz="0" w:space="0" w:color="auto"/>
            <w:left w:val="none" w:sz="0" w:space="0" w:color="auto"/>
            <w:bottom w:val="none" w:sz="0" w:space="0" w:color="auto"/>
            <w:right w:val="none" w:sz="0" w:space="0" w:color="auto"/>
          </w:divBdr>
          <w:divsChild>
            <w:div w:id="1964581636">
              <w:marLeft w:val="0"/>
              <w:marRight w:val="0"/>
              <w:marTop w:val="0"/>
              <w:marBottom w:val="0"/>
              <w:divBdr>
                <w:top w:val="none" w:sz="0" w:space="0" w:color="auto"/>
                <w:left w:val="none" w:sz="0" w:space="0" w:color="auto"/>
                <w:bottom w:val="none" w:sz="0" w:space="0" w:color="auto"/>
                <w:right w:val="none" w:sz="0" w:space="0" w:color="auto"/>
              </w:divBdr>
              <w:divsChild>
                <w:div w:id="1935355065">
                  <w:marLeft w:val="0"/>
                  <w:marRight w:val="0"/>
                  <w:marTop w:val="0"/>
                  <w:marBottom w:val="0"/>
                  <w:divBdr>
                    <w:top w:val="none" w:sz="0" w:space="0" w:color="auto"/>
                    <w:left w:val="none" w:sz="0" w:space="0" w:color="auto"/>
                    <w:bottom w:val="none" w:sz="0" w:space="0" w:color="auto"/>
                    <w:right w:val="none" w:sz="0" w:space="0" w:color="auto"/>
                  </w:divBdr>
                </w:div>
                <w:div w:id="1408917326">
                  <w:marLeft w:val="0"/>
                  <w:marRight w:val="0"/>
                  <w:marTop w:val="0"/>
                  <w:marBottom w:val="0"/>
                  <w:divBdr>
                    <w:top w:val="none" w:sz="0" w:space="0" w:color="auto"/>
                    <w:left w:val="none" w:sz="0" w:space="0" w:color="auto"/>
                    <w:bottom w:val="none" w:sz="0" w:space="0" w:color="auto"/>
                    <w:right w:val="none" w:sz="0" w:space="0" w:color="auto"/>
                  </w:divBdr>
                </w:div>
                <w:div w:id="1788810067">
                  <w:marLeft w:val="0"/>
                  <w:marRight w:val="0"/>
                  <w:marTop w:val="0"/>
                  <w:marBottom w:val="0"/>
                  <w:divBdr>
                    <w:top w:val="none" w:sz="0" w:space="0" w:color="auto"/>
                    <w:left w:val="none" w:sz="0" w:space="0" w:color="auto"/>
                    <w:bottom w:val="none" w:sz="0" w:space="0" w:color="auto"/>
                    <w:right w:val="none" w:sz="0" w:space="0" w:color="auto"/>
                  </w:divBdr>
                </w:div>
                <w:div w:id="1475829793">
                  <w:marLeft w:val="0"/>
                  <w:marRight w:val="0"/>
                  <w:marTop w:val="0"/>
                  <w:marBottom w:val="0"/>
                  <w:divBdr>
                    <w:top w:val="none" w:sz="0" w:space="0" w:color="auto"/>
                    <w:left w:val="none" w:sz="0" w:space="0" w:color="auto"/>
                    <w:bottom w:val="none" w:sz="0" w:space="0" w:color="auto"/>
                    <w:right w:val="none" w:sz="0" w:space="0" w:color="auto"/>
                  </w:divBdr>
                </w:div>
                <w:div w:id="1763725672">
                  <w:marLeft w:val="0"/>
                  <w:marRight w:val="0"/>
                  <w:marTop w:val="0"/>
                  <w:marBottom w:val="0"/>
                  <w:divBdr>
                    <w:top w:val="none" w:sz="0" w:space="0" w:color="auto"/>
                    <w:left w:val="none" w:sz="0" w:space="0" w:color="auto"/>
                    <w:bottom w:val="none" w:sz="0" w:space="0" w:color="auto"/>
                    <w:right w:val="none" w:sz="0" w:space="0" w:color="auto"/>
                  </w:divBdr>
                </w:div>
                <w:div w:id="1939211866">
                  <w:marLeft w:val="0"/>
                  <w:marRight w:val="0"/>
                  <w:marTop w:val="0"/>
                  <w:marBottom w:val="0"/>
                  <w:divBdr>
                    <w:top w:val="none" w:sz="0" w:space="0" w:color="auto"/>
                    <w:left w:val="none" w:sz="0" w:space="0" w:color="auto"/>
                    <w:bottom w:val="none" w:sz="0" w:space="0" w:color="auto"/>
                    <w:right w:val="none" w:sz="0" w:space="0" w:color="auto"/>
                  </w:divBdr>
                  <w:divsChild>
                    <w:div w:id="611784046">
                      <w:marLeft w:val="0"/>
                      <w:marRight w:val="0"/>
                      <w:marTop w:val="0"/>
                      <w:marBottom w:val="0"/>
                      <w:divBdr>
                        <w:top w:val="none" w:sz="0" w:space="0" w:color="auto"/>
                        <w:left w:val="none" w:sz="0" w:space="0" w:color="auto"/>
                        <w:bottom w:val="none" w:sz="0" w:space="0" w:color="auto"/>
                        <w:right w:val="none" w:sz="0" w:space="0" w:color="auto"/>
                      </w:divBdr>
                    </w:div>
                    <w:div w:id="1004896113">
                      <w:marLeft w:val="0"/>
                      <w:marRight w:val="0"/>
                      <w:marTop w:val="0"/>
                      <w:marBottom w:val="0"/>
                      <w:divBdr>
                        <w:top w:val="none" w:sz="0" w:space="0" w:color="auto"/>
                        <w:left w:val="none" w:sz="0" w:space="0" w:color="auto"/>
                        <w:bottom w:val="none" w:sz="0" w:space="0" w:color="auto"/>
                        <w:right w:val="none" w:sz="0" w:space="0" w:color="auto"/>
                      </w:divBdr>
                    </w:div>
                    <w:div w:id="817693966">
                      <w:marLeft w:val="0"/>
                      <w:marRight w:val="0"/>
                      <w:marTop w:val="0"/>
                      <w:marBottom w:val="0"/>
                      <w:divBdr>
                        <w:top w:val="none" w:sz="0" w:space="0" w:color="auto"/>
                        <w:left w:val="none" w:sz="0" w:space="0" w:color="auto"/>
                        <w:bottom w:val="none" w:sz="0" w:space="0" w:color="auto"/>
                        <w:right w:val="none" w:sz="0" w:space="0" w:color="auto"/>
                      </w:divBdr>
                    </w:div>
                    <w:div w:id="18741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07350">
          <w:marLeft w:val="0"/>
          <w:marRight w:val="0"/>
          <w:marTop w:val="0"/>
          <w:marBottom w:val="0"/>
          <w:divBdr>
            <w:top w:val="none" w:sz="0" w:space="0" w:color="auto"/>
            <w:left w:val="none" w:sz="0" w:space="0" w:color="auto"/>
            <w:bottom w:val="none" w:sz="0" w:space="0" w:color="auto"/>
            <w:right w:val="none" w:sz="0" w:space="0" w:color="auto"/>
          </w:divBdr>
          <w:divsChild>
            <w:div w:id="1579361384">
              <w:marLeft w:val="0"/>
              <w:marRight w:val="0"/>
              <w:marTop w:val="0"/>
              <w:marBottom w:val="0"/>
              <w:divBdr>
                <w:top w:val="none" w:sz="0" w:space="0" w:color="auto"/>
                <w:left w:val="none" w:sz="0" w:space="0" w:color="auto"/>
                <w:bottom w:val="none" w:sz="0" w:space="0" w:color="auto"/>
                <w:right w:val="none" w:sz="0" w:space="0" w:color="auto"/>
              </w:divBdr>
              <w:divsChild>
                <w:div w:id="1453522978">
                  <w:marLeft w:val="0"/>
                  <w:marRight w:val="0"/>
                  <w:marTop w:val="0"/>
                  <w:marBottom w:val="0"/>
                  <w:divBdr>
                    <w:top w:val="none" w:sz="0" w:space="0" w:color="auto"/>
                    <w:left w:val="none" w:sz="0" w:space="0" w:color="auto"/>
                    <w:bottom w:val="none" w:sz="0" w:space="0" w:color="auto"/>
                    <w:right w:val="none" w:sz="0" w:space="0" w:color="auto"/>
                  </w:divBdr>
                </w:div>
                <w:div w:id="232400604">
                  <w:marLeft w:val="0"/>
                  <w:marRight w:val="0"/>
                  <w:marTop w:val="0"/>
                  <w:marBottom w:val="0"/>
                  <w:divBdr>
                    <w:top w:val="none" w:sz="0" w:space="0" w:color="auto"/>
                    <w:left w:val="none" w:sz="0" w:space="0" w:color="auto"/>
                    <w:bottom w:val="none" w:sz="0" w:space="0" w:color="auto"/>
                    <w:right w:val="none" w:sz="0" w:space="0" w:color="auto"/>
                  </w:divBdr>
                </w:div>
                <w:div w:id="1352493605">
                  <w:marLeft w:val="0"/>
                  <w:marRight w:val="0"/>
                  <w:marTop w:val="0"/>
                  <w:marBottom w:val="0"/>
                  <w:divBdr>
                    <w:top w:val="none" w:sz="0" w:space="0" w:color="auto"/>
                    <w:left w:val="none" w:sz="0" w:space="0" w:color="auto"/>
                    <w:bottom w:val="none" w:sz="0" w:space="0" w:color="auto"/>
                    <w:right w:val="none" w:sz="0" w:space="0" w:color="auto"/>
                  </w:divBdr>
                </w:div>
                <w:div w:id="2087221337">
                  <w:marLeft w:val="0"/>
                  <w:marRight w:val="0"/>
                  <w:marTop w:val="0"/>
                  <w:marBottom w:val="0"/>
                  <w:divBdr>
                    <w:top w:val="none" w:sz="0" w:space="0" w:color="auto"/>
                    <w:left w:val="none" w:sz="0" w:space="0" w:color="auto"/>
                    <w:bottom w:val="none" w:sz="0" w:space="0" w:color="auto"/>
                    <w:right w:val="none" w:sz="0" w:space="0" w:color="auto"/>
                  </w:divBdr>
                  <w:divsChild>
                    <w:div w:id="898369408">
                      <w:marLeft w:val="0"/>
                      <w:marRight w:val="0"/>
                      <w:marTop w:val="0"/>
                      <w:marBottom w:val="0"/>
                      <w:divBdr>
                        <w:top w:val="none" w:sz="0" w:space="0" w:color="auto"/>
                        <w:left w:val="none" w:sz="0" w:space="0" w:color="auto"/>
                        <w:bottom w:val="none" w:sz="0" w:space="0" w:color="auto"/>
                        <w:right w:val="none" w:sz="0" w:space="0" w:color="auto"/>
                      </w:divBdr>
                    </w:div>
                    <w:div w:id="127397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396467">
          <w:marLeft w:val="0"/>
          <w:marRight w:val="0"/>
          <w:marTop w:val="0"/>
          <w:marBottom w:val="0"/>
          <w:divBdr>
            <w:top w:val="none" w:sz="0" w:space="0" w:color="auto"/>
            <w:left w:val="none" w:sz="0" w:space="0" w:color="auto"/>
            <w:bottom w:val="none" w:sz="0" w:space="0" w:color="auto"/>
            <w:right w:val="none" w:sz="0" w:space="0" w:color="auto"/>
          </w:divBdr>
          <w:divsChild>
            <w:div w:id="1439985174">
              <w:marLeft w:val="0"/>
              <w:marRight w:val="0"/>
              <w:marTop w:val="0"/>
              <w:marBottom w:val="0"/>
              <w:divBdr>
                <w:top w:val="none" w:sz="0" w:space="0" w:color="auto"/>
                <w:left w:val="none" w:sz="0" w:space="0" w:color="auto"/>
                <w:bottom w:val="none" w:sz="0" w:space="0" w:color="auto"/>
                <w:right w:val="none" w:sz="0" w:space="0" w:color="auto"/>
              </w:divBdr>
              <w:divsChild>
                <w:div w:id="435486887">
                  <w:marLeft w:val="0"/>
                  <w:marRight w:val="0"/>
                  <w:marTop w:val="0"/>
                  <w:marBottom w:val="0"/>
                  <w:divBdr>
                    <w:top w:val="none" w:sz="0" w:space="0" w:color="auto"/>
                    <w:left w:val="none" w:sz="0" w:space="0" w:color="auto"/>
                    <w:bottom w:val="none" w:sz="0" w:space="0" w:color="auto"/>
                    <w:right w:val="none" w:sz="0" w:space="0" w:color="auto"/>
                  </w:divBdr>
                </w:div>
                <w:div w:id="2133203429">
                  <w:marLeft w:val="0"/>
                  <w:marRight w:val="0"/>
                  <w:marTop w:val="0"/>
                  <w:marBottom w:val="0"/>
                  <w:divBdr>
                    <w:top w:val="none" w:sz="0" w:space="0" w:color="auto"/>
                    <w:left w:val="none" w:sz="0" w:space="0" w:color="auto"/>
                    <w:bottom w:val="none" w:sz="0" w:space="0" w:color="auto"/>
                    <w:right w:val="none" w:sz="0" w:space="0" w:color="auto"/>
                  </w:divBdr>
                </w:div>
                <w:div w:id="1705011024">
                  <w:marLeft w:val="0"/>
                  <w:marRight w:val="0"/>
                  <w:marTop w:val="0"/>
                  <w:marBottom w:val="0"/>
                  <w:divBdr>
                    <w:top w:val="none" w:sz="0" w:space="0" w:color="auto"/>
                    <w:left w:val="none" w:sz="0" w:space="0" w:color="auto"/>
                    <w:bottom w:val="none" w:sz="0" w:space="0" w:color="auto"/>
                    <w:right w:val="none" w:sz="0" w:space="0" w:color="auto"/>
                  </w:divBdr>
                </w:div>
                <w:div w:id="2140997952">
                  <w:marLeft w:val="0"/>
                  <w:marRight w:val="0"/>
                  <w:marTop w:val="0"/>
                  <w:marBottom w:val="0"/>
                  <w:divBdr>
                    <w:top w:val="none" w:sz="0" w:space="0" w:color="auto"/>
                    <w:left w:val="none" w:sz="0" w:space="0" w:color="auto"/>
                    <w:bottom w:val="none" w:sz="0" w:space="0" w:color="auto"/>
                    <w:right w:val="none" w:sz="0" w:space="0" w:color="auto"/>
                  </w:divBdr>
                </w:div>
                <w:div w:id="1864979847">
                  <w:marLeft w:val="0"/>
                  <w:marRight w:val="0"/>
                  <w:marTop w:val="0"/>
                  <w:marBottom w:val="0"/>
                  <w:divBdr>
                    <w:top w:val="none" w:sz="0" w:space="0" w:color="auto"/>
                    <w:left w:val="none" w:sz="0" w:space="0" w:color="auto"/>
                    <w:bottom w:val="none" w:sz="0" w:space="0" w:color="auto"/>
                    <w:right w:val="none" w:sz="0" w:space="0" w:color="auto"/>
                  </w:divBdr>
                </w:div>
                <w:div w:id="983197431">
                  <w:marLeft w:val="0"/>
                  <w:marRight w:val="0"/>
                  <w:marTop w:val="0"/>
                  <w:marBottom w:val="0"/>
                  <w:divBdr>
                    <w:top w:val="none" w:sz="0" w:space="0" w:color="auto"/>
                    <w:left w:val="none" w:sz="0" w:space="0" w:color="auto"/>
                    <w:bottom w:val="none" w:sz="0" w:space="0" w:color="auto"/>
                    <w:right w:val="none" w:sz="0" w:space="0" w:color="auto"/>
                  </w:divBdr>
                </w:div>
                <w:div w:id="1779979986">
                  <w:marLeft w:val="0"/>
                  <w:marRight w:val="0"/>
                  <w:marTop w:val="0"/>
                  <w:marBottom w:val="0"/>
                  <w:divBdr>
                    <w:top w:val="none" w:sz="0" w:space="0" w:color="auto"/>
                    <w:left w:val="none" w:sz="0" w:space="0" w:color="auto"/>
                    <w:bottom w:val="none" w:sz="0" w:space="0" w:color="auto"/>
                    <w:right w:val="none" w:sz="0" w:space="0" w:color="auto"/>
                  </w:divBdr>
                  <w:divsChild>
                    <w:div w:id="886985970">
                      <w:marLeft w:val="0"/>
                      <w:marRight w:val="0"/>
                      <w:marTop w:val="0"/>
                      <w:marBottom w:val="0"/>
                      <w:divBdr>
                        <w:top w:val="none" w:sz="0" w:space="0" w:color="auto"/>
                        <w:left w:val="none" w:sz="0" w:space="0" w:color="auto"/>
                        <w:bottom w:val="none" w:sz="0" w:space="0" w:color="auto"/>
                        <w:right w:val="none" w:sz="0" w:space="0" w:color="auto"/>
                      </w:divBdr>
                    </w:div>
                    <w:div w:id="1677490429">
                      <w:marLeft w:val="0"/>
                      <w:marRight w:val="0"/>
                      <w:marTop w:val="0"/>
                      <w:marBottom w:val="0"/>
                      <w:divBdr>
                        <w:top w:val="none" w:sz="0" w:space="0" w:color="auto"/>
                        <w:left w:val="none" w:sz="0" w:space="0" w:color="auto"/>
                        <w:bottom w:val="none" w:sz="0" w:space="0" w:color="auto"/>
                        <w:right w:val="none" w:sz="0" w:space="0" w:color="auto"/>
                      </w:divBdr>
                    </w:div>
                    <w:div w:id="669796676">
                      <w:marLeft w:val="0"/>
                      <w:marRight w:val="0"/>
                      <w:marTop w:val="0"/>
                      <w:marBottom w:val="0"/>
                      <w:divBdr>
                        <w:top w:val="none" w:sz="0" w:space="0" w:color="auto"/>
                        <w:left w:val="none" w:sz="0" w:space="0" w:color="auto"/>
                        <w:bottom w:val="none" w:sz="0" w:space="0" w:color="auto"/>
                        <w:right w:val="none" w:sz="0" w:space="0" w:color="auto"/>
                      </w:divBdr>
                    </w:div>
                    <w:div w:id="1537544688">
                      <w:marLeft w:val="0"/>
                      <w:marRight w:val="0"/>
                      <w:marTop w:val="0"/>
                      <w:marBottom w:val="0"/>
                      <w:divBdr>
                        <w:top w:val="none" w:sz="0" w:space="0" w:color="auto"/>
                        <w:left w:val="none" w:sz="0" w:space="0" w:color="auto"/>
                        <w:bottom w:val="none" w:sz="0" w:space="0" w:color="auto"/>
                        <w:right w:val="none" w:sz="0" w:space="0" w:color="auto"/>
                      </w:divBdr>
                    </w:div>
                    <w:div w:id="112257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7171">
          <w:marLeft w:val="0"/>
          <w:marRight w:val="0"/>
          <w:marTop w:val="0"/>
          <w:marBottom w:val="0"/>
          <w:divBdr>
            <w:top w:val="none" w:sz="0" w:space="0" w:color="auto"/>
            <w:left w:val="none" w:sz="0" w:space="0" w:color="auto"/>
            <w:bottom w:val="none" w:sz="0" w:space="0" w:color="auto"/>
            <w:right w:val="none" w:sz="0" w:space="0" w:color="auto"/>
          </w:divBdr>
          <w:divsChild>
            <w:div w:id="1158499582">
              <w:marLeft w:val="0"/>
              <w:marRight w:val="0"/>
              <w:marTop w:val="0"/>
              <w:marBottom w:val="0"/>
              <w:divBdr>
                <w:top w:val="none" w:sz="0" w:space="0" w:color="auto"/>
                <w:left w:val="none" w:sz="0" w:space="0" w:color="auto"/>
                <w:bottom w:val="none" w:sz="0" w:space="0" w:color="auto"/>
                <w:right w:val="none" w:sz="0" w:space="0" w:color="auto"/>
              </w:divBdr>
              <w:divsChild>
                <w:div w:id="1963726374">
                  <w:marLeft w:val="0"/>
                  <w:marRight w:val="0"/>
                  <w:marTop w:val="0"/>
                  <w:marBottom w:val="0"/>
                  <w:divBdr>
                    <w:top w:val="none" w:sz="0" w:space="0" w:color="auto"/>
                    <w:left w:val="none" w:sz="0" w:space="0" w:color="auto"/>
                    <w:bottom w:val="none" w:sz="0" w:space="0" w:color="auto"/>
                    <w:right w:val="none" w:sz="0" w:space="0" w:color="auto"/>
                  </w:divBdr>
                </w:div>
                <w:div w:id="1068452815">
                  <w:marLeft w:val="0"/>
                  <w:marRight w:val="0"/>
                  <w:marTop w:val="0"/>
                  <w:marBottom w:val="0"/>
                  <w:divBdr>
                    <w:top w:val="none" w:sz="0" w:space="0" w:color="auto"/>
                    <w:left w:val="none" w:sz="0" w:space="0" w:color="auto"/>
                    <w:bottom w:val="none" w:sz="0" w:space="0" w:color="auto"/>
                    <w:right w:val="none" w:sz="0" w:space="0" w:color="auto"/>
                  </w:divBdr>
                </w:div>
                <w:div w:id="1791901445">
                  <w:marLeft w:val="0"/>
                  <w:marRight w:val="0"/>
                  <w:marTop w:val="0"/>
                  <w:marBottom w:val="0"/>
                  <w:divBdr>
                    <w:top w:val="none" w:sz="0" w:space="0" w:color="auto"/>
                    <w:left w:val="none" w:sz="0" w:space="0" w:color="auto"/>
                    <w:bottom w:val="none" w:sz="0" w:space="0" w:color="auto"/>
                    <w:right w:val="none" w:sz="0" w:space="0" w:color="auto"/>
                  </w:divBdr>
                </w:div>
                <w:div w:id="1101221875">
                  <w:marLeft w:val="0"/>
                  <w:marRight w:val="0"/>
                  <w:marTop w:val="0"/>
                  <w:marBottom w:val="0"/>
                  <w:divBdr>
                    <w:top w:val="none" w:sz="0" w:space="0" w:color="auto"/>
                    <w:left w:val="none" w:sz="0" w:space="0" w:color="auto"/>
                    <w:bottom w:val="none" w:sz="0" w:space="0" w:color="auto"/>
                    <w:right w:val="none" w:sz="0" w:space="0" w:color="auto"/>
                  </w:divBdr>
                </w:div>
                <w:div w:id="852962920">
                  <w:marLeft w:val="0"/>
                  <w:marRight w:val="0"/>
                  <w:marTop w:val="0"/>
                  <w:marBottom w:val="0"/>
                  <w:divBdr>
                    <w:top w:val="none" w:sz="0" w:space="0" w:color="auto"/>
                    <w:left w:val="none" w:sz="0" w:space="0" w:color="auto"/>
                    <w:bottom w:val="none" w:sz="0" w:space="0" w:color="auto"/>
                    <w:right w:val="none" w:sz="0" w:space="0" w:color="auto"/>
                  </w:divBdr>
                </w:div>
                <w:div w:id="1602104409">
                  <w:marLeft w:val="0"/>
                  <w:marRight w:val="0"/>
                  <w:marTop w:val="0"/>
                  <w:marBottom w:val="0"/>
                  <w:divBdr>
                    <w:top w:val="none" w:sz="0" w:space="0" w:color="auto"/>
                    <w:left w:val="none" w:sz="0" w:space="0" w:color="auto"/>
                    <w:bottom w:val="none" w:sz="0" w:space="0" w:color="auto"/>
                    <w:right w:val="none" w:sz="0" w:space="0" w:color="auto"/>
                  </w:divBdr>
                  <w:divsChild>
                    <w:div w:id="1673993956">
                      <w:marLeft w:val="0"/>
                      <w:marRight w:val="0"/>
                      <w:marTop w:val="0"/>
                      <w:marBottom w:val="0"/>
                      <w:divBdr>
                        <w:top w:val="none" w:sz="0" w:space="0" w:color="auto"/>
                        <w:left w:val="none" w:sz="0" w:space="0" w:color="auto"/>
                        <w:bottom w:val="none" w:sz="0" w:space="0" w:color="auto"/>
                        <w:right w:val="none" w:sz="0" w:space="0" w:color="auto"/>
                      </w:divBdr>
                    </w:div>
                    <w:div w:id="708601867">
                      <w:marLeft w:val="0"/>
                      <w:marRight w:val="0"/>
                      <w:marTop w:val="0"/>
                      <w:marBottom w:val="0"/>
                      <w:divBdr>
                        <w:top w:val="none" w:sz="0" w:space="0" w:color="auto"/>
                        <w:left w:val="none" w:sz="0" w:space="0" w:color="auto"/>
                        <w:bottom w:val="none" w:sz="0" w:space="0" w:color="auto"/>
                        <w:right w:val="none" w:sz="0" w:space="0" w:color="auto"/>
                      </w:divBdr>
                    </w:div>
                    <w:div w:id="578561083">
                      <w:marLeft w:val="0"/>
                      <w:marRight w:val="0"/>
                      <w:marTop w:val="0"/>
                      <w:marBottom w:val="0"/>
                      <w:divBdr>
                        <w:top w:val="none" w:sz="0" w:space="0" w:color="auto"/>
                        <w:left w:val="none" w:sz="0" w:space="0" w:color="auto"/>
                        <w:bottom w:val="none" w:sz="0" w:space="0" w:color="auto"/>
                        <w:right w:val="none" w:sz="0" w:space="0" w:color="auto"/>
                      </w:divBdr>
                    </w:div>
                    <w:div w:id="193812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804673">
          <w:marLeft w:val="0"/>
          <w:marRight w:val="0"/>
          <w:marTop w:val="0"/>
          <w:marBottom w:val="0"/>
          <w:divBdr>
            <w:top w:val="none" w:sz="0" w:space="0" w:color="auto"/>
            <w:left w:val="none" w:sz="0" w:space="0" w:color="auto"/>
            <w:bottom w:val="none" w:sz="0" w:space="0" w:color="auto"/>
            <w:right w:val="none" w:sz="0" w:space="0" w:color="auto"/>
          </w:divBdr>
          <w:divsChild>
            <w:div w:id="65107085">
              <w:marLeft w:val="0"/>
              <w:marRight w:val="0"/>
              <w:marTop w:val="0"/>
              <w:marBottom w:val="0"/>
              <w:divBdr>
                <w:top w:val="none" w:sz="0" w:space="0" w:color="auto"/>
                <w:left w:val="none" w:sz="0" w:space="0" w:color="auto"/>
                <w:bottom w:val="none" w:sz="0" w:space="0" w:color="auto"/>
                <w:right w:val="none" w:sz="0" w:space="0" w:color="auto"/>
              </w:divBdr>
              <w:divsChild>
                <w:div w:id="1242325173">
                  <w:marLeft w:val="0"/>
                  <w:marRight w:val="0"/>
                  <w:marTop w:val="0"/>
                  <w:marBottom w:val="0"/>
                  <w:divBdr>
                    <w:top w:val="none" w:sz="0" w:space="0" w:color="auto"/>
                    <w:left w:val="none" w:sz="0" w:space="0" w:color="auto"/>
                    <w:bottom w:val="none" w:sz="0" w:space="0" w:color="auto"/>
                    <w:right w:val="none" w:sz="0" w:space="0" w:color="auto"/>
                  </w:divBdr>
                </w:div>
                <w:div w:id="380786541">
                  <w:marLeft w:val="0"/>
                  <w:marRight w:val="0"/>
                  <w:marTop w:val="0"/>
                  <w:marBottom w:val="0"/>
                  <w:divBdr>
                    <w:top w:val="none" w:sz="0" w:space="0" w:color="auto"/>
                    <w:left w:val="none" w:sz="0" w:space="0" w:color="auto"/>
                    <w:bottom w:val="none" w:sz="0" w:space="0" w:color="auto"/>
                    <w:right w:val="none" w:sz="0" w:space="0" w:color="auto"/>
                  </w:divBdr>
                </w:div>
                <w:div w:id="2142114803">
                  <w:marLeft w:val="0"/>
                  <w:marRight w:val="0"/>
                  <w:marTop w:val="0"/>
                  <w:marBottom w:val="0"/>
                  <w:divBdr>
                    <w:top w:val="none" w:sz="0" w:space="0" w:color="auto"/>
                    <w:left w:val="none" w:sz="0" w:space="0" w:color="auto"/>
                    <w:bottom w:val="none" w:sz="0" w:space="0" w:color="auto"/>
                    <w:right w:val="none" w:sz="0" w:space="0" w:color="auto"/>
                  </w:divBdr>
                </w:div>
                <w:div w:id="1776946109">
                  <w:marLeft w:val="0"/>
                  <w:marRight w:val="0"/>
                  <w:marTop w:val="0"/>
                  <w:marBottom w:val="0"/>
                  <w:divBdr>
                    <w:top w:val="none" w:sz="0" w:space="0" w:color="auto"/>
                    <w:left w:val="none" w:sz="0" w:space="0" w:color="auto"/>
                    <w:bottom w:val="none" w:sz="0" w:space="0" w:color="auto"/>
                    <w:right w:val="none" w:sz="0" w:space="0" w:color="auto"/>
                  </w:divBdr>
                </w:div>
                <w:div w:id="1269047403">
                  <w:marLeft w:val="0"/>
                  <w:marRight w:val="0"/>
                  <w:marTop w:val="0"/>
                  <w:marBottom w:val="0"/>
                  <w:divBdr>
                    <w:top w:val="none" w:sz="0" w:space="0" w:color="auto"/>
                    <w:left w:val="none" w:sz="0" w:space="0" w:color="auto"/>
                    <w:bottom w:val="none" w:sz="0" w:space="0" w:color="auto"/>
                    <w:right w:val="none" w:sz="0" w:space="0" w:color="auto"/>
                  </w:divBdr>
                </w:div>
                <w:div w:id="1045644527">
                  <w:marLeft w:val="0"/>
                  <w:marRight w:val="0"/>
                  <w:marTop w:val="0"/>
                  <w:marBottom w:val="0"/>
                  <w:divBdr>
                    <w:top w:val="none" w:sz="0" w:space="0" w:color="auto"/>
                    <w:left w:val="none" w:sz="0" w:space="0" w:color="auto"/>
                    <w:bottom w:val="none" w:sz="0" w:space="0" w:color="auto"/>
                    <w:right w:val="none" w:sz="0" w:space="0" w:color="auto"/>
                  </w:divBdr>
                </w:div>
                <w:div w:id="301037854">
                  <w:marLeft w:val="0"/>
                  <w:marRight w:val="0"/>
                  <w:marTop w:val="0"/>
                  <w:marBottom w:val="0"/>
                  <w:divBdr>
                    <w:top w:val="none" w:sz="0" w:space="0" w:color="auto"/>
                    <w:left w:val="none" w:sz="0" w:space="0" w:color="auto"/>
                    <w:bottom w:val="none" w:sz="0" w:space="0" w:color="auto"/>
                    <w:right w:val="none" w:sz="0" w:space="0" w:color="auto"/>
                  </w:divBdr>
                </w:div>
                <w:div w:id="47341304">
                  <w:marLeft w:val="0"/>
                  <w:marRight w:val="0"/>
                  <w:marTop w:val="0"/>
                  <w:marBottom w:val="0"/>
                  <w:divBdr>
                    <w:top w:val="none" w:sz="0" w:space="0" w:color="auto"/>
                    <w:left w:val="none" w:sz="0" w:space="0" w:color="auto"/>
                    <w:bottom w:val="none" w:sz="0" w:space="0" w:color="auto"/>
                    <w:right w:val="none" w:sz="0" w:space="0" w:color="auto"/>
                  </w:divBdr>
                  <w:divsChild>
                    <w:div w:id="321664475">
                      <w:marLeft w:val="0"/>
                      <w:marRight w:val="0"/>
                      <w:marTop w:val="0"/>
                      <w:marBottom w:val="0"/>
                      <w:divBdr>
                        <w:top w:val="none" w:sz="0" w:space="0" w:color="auto"/>
                        <w:left w:val="none" w:sz="0" w:space="0" w:color="auto"/>
                        <w:bottom w:val="none" w:sz="0" w:space="0" w:color="auto"/>
                        <w:right w:val="none" w:sz="0" w:space="0" w:color="auto"/>
                      </w:divBdr>
                    </w:div>
                    <w:div w:id="804158902">
                      <w:marLeft w:val="0"/>
                      <w:marRight w:val="0"/>
                      <w:marTop w:val="0"/>
                      <w:marBottom w:val="0"/>
                      <w:divBdr>
                        <w:top w:val="none" w:sz="0" w:space="0" w:color="auto"/>
                        <w:left w:val="none" w:sz="0" w:space="0" w:color="auto"/>
                        <w:bottom w:val="none" w:sz="0" w:space="0" w:color="auto"/>
                        <w:right w:val="none" w:sz="0" w:space="0" w:color="auto"/>
                      </w:divBdr>
                    </w:div>
                    <w:div w:id="1452166357">
                      <w:marLeft w:val="0"/>
                      <w:marRight w:val="0"/>
                      <w:marTop w:val="0"/>
                      <w:marBottom w:val="0"/>
                      <w:divBdr>
                        <w:top w:val="none" w:sz="0" w:space="0" w:color="auto"/>
                        <w:left w:val="none" w:sz="0" w:space="0" w:color="auto"/>
                        <w:bottom w:val="none" w:sz="0" w:space="0" w:color="auto"/>
                        <w:right w:val="none" w:sz="0" w:space="0" w:color="auto"/>
                      </w:divBdr>
                    </w:div>
                    <w:div w:id="492912064">
                      <w:marLeft w:val="0"/>
                      <w:marRight w:val="0"/>
                      <w:marTop w:val="0"/>
                      <w:marBottom w:val="0"/>
                      <w:divBdr>
                        <w:top w:val="none" w:sz="0" w:space="0" w:color="auto"/>
                        <w:left w:val="none" w:sz="0" w:space="0" w:color="auto"/>
                        <w:bottom w:val="none" w:sz="0" w:space="0" w:color="auto"/>
                        <w:right w:val="none" w:sz="0" w:space="0" w:color="auto"/>
                      </w:divBdr>
                    </w:div>
                    <w:div w:id="2124759587">
                      <w:marLeft w:val="0"/>
                      <w:marRight w:val="0"/>
                      <w:marTop w:val="0"/>
                      <w:marBottom w:val="0"/>
                      <w:divBdr>
                        <w:top w:val="none" w:sz="0" w:space="0" w:color="auto"/>
                        <w:left w:val="none" w:sz="0" w:space="0" w:color="auto"/>
                        <w:bottom w:val="none" w:sz="0" w:space="0" w:color="auto"/>
                        <w:right w:val="none" w:sz="0" w:space="0" w:color="auto"/>
                      </w:divBdr>
                    </w:div>
                    <w:div w:id="151429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251676">
      <w:bodyDiv w:val="1"/>
      <w:marLeft w:val="0"/>
      <w:marRight w:val="0"/>
      <w:marTop w:val="0"/>
      <w:marBottom w:val="0"/>
      <w:divBdr>
        <w:top w:val="none" w:sz="0" w:space="0" w:color="auto"/>
        <w:left w:val="none" w:sz="0" w:space="0" w:color="auto"/>
        <w:bottom w:val="none" w:sz="0" w:space="0" w:color="auto"/>
        <w:right w:val="none" w:sz="0" w:space="0" w:color="auto"/>
      </w:divBdr>
      <w:divsChild>
        <w:div w:id="159857942">
          <w:marLeft w:val="0"/>
          <w:marRight w:val="0"/>
          <w:marTop w:val="0"/>
          <w:marBottom w:val="0"/>
          <w:divBdr>
            <w:top w:val="none" w:sz="0" w:space="0" w:color="auto"/>
            <w:left w:val="none" w:sz="0" w:space="0" w:color="auto"/>
            <w:bottom w:val="none" w:sz="0" w:space="0" w:color="auto"/>
            <w:right w:val="none" w:sz="0" w:space="0" w:color="auto"/>
          </w:divBdr>
        </w:div>
        <w:div w:id="2082093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erver.com/path/to/kickstart/file" TargetMode="External"/><Relationship Id="rId26" Type="http://schemas.openxmlformats.org/officeDocument/2006/relationships/image" Target="media/image9.jpeg"/><Relationship Id="rId39" Type="http://schemas.openxmlformats.org/officeDocument/2006/relationships/hyperlink" Target="http://www.thegeekstuff.com/2011/03/sar-exampl" TargetMode="External"/><Relationship Id="rId3" Type="http://schemas.microsoft.com/office/2007/relationships/stylesWithEffects" Target="stylesWithEffects.xml"/><Relationship Id="rId21" Type="http://schemas.openxmlformats.org/officeDocument/2006/relationships/hyperlink" Target="http://www.linuxnix.com/2010/03/how-to-linux-group-disk-quota-implementation.html" TargetMode="External"/><Relationship Id="rId34" Type="http://schemas.openxmlformats.org/officeDocument/2006/relationships/hyperlink" Target="http://h30565.www3.hp.com/t5/Feature-Articles/Crafting-Small-Business-Open-Source-Policies/ba-p/1368" TargetMode="External"/><Relationship Id="rId42" Type="http://schemas.openxmlformats.org/officeDocument/2006/relationships/hyperlink" Target="http://danielmiessler.com/study/tcpdump/" TargetMode="External"/><Relationship Id="rId47" Type="http://schemas.openxmlformats.org/officeDocument/2006/relationships/hyperlink" Target="http://www.linuxjournal.com/article/8178" TargetMode="External"/><Relationship Id="rId50" Type="http://schemas.openxmlformats.org/officeDocument/2006/relationships/fontTable" Target="fontTable.xml"/><Relationship Id="rId7" Type="http://schemas.openxmlformats.org/officeDocument/2006/relationships/hyperlink" Target="http://i1.wp.com/www.linuxnix.com/wp-content/uploads/2012/01/Untitleddrawing-8.jpg" TargetMode="External"/><Relationship Id="rId12" Type="http://schemas.openxmlformats.org/officeDocument/2006/relationships/image" Target="media/image3.jpeg"/><Relationship Id="rId17" Type="http://schemas.openxmlformats.org/officeDocument/2006/relationships/image" Target="media/image7.gif"/><Relationship Id="rId25" Type="http://schemas.openxmlformats.org/officeDocument/2006/relationships/hyperlink" Target="http://i1.wp.com/www.linuxnix.com/wp-content/uploads/2011/12/Untitleddrawing-3.jpg" TargetMode="External"/><Relationship Id="rId33" Type="http://schemas.openxmlformats.org/officeDocument/2006/relationships/hyperlink" Target="http://nmon.sourceforge.net/pmwiki.php" TargetMode="External"/><Relationship Id="rId38" Type="http://schemas.openxmlformats.org/officeDocument/2006/relationships/hyperlink" Target="http://linux.about.com/library/cmd/blcmdl_kill.htm" TargetMode="External"/><Relationship Id="rId46" Type="http://schemas.openxmlformats.org/officeDocument/2006/relationships/hyperlink" Target="http://www.computerhope.com/unix/uptime.htm"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udemy.com/mastering-the-linux-command-line/?tc=blog.linuxinterviewquestions&amp;utm_source=blog&amp;utm_medium=udemyads&amp;utm_content=post27738&amp;utm_campaign=content-marketing-blog&amp;xref=blog" TargetMode="External"/><Relationship Id="rId29" Type="http://schemas.openxmlformats.org/officeDocument/2006/relationships/hyperlink" Target="http://www.redhat.com/advice/tips/meminfo.html" TargetMode="External"/><Relationship Id="rId41" Type="http://schemas.openxmlformats.org/officeDocument/2006/relationships/hyperlink" Target="http://www.hokstad.com/5-simple-ways-to-troubleshoot-using-strace.html" TargetMode="External"/><Relationship Id="rId1" Type="http://schemas.openxmlformats.org/officeDocument/2006/relationships/numbering" Target="numbering.xml"/><Relationship Id="rId6" Type="http://schemas.openxmlformats.org/officeDocument/2006/relationships/hyperlink" Target="http://www.linuxnix.com/2011/10/chmod-command-explained-linuxunix.html" TargetMode="External"/><Relationship Id="rId11" Type="http://schemas.openxmlformats.org/officeDocument/2006/relationships/hyperlink" Target="http://www.linuxnix.com/2012/04/learn-linuxunix-find-command-60-practical-examples-part-ii.html" TargetMode="External"/><Relationship Id="rId24" Type="http://schemas.openxmlformats.org/officeDocument/2006/relationships/image" Target="media/image8.jpeg"/><Relationship Id="rId32" Type="http://schemas.openxmlformats.org/officeDocument/2006/relationships/hyperlink" Target="http://www.thegeekstuff.com/2010/03/netstat-command-examples/" TargetMode="External"/><Relationship Id="rId37" Type="http://schemas.openxmlformats.org/officeDocument/2006/relationships/hyperlink" Target="http://www.linfo.org/pstree.html" TargetMode="External"/><Relationship Id="rId40" Type="http://schemas.openxmlformats.org/officeDocument/2006/relationships/hyperlink" Target="http://h30565.www3.hp.com/t5/Feature-Articles/Securing-Data-at-Rest-with-Encrypted-Portable-Drives/ba-p/243" TargetMode="External"/><Relationship Id="rId45" Type="http://schemas.openxmlformats.org/officeDocument/2006/relationships/hyperlink" Target="http://adminlinux.blogspot.com/2009/06/how-do-i-use-linux-top-command.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i0.wp.com/www.linuxnix.com/wp-content/uploads/2011/12/Untitleddrawing-6.jpg" TargetMode="External"/><Relationship Id="rId28" Type="http://schemas.openxmlformats.org/officeDocument/2006/relationships/hyperlink" Target="http://www.cyberciti.biz/tips/linux-disk-performance-monitoring-howto.html" TargetMode="External"/><Relationship Id="rId36" Type="http://schemas.openxmlformats.org/officeDocument/2006/relationships/hyperlink" Target="http://www.linux.ie/newusers/beginners-linux-guide/ps.php" TargetMode="External"/><Relationship Id="rId49" Type="http://schemas.openxmlformats.org/officeDocument/2006/relationships/hyperlink" Target="http://www.amazon.com/gp/product/B002N3M6RC/ref=as_li_ss_tl?ie=UTF8&amp;tag=thegroovycorpora&amp;linkCode=as2&amp;camp=1789&amp;creative" TargetMode="External"/><Relationship Id="rId10" Type="http://schemas.openxmlformats.org/officeDocument/2006/relationships/image" Target="media/image2.jpeg"/><Relationship Id="rId19" Type="http://schemas.openxmlformats.org/officeDocument/2006/relationships/hyperlink" Target="http://www.redhat.com/docs/en-US/Red_Hat_Enterprise_Linux/5.4/html/Installation_Guide/s1-kickstart2-options.html" TargetMode="External"/><Relationship Id="rId31" Type="http://schemas.openxmlformats.org/officeDocument/2006/relationships/hyperlink" Target="http://h30565.www3.hp.com/t5/Feature-Articles/What-Does-x86-Need-to-Compete-With-RISC/ba-p/1222" TargetMode="External"/><Relationship Id="rId44" Type="http://schemas.openxmlformats.org/officeDocument/2006/relationships/hyperlink" Target="http://ww/" TargetMode="External"/><Relationship Id="rId4" Type="http://schemas.openxmlformats.org/officeDocument/2006/relationships/settings" Target="settings.xml"/><Relationship Id="rId9" Type="http://schemas.openxmlformats.org/officeDocument/2006/relationships/hyperlink" Target="http://i1.wp.com/www.linuxnix.com/wp-content/uploads/2012/01/Untitleddrawing-7.jpg" TargetMode="External"/><Relationship Id="rId14" Type="http://schemas.openxmlformats.org/officeDocument/2006/relationships/hyperlink" Target="http://www.slashroot.in/what-uuid-used-fstab" TargetMode="External"/><Relationship Id="rId22" Type="http://schemas.openxmlformats.org/officeDocument/2006/relationships/hyperlink" Target="http://www.linuxnix.com/2011/10/chmod-command-explained-linuxunix.html" TargetMode="External"/><Relationship Id="rId27" Type="http://schemas.openxmlformats.org/officeDocument/2006/relationships/hyperlink" Target="http://www.linuxnix.com/2012/04/learn-linuxunix-find-command-50-practical-examples-part-i.html" TargetMode="External"/><Relationship Id="rId30" Type="http://schemas.openxmlformats.org/officeDocument/2006/relationships/hyperlink" Target="http://linuxcommand.org/man_pages/mpstat1.html" TargetMode="External"/><Relationship Id="rId35" Type="http://schemas.openxmlformats.org/officeDocument/2006/relationships/hyperlink" Target="http://linuxcommand.org/man_pages/mpstat1.html" TargetMode="External"/><Relationship Id="rId43" Type="http://schemas.openxmlformats.org/officeDocument/2006/relationships/hyperlink" Target="http://h30565.www3.hp.com/t5/Feature-Articles/Understanding-Syslog-Managers-and-How-to-Use-Them/ba-p/1488" TargetMode="External"/><Relationship Id="rId48" Type="http://schemas.openxmlformats.org/officeDocument/2006/relationships/hyperlink" Target="http://www.wireshark.org/" TargetMode="External"/><Relationship Id="rId8" Type="http://schemas.openxmlformats.org/officeDocument/2006/relationships/image" Target="media/image1.jpe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TotalTime>
  <Pages>41</Pages>
  <Words>16733</Words>
  <Characters>95380</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
    </vt:vector>
  </TitlesOfParts>
  <Company>Corporation Service Company</Company>
  <LinksUpToDate>false</LinksUpToDate>
  <CharactersWithSpaces>111890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CSC User</dc:creator>
  <cp:lastModifiedBy>CSC User</cp:lastModifiedBy>
  <cp:revision>4</cp:revision>
  <dcterms:created xsi:type="dcterms:W3CDTF">2014-03-18T10:46:00Z</dcterms:created>
  <dcterms:modified xsi:type="dcterms:W3CDTF">2014-03-19T10:44:00Z</dcterms:modified>
</cp:coreProperties>
</file>